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8D015" w14:textId="3D55526B" w:rsidR="00934BE1" w:rsidRDefault="00934BE1" w:rsidP="00E90454">
      <w:pPr>
        <w:spacing w:line="240" w:lineRule="auto"/>
        <w:rPr>
          <w:ins w:id="0" w:author="Will Taylor Gough" w:date="2020-05-06T13:12:00Z"/>
          <w:b/>
          <w:color w:val="000000" w:themeColor="text1"/>
          <w:sz w:val="24"/>
          <w:szCs w:val="24"/>
          <w:u w:val="single"/>
        </w:rPr>
      </w:pPr>
      <w:r w:rsidRPr="00A51FB2">
        <w:rPr>
          <w:b/>
          <w:color w:val="000000" w:themeColor="text1"/>
          <w:sz w:val="24"/>
          <w:szCs w:val="24"/>
          <w:u w:val="single"/>
        </w:rPr>
        <w:t>Title:</w:t>
      </w:r>
    </w:p>
    <w:p w14:paraId="0D47A48C" w14:textId="77777777" w:rsidR="00DB317B" w:rsidRPr="00A51FB2" w:rsidRDefault="00DB317B" w:rsidP="00E90454">
      <w:pPr>
        <w:spacing w:line="240" w:lineRule="auto"/>
        <w:rPr>
          <w:b/>
          <w:color w:val="000000" w:themeColor="text1"/>
          <w:sz w:val="24"/>
          <w:szCs w:val="24"/>
          <w:u w:val="single"/>
        </w:rPr>
      </w:pPr>
    </w:p>
    <w:p w14:paraId="2D03776B" w14:textId="60857F04" w:rsidR="00FE2636" w:rsidRPr="009C6B60" w:rsidRDefault="00934BE1" w:rsidP="00E90454">
      <w:pPr>
        <w:spacing w:line="240" w:lineRule="auto"/>
        <w:rPr>
          <w:iCs/>
          <w:color w:val="000000" w:themeColor="text1"/>
          <w:sz w:val="24"/>
          <w:szCs w:val="24"/>
          <w:rPrChange w:id="1" w:author="Jeremy Arthur Goldbogen" w:date="2020-05-10T09:46:00Z">
            <w:rPr>
              <w:i/>
              <w:color w:val="000000" w:themeColor="text1"/>
              <w:sz w:val="24"/>
              <w:szCs w:val="24"/>
            </w:rPr>
          </w:rPrChange>
        </w:rPr>
      </w:pPr>
      <w:del w:id="2" w:author="Jeremy Arthur Goldbogen" w:date="2020-05-10T09:46:00Z">
        <w:r w:rsidRPr="009C6B60" w:rsidDel="009C6B60">
          <w:rPr>
            <w:iCs/>
            <w:color w:val="000000" w:themeColor="text1"/>
            <w:sz w:val="24"/>
            <w:szCs w:val="24"/>
            <w:rPrChange w:id="3" w:author="Jeremy Arthur Goldbogen" w:date="2020-05-10T09:46:00Z">
              <w:rPr>
                <w:i/>
                <w:color w:val="000000" w:themeColor="text1"/>
                <w:sz w:val="24"/>
                <w:szCs w:val="24"/>
              </w:rPr>
            </w:rPrChange>
          </w:rPr>
          <w:delText xml:space="preserve">The Physics of Whale Movement: </w:delText>
        </w:r>
      </w:del>
      <w:r w:rsidRPr="009C6B60">
        <w:rPr>
          <w:iCs/>
          <w:color w:val="000000" w:themeColor="text1"/>
          <w:sz w:val="24"/>
          <w:szCs w:val="24"/>
          <w:rPrChange w:id="4" w:author="Jeremy Arthur Goldbogen" w:date="2020-05-10T09:46:00Z">
            <w:rPr>
              <w:i/>
              <w:color w:val="000000" w:themeColor="text1"/>
              <w:sz w:val="24"/>
              <w:szCs w:val="24"/>
            </w:rPr>
          </w:rPrChange>
        </w:rPr>
        <w:t xml:space="preserve">Swimming </w:t>
      </w:r>
      <w:del w:id="5" w:author="Jeremy Arthur Goldbogen" w:date="2020-05-10T09:46:00Z">
        <w:r w:rsidRPr="009C6B60" w:rsidDel="009C6B60">
          <w:rPr>
            <w:iCs/>
            <w:color w:val="000000" w:themeColor="text1"/>
            <w:sz w:val="24"/>
            <w:szCs w:val="24"/>
            <w:rPrChange w:id="6" w:author="Jeremy Arthur Goldbogen" w:date="2020-05-10T09:46:00Z">
              <w:rPr>
                <w:i/>
                <w:color w:val="000000" w:themeColor="text1"/>
                <w:sz w:val="24"/>
                <w:szCs w:val="24"/>
              </w:rPr>
            </w:rPrChange>
          </w:rPr>
          <w:delText xml:space="preserve">Performance </w:delText>
        </w:r>
      </w:del>
      <w:ins w:id="7" w:author="Jeremy Arthur Goldbogen" w:date="2020-05-10T09:46:00Z">
        <w:r w:rsidR="009C6B60">
          <w:rPr>
            <w:iCs/>
            <w:color w:val="000000" w:themeColor="text1"/>
            <w:sz w:val="24"/>
            <w:szCs w:val="24"/>
          </w:rPr>
          <w:t>p</w:t>
        </w:r>
        <w:r w:rsidR="009C6B60" w:rsidRPr="009C6B60">
          <w:rPr>
            <w:iCs/>
            <w:color w:val="000000" w:themeColor="text1"/>
            <w:sz w:val="24"/>
            <w:szCs w:val="24"/>
            <w:rPrChange w:id="8" w:author="Jeremy Arthur Goldbogen" w:date="2020-05-10T09:46:00Z">
              <w:rPr>
                <w:i/>
                <w:color w:val="000000" w:themeColor="text1"/>
                <w:sz w:val="24"/>
                <w:szCs w:val="24"/>
              </w:rPr>
            </w:rPrChange>
          </w:rPr>
          <w:t xml:space="preserve">erformance </w:t>
        </w:r>
      </w:ins>
      <w:r w:rsidRPr="009C6B60">
        <w:rPr>
          <w:iCs/>
          <w:color w:val="000000" w:themeColor="text1"/>
          <w:sz w:val="24"/>
          <w:szCs w:val="24"/>
          <w:rPrChange w:id="9" w:author="Jeremy Arthur Goldbogen" w:date="2020-05-10T09:46:00Z">
            <w:rPr>
              <w:i/>
              <w:color w:val="000000" w:themeColor="text1"/>
              <w:sz w:val="24"/>
              <w:szCs w:val="24"/>
            </w:rPr>
          </w:rPrChange>
        </w:rPr>
        <w:t xml:space="preserve">and </w:t>
      </w:r>
      <w:ins w:id="10" w:author="Jeremy Arthur Goldbogen" w:date="2020-05-10T09:46:00Z">
        <w:r w:rsidR="009C6B60">
          <w:rPr>
            <w:iCs/>
            <w:color w:val="000000" w:themeColor="text1"/>
            <w:sz w:val="24"/>
            <w:szCs w:val="24"/>
          </w:rPr>
          <w:t>p</w:t>
        </w:r>
      </w:ins>
      <w:del w:id="11" w:author="Jeremy Arthur Goldbogen" w:date="2020-05-10T09:46:00Z">
        <w:r w:rsidRPr="009C6B60" w:rsidDel="009C6B60">
          <w:rPr>
            <w:iCs/>
            <w:color w:val="000000" w:themeColor="text1"/>
            <w:sz w:val="24"/>
            <w:szCs w:val="24"/>
            <w:rPrChange w:id="12" w:author="Jeremy Arthur Goldbogen" w:date="2020-05-10T09:46:00Z">
              <w:rPr>
                <w:i/>
                <w:color w:val="000000" w:themeColor="text1"/>
                <w:sz w:val="24"/>
                <w:szCs w:val="24"/>
              </w:rPr>
            </w:rPrChange>
          </w:rPr>
          <w:delText>P</w:delText>
        </w:r>
      </w:del>
      <w:r w:rsidRPr="009C6B60">
        <w:rPr>
          <w:iCs/>
          <w:color w:val="000000" w:themeColor="text1"/>
          <w:sz w:val="24"/>
          <w:szCs w:val="24"/>
          <w:rPrChange w:id="13" w:author="Jeremy Arthur Goldbogen" w:date="2020-05-10T09:46:00Z">
            <w:rPr>
              <w:i/>
              <w:color w:val="000000" w:themeColor="text1"/>
              <w:sz w:val="24"/>
              <w:szCs w:val="24"/>
            </w:rPr>
          </w:rPrChange>
        </w:rPr>
        <w:t xml:space="preserve">ropulsive </w:t>
      </w:r>
      <w:ins w:id="14" w:author="Jeremy Arthur Goldbogen" w:date="2020-05-10T09:46:00Z">
        <w:r w:rsidR="009C6B60">
          <w:rPr>
            <w:iCs/>
            <w:color w:val="000000" w:themeColor="text1"/>
            <w:sz w:val="24"/>
            <w:szCs w:val="24"/>
          </w:rPr>
          <w:t>e</w:t>
        </w:r>
      </w:ins>
      <w:del w:id="15" w:author="Jeremy Arthur Goldbogen" w:date="2020-05-10T09:46:00Z">
        <w:r w:rsidRPr="009C6B60" w:rsidDel="009C6B60">
          <w:rPr>
            <w:iCs/>
            <w:color w:val="000000" w:themeColor="text1"/>
            <w:sz w:val="24"/>
            <w:szCs w:val="24"/>
            <w:rPrChange w:id="16" w:author="Jeremy Arthur Goldbogen" w:date="2020-05-10T09:46:00Z">
              <w:rPr>
                <w:i/>
                <w:color w:val="000000" w:themeColor="text1"/>
                <w:sz w:val="24"/>
                <w:szCs w:val="24"/>
              </w:rPr>
            </w:rPrChange>
          </w:rPr>
          <w:delText>E</w:delText>
        </w:r>
      </w:del>
      <w:r w:rsidRPr="009C6B60">
        <w:rPr>
          <w:iCs/>
          <w:color w:val="000000" w:themeColor="text1"/>
          <w:sz w:val="24"/>
          <w:szCs w:val="24"/>
          <w:rPrChange w:id="17" w:author="Jeremy Arthur Goldbogen" w:date="2020-05-10T09:46:00Z">
            <w:rPr>
              <w:i/>
              <w:color w:val="000000" w:themeColor="text1"/>
              <w:sz w:val="24"/>
              <w:szCs w:val="24"/>
            </w:rPr>
          </w:rPrChange>
        </w:rPr>
        <w:t xml:space="preserve">fficiency of </w:t>
      </w:r>
      <w:del w:id="18" w:author="Jeremy Arthur Goldbogen" w:date="2020-05-10T09:46:00Z">
        <w:r w:rsidRPr="009C6B60" w:rsidDel="009C6B60">
          <w:rPr>
            <w:iCs/>
            <w:color w:val="000000" w:themeColor="text1"/>
            <w:sz w:val="24"/>
            <w:szCs w:val="24"/>
            <w:rPrChange w:id="19" w:author="Jeremy Arthur Goldbogen" w:date="2020-05-10T09:46:00Z">
              <w:rPr>
                <w:i/>
                <w:color w:val="000000" w:themeColor="text1"/>
                <w:sz w:val="24"/>
                <w:szCs w:val="24"/>
              </w:rPr>
            </w:rPrChange>
          </w:rPr>
          <w:delText xml:space="preserve">Free-Swimming </w:delText>
        </w:r>
      </w:del>
      <w:ins w:id="20" w:author="Jeremy Arthur Goldbogen" w:date="2020-05-10T09:46:00Z">
        <w:r w:rsidR="009C6B60">
          <w:rPr>
            <w:iCs/>
            <w:color w:val="000000" w:themeColor="text1"/>
            <w:sz w:val="24"/>
            <w:szCs w:val="24"/>
          </w:rPr>
          <w:t>b</w:t>
        </w:r>
      </w:ins>
      <w:del w:id="21" w:author="Jeremy Arthur Goldbogen" w:date="2020-05-10T09:46:00Z">
        <w:r w:rsidRPr="009C6B60" w:rsidDel="009C6B60">
          <w:rPr>
            <w:iCs/>
            <w:color w:val="000000" w:themeColor="text1"/>
            <w:sz w:val="24"/>
            <w:szCs w:val="24"/>
            <w:rPrChange w:id="22" w:author="Jeremy Arthur Goldbogen" w:date="2020-05-10T09:46:00Z">
              <w:rPr>
                <w:i/>
                <w:color w:val="000000" w:themeColor="text1"/>
                <w:sz w:val="24"/>
                <w:szCs w:val="24"/>
              </w:rPr>
            </w:rPrChange>
          </w:rPr>
          <w:delText>B</w:delText>
        </w:r>
      </w:del>
      <w:r w:rsidRPr="009C6B60">
        <w:rPr>
          <w:iCs/>
          <w:color w:val="000000" w:themeColor="text1"/>
          <w:sz w:val="24"/>
          <w:szCs w:val="24"/>
          <w:rPrChange w:id="23" w:author="Jeremy Arthur Goldbogen" w:date="2020-05-10T09:46:00Z">
            <w:rPr>
              <w:i/>
              <w:color w:val="000000" w:themeColor="text1"/>
              <w:sz w:val="24"/>
              <w:szCs w:val="24"/>
            </w:rPr>
          </w:rPrChange>
        </w:rPr>
        <w:t xml:space="preserve">aleen </w:t>
      </w:r>
      <w:ins w:id="24" w:author="Jeremy Arthur Goldbogen" w:date="2020-05-10T09:46:00Z">
        <w:r w:rsidR="009C6B60">
          <w:rPr>
            <w:iCs/>
            <w:color w:val="000000" w:themeColor="text1"/>
            <w:sz w:val="24"/>
            <w:szCs w:val="24"/>
          </w:rPr>
          <w:t>w</w:t>
        </w:r>
      </w:ins>
      <w:del w:id="25" w:author="Jeremy Arthur Goldbogen" w:date="2020-05-10T09:46:00Z">
        <w:r w:rsidRPr="009C6B60" w:rsidDel="009C6B60">
          <w:rPr>
            <w:iCs/>
            <w:color w:val="000000" w:themeColor="text1"/>
            <w:sz w:val="24"/>
            <w:szCs w:val="24"/>
            <w:rPrChange w:id="26" w:author="Jeremy Arthur Goldbogen" w:date="2020-05-10T09:46:00Z">
              <w:rPr>
                <w:i/>
                <w:color w:val="000000" w:themeColor="text1"/>
                <w:sz w:val="24"/>
                <w:szCs w:val="24"/>
              </w:rPr>
            </w:rPrChange>
          </w:rPr>
          <w:delText>W</w:delText>
        </w:r>
      </w:del>
      <w:r w:rsidRPr="009C6B60">
        <w:rPr>
          <w:iCs/>
          <w:color w:val="000000" w:themeColor="text1"/>
          <w:sz w:val="24"/>
          <w:szCs w:val="24"/>
          <w:rPrChange w:id="27" w:author="Jeremy Arthur Goldbogen" w:date="2020-05-10T09:46:00Z">
            <w:rPr>
              <w:i/>
              <w:color w:val="000000" w:themeColor="text1"/>
              <w:sz w:val="24"/>
              <w:szCs w:val="24"/>
            </w:rPr>
          </w:rPrChange>
        </w:rPr>
        <w:t>hales</w:t>
      </w:r>
    </w:p>
    <w:p w14:paraId="790909C7" w14:textId="77777777" w:rsidR="00FE2636" w:rsidRPr="00A51FB2" w:rsidRDefault="00FE2636" w:rsidP="00E90454">
      <w:pPr>
        <w:spacing w:line="240" w:lineRule="auto"/>
        <w:rPr>
          <w:color w:val="000000" w:themeColor="text1"/>
          <w:sz w:val="24"/>
          <w:szCs w:val="24"/>
        </w:rPr>
      </w:pPr>
    </w:p>
    <w:p w14:paraId="6AC90EB0" w14:textId="77777777" w:rsidR="00934BE1" w:rsidRPr="00A51FB2" w:rsidRDefault="00934BE1" w:rsidP="00E90454">
      <w:pPr>
        <w:spacing w:line="240" w:lineRule="auto"/>
        <w:rPr>
          <w:color w:val="000000" w:themeColor="text1"/>
          <w:sz w:val="24"/>
          <w:szCs w:val="24"/>
        </w:rPr>
      </w:pPr>
      <w:r w:rsidRPr="00A51FB2">
        <w:rPr>
          <w:b/>
          <w:color w:val="000000" w:themeColor="text1"/>
          <w:sz w:val="24"/>
          <w:szCs w:val="24"/>
          <w:u w:val="single"/>
        </w:rPr>
        <w:t>Authors and Affiliations:</w:t>
      </w:r>
    </w:p>
    <w:p w14:paraId="3E45740B" w14:textId="77777777" w:rsidR="00934BE1" w:rsidRPr="00A51FB2" w:rsidRDefault="00934BE1" w:rsidP="00E90454">
      <w:pPr>
        <w:spacing w:line="240" w:lineRule="auto"/>
        <w:rPr>
          <w:color w:val="000000" w:themeColor="text1"/>
          <w:sz w:val="24"/>
          <w:szCs w:val="24"/>
        </w:rPr>
      </w:pPr>
    </w:p>
    <w:p w14:paraId="09819873" w14:textId="77777777" w:rsidR="00934BE1" w:rsidRPr="00A51FB2" w:rsidRDefault="00934BE1" w:rsidP="00E90454">
      <w:pPr>
        <w:spacing w:line="240" w:lineRule="auto"/>
        <w:rPr>
          <w:color w:val="000000" w:themeColor="text1"/>
          <w:sz w:val="24"/>
          <w:szCs w:val="24"/>
        </w:rPr>
      </w:pPr>
      <w:r w:rsidRPr="00A51FB2">
        <w:rPr>
          <w:color w:val="000000" w:themeColor="text1"/>
          <w:sz w:val="24"/>
          <w:szCs w:val="24"/>
        </w:rPr>
        <w:t>Hayden J. Smith</w:t>
      </w:r>
      <w:r w:rsidRPr="00A51FB2">
        <w:rPr>
          <w:color w:val="000000" w:themeColor="text1"/>
          <w:sz w:val="24"/>
          <w:szCs w:val="24"/>
          <w:vertAlign w:val="superscript"/>
        </w:rPr>
        <w:t>1</w:t>
      </w:r>
      <w:r w:rsidRPr="00A51FB2">
        <w:rPr>
          <w:color w:val="000000" w:themeColor="text1"/>
          <w:sz w:val="24"/>
          <w:szCs w:val="24"/>
        </w:rPr>
        <w:t>, William T. Gough</w:t>
      </w:r>
      <w:r w:rsidRPr="00A51FB2">
        <w:rPr>
          <w:color w:val="000000" w:themeColor="text1"/>
          <w:sz w:val="24"/>
          <w:szCs w:val="24"/>
          <w:vertAlign w:val="superscript"/>
        </w:rPr>
        <w:t>2</w:t>
      </w:r>
      <w:r w:rsidRPr="00A51FB2">
        <w:rPr>
          <w:color w:val="000000" w:themeColor="text1"/>
          <w:sz w:val="24"/>
          <w:szCs w:val="24"/>
        </w:rPr>
        <w:t>, Mathew S. Savoca</w:t>
      </w:r>
      <w:r w:rsidRPr="00A51FB2">
        <w:rPr>
          <w:color w:val="000000" w:themeColor="text1"/>
          <w:sz w:val="24"/>
          <w:szCs w:val="24"/>
          <w:vertAlign w:val="superscript"/>
        </w:rPr>
        <w:t>2</w:t>
      </w:r>
      <w:r w:rsidRPr="00A51FB2">
        <w:rPr>
          <w:color w:val="000000" w:themeColor="text1"/>
          <w:sz w:val="24"/>
          <w:szCs w:val="24"/>
        </w:rPr>
        <w:t>, Max F. Czapanskiy</w:t>
      </w:r>
      <w:r w:rsidRPr="00A51FB2">
        <w:rPr>
          <w:color w:val="000000" w:themeColor="text1"/>
          <w:sz w:val="24"/>
          <w:szCs w:val="24"/>
          <w:vertAlign w:val="superscript"/>
        </w:rPr>
        <w:t>2</w:t>
      </w:r>
      <w:r w:rsidRPr="00A51FB2">
        <w:rPr>
          <w:color w:val="000000" w:themeColor="text1"/>
          <w:sz w:val="24"/>
          <w:szCs w:val="24"/>
        </w:rPr>
        <w:t>, Frank E. Fish</w:t>
      </w:r>
      <w:r w:rsidRPr="00A51FB2">
        <w:rPr>
          <w:color w:val="000000" w:themeColor="text1"/>
          <w:sz w:val="24"/>
          <w:szCs w:val="24"/>
          <w:vertAlign w:val="superscript"/>
        </w:rPr>
        <w:t>3</w:t>
      </w:r>
      <w:r w:rsidRPr="00A51FB2">
        <w:rPr>
          <w:color w:val="000000" w:themeColor="text1"/>
          <w:sz w:val="24"/>
          <w:szCs w:val="24"/>
        </w:rPr>
        <w:t>, Jean Potvin</w:t>
      </w:r>
      <w:r w:rsidRPr="00A51FB2">
        <w:rPr>
          <w:color w:val="000000" w:themeColor="text1"/>
          <w:sz w:val="24"/>
          <w:szCs w:val="24"/>
          <w:vertAlign w:val="superscript"/>
        </w:rPr>
        <w:t>4</w:t>
      </w:r>
      <w:r w:rsidRPr="00A51FB2">
        <w:rPr>
          <w:color w:val="000000" w:themeColor="text1"/>
          <w:sz w:val="24"/>
          <w:szCs w:val="24"/>
        </w:rPr>
        <w:t>, K.C. Bierlich</w:t>
      </w:r>
      <w:r w:rsidRPr="00A51FB2">
        <w:rPr>
          <w:color w:val="000000" w:themeColor="text1"/>
          <w:sz w:val="24"/>
          <w:szCs w:val="24"/>
          <w:vertAlign w:val="superscript"/>
        </w:rPr>
        <w:t>5</w:t>
      </w:r>
      <w:r w:rsidRPr="00A51FB2">
        <w:rPr>
          <w:color w:val="000000" w:themeColor="text1"/>
          <w:sz w:val="24"/>
          <w:szCs w:val="24"/>
        </w:rPr>
        <w:t>, David Cade</w:t>
      </w:r>
      <w:r w:rsidRPr="00A51FB2">
        <w:rPr>
          <w:i/>
          <w:iCs/>
          <w:color w:val="000000" w:themeColor="text1"/>
          <w:sz w:val="24"/>
          <w:szCs w:val="24"/>
          <w:vertAlign w:val="superscript"/>
        </w:rPr>
        <w:t>6</w:t>
      </w:r>
      <w:r w:rsidRPr="00A51FB2">
        <w:rPr>
          <w:color w:val="000000" w:themeColor="text1"/>
          <w:sz w:val="24"/>
          <w:szCs w:val="24"/>
        </w:rPr>
        <w:t>, John Kennedy</w:t>
      </w:r>
      <w:r w:rsidRPr="00A51FB2">
        <w:rPr>
          <w:color w:val="000000" w:themeColor="text1"/>
          <w:sz w:val="24"/>
          <w:szCs w:val="24"/>
          <w:vertAlign w:val="superscript"/>
        </w:rPr>
        <w:t>4,</w:t>
      </w:r>
      <w:r w:rsidRPr="00A51FB2">
        <w:rPr>
          <w:color w:val="000000" w:themeColor="text1"/>
          <w:sz w:val="24"/>
          <w:szCs w:val="24"/>
        </w:rPr>
        <w:t xml:space="preserve"> Jeremy A. Goldbogen</w:t>
      </w:r>
      <w:r w:rsidRPr="00A51FB2">
        <w:rPr>
          <w:color w:val="000000" w:themeColor="text1"/>
          <w:sz w:val="24"/>
          <w:szCs w:val="24"/>
          <w:vertAlign w:val="superscript"/>
        </w:rPr>
        <w:t>2</w:t>
      </w:r>
    </w:p>
    <w:p w14:paraId="4BC22E12" w14:textId="77777777" w:rsidR="00934BE1" w:rsidRPr="00A51FB2" w:rsidRDefault="00934BE1" w:rsidP="00E90454">
      <w:pPr>
        <w:spacing w:line="240" w:lineRule="auto"/>
        <w:rPr>
          <w:color w:val="000000" w:themeColor="text1"/>
          <w:sz w:val="24"/>
          <w:szCs w:val="24"/>
        </w:rPr>
      </w:pPr>
    </w:p>
    <w:p w14:paraId="736E4E83" w14:textId="77777777" w:rsidR="00934BE1" w:rsidRPr="00A51FB2" w:rsidRDefault="00934BE1" w:rsidP="00E90454">
      <w:pPr>
        <w:spacing w:line="240" w:lineRule="auto"/>
        <w:rPr>
          <w:color w:val="000000" w:themeColor="text1"/>
          <w:sz w:val="24"/>
          <w:szCs w:val="24"/>
          <w:lang w:val="en-US"/>
        </w:rPr>
      </w:pPr>
      <w:r w:rsidRPr="00A51FB2">
        <w:rPr>
          <w:iCs/>
          <w:color w:val="000000" w:themeColor="text1"/>
          <w:sz w:val="24"/>
          <w:szCs w:val="24"/>
          <w:vertAlign w:val="superscript"/>
          <w:lang w:val="en-US"/>
        </w:rPr>
        <w:t>1</w:t>
      </w:r>
      <w:r w:rsidRPr="00A51FB2">
        <w:rPr>
          <w:iCs/>
          <w:color w:val="000000" w:themeColor="text1"/>
          <w:sz w:val="24"/>
          <w:szCs w:val="24"/>
          <w:lang w:val="en-US"/>
        </w:rPr>
        <w:t xml:space="preserve">Southwestern University, </w:t>
      </w:r>
      <w:r w:rsidRPr="00A51FB2">
        <w:rPr>
          <w:iCs/>
          <w:color w:val="000000" w:themeColor="text1"/>
          <w:sz w:val="24"/>
          <w:szCs w:val="24"/>
          <w:vertAlign w:val="superscript"/>
          <w:lang w:val="en-US"/>
        </w:rPr>
        <w:t>2</w:t>
      </w:r>
      <w:r w:rsidRPr="00A51FB2">
        <w:rPr>
          <w:iCs/>
          <w:color w:val="000000" w:themeColor="text1"/>
          <w:sz w:val="24"/>
          <w:szCs w:val="24"/>
          <w:lang w:val="en-US"/>
        </w:rPr>
        <w:t xml:space="preserve">Stanford University, </w:t>
      </w:r>
      <w:r w:rsidRPr="00A51FB2">
        <w:rPr>
          <w:iCs/>
          <w:color w:val="000000" w:themeColor="text1"/>
          <w:sz w:val="24"/>
          <w:szCs w:val="24"/>
          <w:vertAlign w:val="superscript"/>
          <w:lang w:val="en-US"/>
        </w:rPr>
        <w:t>3</w:t>
      </w:r>
      <w:r w:rsidRPr="00A51FB2">
        <w:rPr>
          <w:iCs/>
          <w:color w:val="000000" w:themeColor="text1"/>
          <w:sz w:val="24"/>
          <w:szCs w:val="24"/>
          <w:lang w:val="en-US"/>
        </w:rPr>
        <w:t xml:space="preserve">West Chester University, </w:t>
      </w:r>
      <w:r w:rsidRPr="00A51FB2">
        <w:rPr>
          <w:iCs/>
          <w:color w:val="000000" w:themeColor="text1"/>
          <w:sz w:val="24"/>
          <w:szCs w:val="24"/>
          <w:vertAlign w:val="superscript"/>
          <w:lang w:val="en-US"/>
        </w:rPr>
        <w:t>4</w:t>
      </w:r>
      <w:r w:rsidRPr="00A51FB2">
        <w:rPr>
          <w:iCs/>
          <w:color w:val="000000" w:themeColor="text1"/>
          <w:sz w:val="24"/>
          <w:szCs w:val="24"/>
          <w:lang w:val="en-US"/>
        </w:rPr>
        <w:t xml:space="preserve">Saint Louis University, </w:t>
      </w:r>
      <w:r w:rsidRPr="00A51FB2">
        <w:rPr>
          <w:iCs/>
          <w:color w:val="000000" w:themeColor="text1"/>
          <w:sz w:val="24"/>
          <w:szCs w:val="24"/>
          <w:vertAlign w:val="superscript"/>
          <w:lang w:val="en-US"/>
        </w:rPr>
        <w:t>5</w:t>
      </w:r>
      <w:r w:rsidRPr="00A51FB2">
        <w:rPr>
          <w:iCs/>
          <w:color w:val="000000" w:themeColor="text1"/>
          <w:sz w:val="24"/>
          <w:szCs w:val="24"/>
          <w:lang w:val="en-US"/>
        </w:rPr>
        <w:t xml:space="preserve">Duke University, </w:t>
      </w:r>
      <w:r w:rsidRPr="00A51FB2">
        <w:rPr>
          <w:iCs/>
          <w:color w:val="000000" w:themeColor="text1"/>
          <w:sz w:val="24"/>
          <w:szCs w:val="24"/>
          <w:vertAlign w:val="superscript"/>
          <w:lang w:val="en-US"/>
        </w:rPr>
        <w:t>6</w:t>
      </w:r>
      <w:r w:rsidRPr="00A51FB2">
        <w:rPr>
          <w:iCs/>
          <w:color w:val="000000" w:themeColor="text1"/>
          <w:sz w:val="24"/>
          <w:szCs w:val="24"/>
          <w:lang w:val="en-US"/>
        </w:rPr>
        <w:t>University of California Santa Cruz</w:t>
      </w:r>
    </w:p>
    <w:p w14:paraId="69C6FFF5" w14:textId="77777777" w:rsidR="00934BE1" w:rsidRPr="00A51FB2" w:rsidRDefault="00934BE1" w:rsidP="00E90454">
      <w:pPr>
        <w:spacing w:line="240" w:lineRule="auto"/>
        <w:rPr>
          <w:b/>
          <w:color w:val="000000" w:themeColor="text1"/>
          <w:sz w:val="24"/>
          <w:szCs w:val="24"/>
          <w:u w:val="single"/>
        </w:rPr>
      </w:pPr>
    </w:p>
    <w:p w14:paraId="12564A53" w14:textId="77777777" w:rsidR="00FE2636" w:rsidRPr="000D6B53" w:rsidRDefault="00FE2636" w:rsidP="00E90454">
      <w:pPr>
        <w:spacing w:line="240" w:lineRule="auto"/>
        <w:rPr>
          <w:b/>
          <w:color w:val="000000" w:themeColor="text1"/>
          <w:sz w:val="24"/>
          <w:szCs w:val="24"/>
          <w:rPrChange w:id="28" w:author="Frank Fish" w:date="2020-05-12T22:06:00Z">
            <w:rPr>
              <w:b/>
              <w:color w:val="000000" w:themeColor="text1"/>
              <w:sz w:val="24"/>
              <w:szCs w:val="24"/>
              <w:u w:val="single"/>
            </w:rPr>
          </w:rPrChange>
        </w:rPr>
      </w:pPr>
      <w:r w:rsidRPr="000D6B53">
        <w:rPr>
          <w:b/>
          <w:color w:val="000000" w:themeColor="text1"/>
          <w:sz w:val="24"/>
          <w:szCs w:val="24"/>
          <w:rPrChange w:id="29" w:author="Frank Fish" w:date="2020-05-12T22:06:00Z">
            <w:rPr>
              <w:b/>
              <w:color w:val="000000" w:themeColor="text1"/>
              <w:sz w:val="24"/>
              <w:szCs w:val="24"/>
              <w:u w:val="single"/>
            </w:rPr>
          </w:rPrChange>
        </w:rPr>
        <w:t>Abstract</w:t>
      </w:r>
      <w:del w:id="30" w:author="Frank Fish" w:date="2020-05-12T22:06:00Z">
        <w:r w:rsidRPr="000D6B53" w:rsidDel="000D6B53">
          <w:rPr>
            <w:b/>
            <w:color w:val="000000" w:themeColor="text1"/>
            <w:sz w:val="24"/>
            <w:szCs w:val="24"/>
            <w:rPrChange w:id="31" w:author="Frank Fish" w:date="2020-05-12T22:06:00Z">
              <w:rPr>
                <w:b/>
                <w:color w:val="000000" w:themeColor="text1"/>
                <w:sz w:val="24"/>
                <w:szCs w:val="24"/>
                <w:u w:val="single"/>
              </w:rPr>
            </w:rPrChange>
          </w:rPr>
          <w:delText>:</w:delText>
        </w:r>
      </w:del>
      <w:r w:rsidRPr="000D6B53">
        <w:rPr>
          <w:b/>
          <w:color w:val="000000" w:themeColor="text1"/>
          <w:sz w:val="24"/>
          <w:szCs w:val="24"/>
          <w:rPrChange w:id="32" w:author="Frank Fish" w:date="2020-05-12T22:06:00Z">
            <w:rPr>
              <w:b/>
              <w:color w:val="000000" w:themeColor="text1"/>
              <w:sz w:val="24"/>
              <w:szCs w:val="24"/>
              <w:u w:val="single"/>
            </w:rPr>
          </w:rPrChange>
        </w:rPr>
        <w:t xml:space="preserve"> </w:t>
      </w:r>
    </w:p>
    <w:p w14:paraId="136E1059" w14:textId="77777777" w:rsidR="00FE2636" w:rsidRPr="00A51FB2" w:rsidRDefault="00FE2636" w:rsidP="00E90454">
      <w:pPr>
        <w:shd w:val="clear" w:color="auto" w:fill="FFFFFF"/>
        <w:spacing w:line="240" w:lineRule="auto"/>
        <w:rPr>
          <w:color w:val="000000" w:themeColor="text1"/>
          <w:sz w:val="24"/>
          <w:szCs w:val="24"/>
        </w:rPr>
      </w:pPr>
    </w:p>
    <w:p w14:paraId="0075D0AC" w14:textId="776D9E91" w:rsidR="00FE2636" w:rsidRPr="00A51FB2" w:rsidRDefault="00247326" w:rsidP="00E90454">
      <w:pPr>
        <w:shd w:val="clear" w:color="auto" w:fill="FFFFFF"/>
        <w:spacing w:line="240" w:lineRule="auto"/>
        <w:ind w:firstLine="720"/>
        <w:rPr>
          <w:color w:val="000000" w:themeColor="text1"/>
          <w:sz w:val="24"/>
          <w:szCs w:val="24"/>
        </w:rPr>
      </w:pPr>
      <w:del w:id="33" w:author="Jeremy Arthur Goldbogen" w:date="2020-05-10T09:48:00Z">
        <w:r w:rsidRPr="00A51FB2" w:rsidDel="009C6B60">
          <w:rPr>
            <w:color w:val="000000" w:themeColor="text1"/>
            <w:sz w:val="24"/>
            <w:szCs w:val="24"/>
          </w:rPr>
          <w:delText>Mysticete (</w:delText>
        </w:r>
      </w:del>
      <w:ins w:id="34" w:author="Jeremy Arthur Goldbogen" w:date="2020-05-10T09:48:00Z">
        <w:r w:rsidR="009C6B60">
          <w:rPr>
            <w:color w:val="000000" w:themeColor="text1"/>
            <w:sz w:val="24"/>
            <w:szCs w:val="24"/>
          </w:rPr>
          <w:t>Ba</w:t>
        </w:r>
      </w:ins>
      <w:del w:id="35" w:author="Jeremy Arthur Goldbogen" w:date="2020-05-10T09:48:00Z">
        <w:r w:rsidRPr="00A51FB2" w:rsidDel="009C6B60">
          <w:rPr>
            <w:color w:val="000000" w:themeColor="text1"/>
            <w:sz w:val="24"/>
            <w:szCs w:val="24"/>
          </w:rPr>
          <w:delText>b</w:delText>
        </w:r>
        <w:r w:rsidR="00FE2636" w:rsidRPr="00A51FB2" w:rsidDel="009C6B60">
          <w:rPr>
            <w:color w:val="000000" w:themeColor="text1"/>
            <w:sz w:val="24"/>
            <w:szCs w:val="24"/>
          </w:rPr>
          <w:delText>a</w:delText>
        </w:r>
      </w:del>
      <w:r w:rsidR="00FE2636" w:rsidRPr="00A51FB2">
        <w:rPr>
          <w:color w:val="000000" w:themeColor="text1"/>
          <w:sz w:val="24"/>
          <w:szCs w:val="24"/>
        </w:rPr>
        <w:t>leen</w:t>
      </w:r>
      <w:del w:id="36" w:author="Jeremy Arthur Goldbogen" w:date="2020-05-10T09:48:00Z">
        <w:r w:rsidR="00FE2636" w:rsidRPr="00A51FB2" w:rsidDel="009C6B60">
          <w:rPr>
            <w:color w:val="000000" w:themeColor="text1"/>
            <w:sz w:val="24"/>
            <w:szCs w:val="24"/>
          </w:rPr>
          <w:delText>)</w:delText>
        </w:r>
      </w:del>
      <w:r w:rsidR="00FE2636" w:rsidRPr="00A51FB2">
        <w:rPr>
          <w:color w:val="000000" w:themeColor="text1"/>
          <w:sz w:val="24"/>
          <w:szCs w:val="24"/>
        </w:rPr>
        <w:t xml:space="preserve"> whales</w:t>
      </w:r>
      <w:ins w:id="37" w:author="Jeremy Arthur Goldbogen" w:date="2020-05-10T09:48:00Z">
        <w:r w:rsidR="009C6B60">
          <w:rPr>
            <w:color w:val="000000" w:themeColor="text1"/>
            <w:sz w:val="24"/>
            <w:szCs w:val="24"/>
          </w:rPr>
          <w:t xml:space="preserve"> (Mysticeti)</w:t>
        </w:r>
      </w:ins>
      <w:r w:rsidR="00B508C3" w:rsidRPr="00A51FB2">
        <w:rPr>
          <w:color w:val="000000" w:themeColor="text1"/>
          <w:sz w:val="24"/>
          <w:szCs w:val="24"/>
        </w:rPr>
        <w:t xml:space="preserve"> comprise some of the largest swimming animals that have ever evolved on earth and, as a result,</w:t>
      </w:r>
      <w:r w:rsidR="00FE2636" w:rsidRPr="00A51FB2">
        <w:rPr>
          <w:color w:val="000000" w:themeColor="text1"/>
          <w:sz w:val="24"/>
          <w:szCs w:val="24"/>
        </w:rPr>
        <w:t xml:space="preserve"> present an ideal case study for examining </w:t>
      </w:r>
      <w:r w:rsidR="004849A8" w:rsidRPr="00A51FB2">
        <w:rPr>
          <w:color w:val="000000" w:themeColor="text1"/>
          <w:sz w:val="24"/>
          <w:szCs w:val="24"/>
        </w:rPr>
        <w:t xml:space="preserve">how </w:t>
      </w:r>
      <w:r w:rsidR="00FE2636" w:rsidRPr="00A51FB2">
        <w:rPr>
          <w:color w:val="000000" w:themeColor="text1"/>
          <w:sz w:val="24"/>
          <w:szCs w:val="24"/>
        </w:rPr>
        <w:t xml:space="preserve">morphology and </w:t>
      </w:r>
      <w:r w:rsidR="004849A8" w:rsidRPr="00A51FB2">
        <w:rPr>
          <w:color w:val="000000" w:themeColor="text1"/>
          <w:sz w:val="24"/>
          <w:szCs w:val="24"/>
        </w:rPr>
        <w:t>the kinematics of swimming scale up to the largest body sizes.</w:t>
      </w:r>
      <w:r w:rsidR="00FE2636" w:rsidRPr="00A51FB2">
        <w:rPr>
          <w:color w:val="000000" w:themeColor="text1"/>
          <w:sz w:val="24"/>
          <w:szCs w:val="24"/>
        </w:rPr>
        <w:t xml:space="preserve"> </w:t>
      </w:r>
      <w:del w:id="38" w:author="Jeremy Arthur Goldbogen" w:date="2020-05-10T09:54:00Z">
        <w:r w:rsidR="00FE2636" w:rsidRPr="00A51FB2" w:rsidDel="009C6B60">
          <w:rPr>
            <w:color w:val="000000" w:themeColor="text1"/>
            <w:sz w:val="24"/>
            <w:szCs w:val="24"/>
          </w:rPr>
          <w:delText>The current study</w:delText>
        </w:r>
      </w:del>
      <w:ins w:id="39" w:author="Jeremy Arthur Goldbogen" w:date="2020-05-10T09:54:00Z">
        <w:r w:rsidR="009C6B60">
          <w:rPr>
            <w:color w:val="000000" w:themeColor="text1"/>
            <w:sz w:val="24"/>
            <w:szCs w:val="24"/>
          </w:rPr>
          <w:t>We</w:t>
        </w:r>
      </w:ins>
      <w:r w:rsidR="00FE2636" w:rsidRPr="00A51FB2">
        <w:rPr>
          <w:color w:val="000000" w:themeColor="text1"/>
          <w:sz w:val="24"/>
          <w:szCs w:val="24"/>
        </w:rPr>
        <w:t xml:space="preserve"> use</w:t>
      </w:r>
      <w:ins w:id="40" w:author="Jeremy Arthur Goldbogen" w:date="2020-05-10T09:54:00Z">
        <w:r w:rsidR="009C6B60">
          <w:rPr>
            <w:color w:val="000000" w:themeColor="text1"/>
            <w:sz w:val="24"/>
            <w:szCs w:val="24"/>
          </w:rPr>
          <w:t>d</w:t>
        </w:r>
      </w:ins>
      <w:del w:id="41" w:author="Jeremy Arthur Goldbogen" w:date="2020-05-10T09:54:00Z">
        <w:r w:rsidR="00FE2636" w:rsidRPr="00A51FB2" w:rsidDel="009C6B60">
          <w:rPr>
            <w:color w:val="000000" w:themeColor="text1"/>
            <w:sz w:val="24"/>
            <w:szCs w:val="24"/>
          </w:rPr>
          <w:delText>s</w:delText>
        </w:r>
      </w:del>
      <w:r w:rsidR="00FE2636" w:rsidRPr="00A51FB2">
        <w:rPr>
          <w:color w:val="000000" w:themeColor="text1"/>
          <w:sz w:val="24"/>
          <w:szCs w:val="24"/>
        </w:rPr>
        <w:t xml:space="preserve"> data from </w:t>
      </w:r>
      <w:del w:id="42" w:author="Jeremy Arthur Goldbogen" w:date="2020-05-10T09:48:00Z">
        <w:r w:rsidR="00FE2636" w:rsidRPr="00A51FB2" w:rsidDel="009C6B60">
          <w:rPr>
            <w:color w:val="000000" w:themeColor="text1"/>
            <w:sz w:val="24"/>
            <w:szCs w:val="24"/>
          </w:rPr>
          <w:delText xml:space="preserve">inertial </w:delText>
        </w:r>
      </w:del>
      <w:r w:rsidR="00FE2636" w:rsidRPr="00A51FB2">
        <w:rPr>
          <w:color w:val="000000" w:themeColor="text1"/>
          <w:sz w:val="24"/>
          <w:szCs w:val="24"/>
        </w:rPr>
        <w:t xml:space="preserve">whale-borne </w:t>
      </w:r>
      <w:ins w:id="43" w:author="Jeremy Arthur Goldbogen" w:date="2020-05-10T09:48:00Z">
        <w:r w:rsidR="009C6B60" w:rsidRPr="00A51FB2">
          <w:rPr>
            <w:color w:val="000000" w:themeColor="text1"/>
            <w:sz w:val="24"/>
            <w:szCs w:val="24"/>
          </w:rPr>
          <w:t xml:space="preserve">inertial </w:t>
        </w:r>
      </w:ins>
      <w:r w:rsidR="00FE2636" w:rsidRPr="00A51FB2">
        <w:rPr>
          <w:color w:val="000000" w:themeColor="text1"/>
          <w:sz w:val="24"/>
          <w:szCs w:val="24"/>
        </w:rPr>
        <w:t xml:space="preserve">sensors </w:t>
      </w:r>
      <w:r w:rsidR="00B508C3" w:rsidRPr="00A51FB2">
        <w:rPr>
          <w:color w:val="000000" w:themeColor="text1"/>
          <w:sz w:val="24"/>
          <w:szCs w:val="24"/>
        </w:rPr>
        <w:t xml:space="preserve">coupled with morphometric measurements from </w:t>
      </w:r>
      <w:del w:id="44" w:author="Frank Fish" w:date="2020-05-12T18:29:00Z">
        <w:r w:rsidR="00B508C3" w:rsidRPr="00A51FB2" w:rsidDel="00EA1B4B">
          <w:rPr>
            <w:color w:val="000000" w:themeColor="text1"/>
            <w:sz w:val="24"/>
            <w:szCs w:val="24"/>
          </w:rPr>
          <w:delText xml:space="preserve">UAV </w:delText>
        </w:r>
      </w:del>
      <w:ins w:id="45" w:author="Frank Fish" w:date="2020-05-12T18:29:00Z">
        <w:r w:rsidR="00EA1B4B">
          <w:rPr>
            <w:color w:val="000000" w:themeColor="text1"/>
            <w:sz w:val="24"/>
            <w:szCs w:val="24"/>
          </w:rPr>
          <w:t>aerial</w:t>
        </w:r>
        <w:r w:rsidR="00EA1B4B" w:rsidRPr="00A51FB2">
          <w:rPr>
            <w:color w:val="000000" w:themeColor="text1"/>
            <w:sz w:val="24"/>
            <w:szCs w:val="24"/>
          </w:rPr>
          <w:t xml:space="preserve"> </w:t>
        </w:r>
      </w:ins>
      <w:r w:rsidR="00B508C3" w:rsidRPr="00A51FB2">
        <w:rPr>
          <w:color w:val="000000" w:themeColor="text1"/>
          <w:sz w:val="24"/>
          <w:szCs w:val="24"/>
        </w:rPr>
        <w:t xml:space="preserve">drones </w:t>
      </w:r>
      <w:r w:rsidR="00FE2636" w:rsidRPr="00A51FB2">
        <w:rPr>
          <w:color w:val="000000" w:themeColor="text1"/>
          <w:sz w:val="24"/>
          <w:szCs w:val="24"/>
        </w:rPr>
        <w:t xml:space="preserve">to calculate </w:t>
      </w:r>
      <w:del w:id="46" w:author="Jeremy Arthur Goldbogen" w:date="2020-05-10T10:01:00Z">
        <w:r w:rsidR="00FE2636" w:rsidRPr="00A51FB2" w:rsidDel="00186876">
          <w:rPr>
            <w:color w:val="000000" w:themeColor="text1"/>
            <w:sz w:val="24"/>
            <w:szCs w:val="24"/>
          </w:rPr>
          <w:delText>kinematic parameters</w:delText>
        </w:r>
      </w:del>
      <w:ins w:id="47" w:author="Jeremy Arthur Goldbogen" w:date="2020-05-10T10:01:00Z">
        <w:r w:rsidR="00186876">
          <w:rPr>
            <w:color w:val="000000" w:themeColor="text1"/>
            <w:sz w:val="24"/>
            <w:szCs w:val="24"/>
          </w:rPr>
          <w:t>the</w:t>
        </w:r>
      </w:ins>
      <w:ins w:id="48" w:author="Jeremy Arthur Goldbogen" w:date="2020-05-10T09:55:00Z">
        <w:r w:rsidR="009C6B60">
          <w:rPr>
            <w:color w:val="000000" w:themeColor="text1"/>
            <w:sz w:val="24"/>
            <w:szCs w:val="24"/>
          </w:rPr>
          <w:t xml:space="preserve"> hydrodynamic performance</w:t>
        </w:r>
      </w:ins>
      <w:ins w:id="49" w:author="Jeremy Arthur Goldbogen" w:date="2020-05-10T10:01:00Z">
        <w:r w:rsidR="00186876">
          <w:rPr>
            <w:color w:val="000000" w:themeColor="text1"/>
            <w:sz w:val="24"/>
            <w:szCs w:val="24"/>
          </w:rPr>
          <w:t xml:space="preserve"> of oscillatory swimming</w:t>
        </w:r>
      </w:ins>
      <w:r w:rsidR="00FE2636" w:rsidRPr="00A51FB2">
        <w:rPr>
          <w:color w:val="000000" w:themeColor="text1"/>
          <w:sz w:val="24"/>
          <w:szCs w:val="24"/>
        </w:rPr>
        <w:t xml:space="preserve"> </w:t>
      </w:r>
      <w:del w:id="50" w:author="Jeremy Arthur Goldbogen" w:date="2020-05-10T09:56:00Z">
        <w:r w:rsidR="004849A8" w:rsidRPr="00A51FB2" w:rsidDel="009C6B60">
          <w:rPr>
            <w:color w:val="000000" w:themeColor="text1"/>
            <w:sz w:val="24"/>
            <w:szCs w:val="24"/>
          </w:rPr>
          <w:delText>related to oscillatory</w:delText>
        </w:r>
        <w:r w:rsidR="00FE2636" w:rsidRPr="00A51FB2" w:rsidDel="009C6B60">
          <w:rPr>
            <w:color w:val="000000" w:themeColor="text1"/>
            <w:sz w:val="24"/>
            <w:szCs w:val="24"/>
          </w:rPr>
          <w:delText xml:space="preserve"> swimming</w:delText>
        </w:r>
        <w:r w:rsidR="00B508C3" w:rsidRPr="00A51FB2" w:rsidDel="009C6B60">
          <w:rPr>
            <w:color w:val="000000" w:themeColor="text1"/>
            <w:sz w:val="24"/>
            <w:szCs w:val="24"/>
          </w:rPr>
          <w:delText xml:space="preserve"> for</w:delText>
        </w:r>
      </w:del>
      <w:ins w:id="51" w:author="Jeremy Arthur Goldbogen" w:date="2020-05-10T09:56:00Z">
        <w:r w:rsidR="009C6B60">
          <w:rPr>
            <w:color w:val="000000" w:themeColor="text1"/>
            <w:sz w:val="24"/>
            <w:szCs w:val="24"/>
          </w:rPr>
          <w:t>in</w:t>
        </w:r>
      </w:ins>
      <w:r w:rsidR="00B508C3" w:rsidRPr="00A51FB2">
        <w:rPr>
          <w:color w:val="000000" w:themeColor="text1"/>
          <w:sz w:val="24"/>
          <w:szCs w:val="24"/>
        </w:rPr>
        <w:t xml:space="preserve"> three </w:t>
      </w:r>
      <w:del w:id="52" w:author="Jeremy Arthur Goldbogen" w:date="2020-05-10T09:49:00Z">
        <w:r w:rsidR="00B508C3" w:rsidRPr="00A51FB2" w:rsidDel="009C6B60">
          <w:rPr>
            <w:color w:val="000000" w:themeColor="text1"/>
            <w:sz w:val="24"/>
            <w:szCs w:val="24"/>
          </w:rPr>
          <w:delText>whale species</w:delText>
        </w:r>
      </w:del>
      <w:ins w:id="53" w:author="Jeremy Arthur Goldbogen" w:date="2020-05-10T09:50:00Z">
        <w:r w:rsidR="009C6B60">
          <w:rPr>
            <w:color w:val="000000" w:themeColor="text1"/>
            <w:sz w:val="24"/>
            <w:szCs w:val="24"/>
          </w:rPr>
          <w:t>baleen whale species</w:t>
        </w:r>
      </w:ins>
      <w:r w:rsidR="00B508C3" w:rsidRPr="00A51FB2">
        <w:rPr>
          <w:color w:val="000000" w:themeColor="text1"/>
          <w:sz w:val="24"/>
          <w:szCs w:val="24"/>
        </w:rPr>
        <w:t xml:space="preserve"> (minke</w:t>
      </w:r>
      <w:ins w:id="54" w:author="Jeremy Arthur Goldbogen" w:date="2020-05-10T09:49:00Z">
        <w:r w:rsidR="009C6B60">
          <w:rPr>
            <w:color w:val="000000" w:themeColor="text1"/>
            <w:sz w:val="24"/>
            <w:szCs w:val="24"/>
          </w:rPr>
          <w:t xml:space="preserve"> whales</w:t>
        </w:r>
      </w:ins>
      <w:r w:rsidR="00B508C3" w:rsidRPr="00A51FB2">
        <w:rPr>
          <w:color w:val="000000" w:themeColor="text1"/>
          <w:sz w:val="24"/>
          <w:szCs w:val="24"/>
        </w:rPr>
        <w:t>,</w:t>
      </w:r>
      <w:ins w:id="55" w:author="Jeremy Arthur Goldbogen" w:date="2020-05-10T09:50:00Z">
        <w:r w:rsidR="009C6B60">
          <w:rPr>
            <w:color w:val="000000" w:themeColor="text1"/>
            <w:sz w:val="24"/>
            <w:szCs w:val="24"/>
          </w:rPr>
          <w:t xml:space="preserve"> </w:t>
        </w:r>
        <w:r w:rsidR="009C6B60" w:rsidRPr="009C6B60">
          <w:rPr>
            <w:i/>
            <w:iCs/>
            <w:color w:val="000000" w:themeColor="text1"/>
            <w:sz w:val="24"/>
            <w:szCs w:val="24"/>
            <w:rPrChange w:id="56" w:author="Jeremy Arthur Goldbogen" w:date="2020-05-10T09:51:00Z">
              <w:rPr>
                <w:color w:val="000000" w:themeColor="text1"/>
                <w:sz w:val="24"/>
                <w:szCs w:val="24"/>
              </w:rPr>
            </w:rPrChange>
          </w:rPr>
          <w:t>Balaen</w:t>
        </w:r>
      </w:ins>
      <w:ins w:id="57" w:author="Jeremy Arthur Goldbogen" w:date="2020-05-10T09:51:00Z">
        <w:r w:rsidR="009C6B60" w:rsidRPr="009C6B60">
          <w:rPr>
            <w:i/>
            <w:iCs/>
            <w:color w:val="000000" w:themeColor="text1"/>
            <w:sz w:val="24"/>
            <w:szCs w:val="24"/>
            <w:rPrChange w:id="58" w:author="Jeremy Arthur Goldbogen" w:date="2020-05-10T09:51:00Z">
              <w:rPr>
                <w:color w:val="000000" w:themeColor="text1"/>
                <w:sz w:val="24"/>
                <w:szCs w:val="24"/>
              </w:rPr>
            </w:rPrChange>
          </w:rPr>
          <w:t>o</w:t>
        </w:r>
      </w:ins>
      <w:ins w:id="59" w:author="Jeremy Arthur Goldbogen" w:date="2020-05-10T09:50:00Z">
        <w:r w:rsidR="009C6B60" w:rsidRPr="009C6B60">
          <w:rPr>
            <w:i/>
            <w:iCs/>
            <w:color w:val="000000" w:themeColor="text1"/>
            <w:sz w:val="24"/>
            <w:szCs w:val="24"/>
            <w:rPrChange w:id="60" w:author="Jeremy Arthur Goldbogen" w:date="2020-05-10T09:51:00Z">
              <w:rPr>
                <w:color w:val="000000" w:themeColor="text1"/>
                <w:sz w:val="24"/>
                <w:szCs w:val="24"/>
              </w:rPr>
            </w:rPrChange>
          </w:rPr>
          <w:t>ptera bonaerensis</w:t>
        </w:r>
        <w:r w:rsidR="009C6B60">
          <w:rPr>
            <w:color w:val="000000" w:themeColor="text1"/>
            <w:sz w:val="24"/>
            <w:szCs w:val="24"/>
          </w:rPr>
          <w:t>;</w:t>
        </w:r>
      </w:ins>
      <w:r w:rsidR="00B508C3" w:rsidRPr="00A51FB2">
        <w:rPr>
          <w:color w:val="000000" w:themeColor="text1"/>
          <w:sz w:val="24"/>
          <w:szCs w:val="24"/>
        </w:rPr>
        <w:t xml:space="preserve"> humpback</w:t>
      </w:r>
      <w:ins w:id="61" w:author="Jeremy Arthur Goldbogen" w:date="2020-05-10T09:49:00Z">
        <w:r w:rsidR="009C6B60">
          <w:rPr>
            <w:color w:val="000000" w:themeColor="text1"/>
            <w:sz w:val="24"/>
            <w:szCs w:val="24"/>
          </w:rPr>
          <w:t xml:space="preserve"> whale</w:t>
        </w:r>
      </w:ins>
      <w:ins w:id="62" w:author="Jeremy Arthur Goldbogen" w:date="2020-05-10T09:50:00Z">
        <w:r w:rsidR="009C6B60">
          <w:rPr>
            <w:color w:val="000000" w:themeColor="text1"/>
            <w:sz w:val="24"/>
            <w:szCs w:val="24"/>
          </w:rPr>
          <w:t>s</w:t>
        </w:r>
      </w:ins>
      <w:r w:rsidR="00B508C3" w:rsidRPr="00A51FB2">
        <w:rPr>
          <w:color w:val="000000" w:themeColor="text1"/>
          <w:sz w:val="24"/>
          <w:szCs w:val="24"/>
        </w:rPr>
        <w:t>,</w:t>
      </w:r>
      <w:ins w:id="63" w:author="Jeremy Arthur Goldbogen" w:date="2020-05-10T09:50:00Z">
        <w:r w:rsidR="009C6B60">
          <w:rPr>
            <w:color w:val="000000" w:themeColor="text1"/>
            <w:sz w:val="24"/>
            <w:szCs w:val="24"/>
          </w:rPr>
          <w:t xml:space="preserve"> </w:t>
        </w:r>
        <w:r w:rsidR="009C6B60" w:rsidRPr="009C6B60">
          <w:rPr>
            <w:i/>
            <w:iCs/>
            <w:color w:val="000000" w:themeColor="text1"/>
            <w:sz w:val="24"/>
            <w:szCs w:val="24"/>
            <w:rPrChange w:id="64" w:author="Jeremy Arthur Goldbogen" w:date="2020-05-10T09:51:00Z">
              <w:rPr>
                <w:color w:val="000000" w:themeColor="text1"/>
                <w:sz w:val="24"/>
                <w:szCs w:val="24"/>
              </w:rPr>
            </w:rPrChange>
          </w:rPr>
          <w:t>Megaptera novaeangliae</w:t>
        </w:r>
        <w:r w:rsidR="009C6B60">
          <w:rPr>
            <w:color w:val="000000" w:themeColor="text1"/>
            <w:sz w:val="24"/>
            <w:szCs w:val="24"/>
          </w:rPr>
          <w:t>;</w:t>
        </w:r>
      </w:ins>
      <w:r w:rsidR="00B508C3" w:rsidRPr="00A51FB2">
        <w:rPr>
          <w:color w:val="000000" w:themeColor="text1"/>
          <w:sz w:val="24"/>
          <w:szCs w:val="24"/>
        </w:rPr>
        <w:t xml:space="preserve"> blue</w:t>
      </w:r>
      <w:ins w:id="65" w:author="Jeremy Arthur Goldbogen" w:date="2020-05-10T09:49:00Z">
        <w:r w:rsidR="009C6B60">
          <w:rPr>
            <w:color w:val="000000" w:themeColor="text1"/>
            <w:sz w:val="24"/>
            <w:szCs w:val="24"/>
          </w:rPr>
          <w:t xml:space="preserve"> whale</w:t>
        </w:r>
      </w:ins>
      <w:ins w:id="66" w:author="Jeremy Arthur Goldbogen" w:date="2020-05-10T09:50:00Z">
        <w:r w:rsidR="009C6B60">
          <w:rPr>
            <w:color w:val="000000" w:themeColor="text1"/>
            <w:sz w:val="24"/>
            <w:szCs w:val="24"/>
          </w:rPr>
          <w:t xml:space="preserve">s, </w:t>
        </w:r>
        <w:r w:rsidR="009C6B60" w:rsidRPr="009C6B60">
          <w:rPr>
            <w:i/>
            <w:iCs/>
            <w:color w:val="000000" w:themeColor="text1"/>
            <w:sz w:val="24"/>
            <w:szCs w:val="24"/>
            <w:rPrChange w:id="67" w:author="Jeremy Arthur Goldbogen" w:date="2020-05-10T09:51:00Z">
              <w:rPr>
                <w:color w:val="000000" w:themeColor="text1"/>
                <w:sz w:val="24"/>
                <w:szCs w:val="24"/>
              </w:rPr>
            </w:rPrChange>
          </w:rPr>
          <w:t>Balaenoptera musculus</w:t>
        </w:r>
      </w:ins>
      <w:r w:rsidR="00B508C3" w:rsidRPr="00A51FB2">
        <w:rPr>
          <w:color w:val="000000" w:themeColor="text1"/>
          <w:sz w:val="24"/>
          <w:szCs w:val="24"/>
        </w:rPr>
        <w:t xml:space="preserve">) ranging in </w:t>
      </w:r>
      <w:del w:id="68" w:author="Jeremy Arthur Goldbogen" w:date="2020-05-10T09:52:00Z">
        <w:r w:rsidR="00B508C3" w:rsidRPr="00A51FB2" w:rsidDel="009C6B60">
          <w:rPr>
            <w:color w:val="000000" w:themeColor="text1"/>
            <w:sz w:val="24"/>
            <w:szCs w:val="24"/>
          </w:rPr>
          <w:delText xml:space="preserve">size </w:delText>
        </w:r>
      </w:del>
      <w:ins w:id="69" w:author="Jeremy Arthur Goldbogen" w:date="2020-05-10T09:52:00Z">
        <w:r w:rsidR="009C6B60">
          <w:rPr>
            <w:color w:val="000000" w:themeColor="text1"/>
            <w:sz w:val="24"/>
            <w:szCs w:val="24"/>
          </w:rPr>
          <w:t>body length</w:t>
        </w:r>
        <w:r w:rsidR="009C6B60" w:rsidRPr="00A51FB2">
          <w:rPr>
            <w:color w:val="000000" w:themeColor="text1"/>
            <w:sz w:val="24"/>
            <w:szCs w:val="24"/>
          </w:rPr>
          <w:t xml:space="preserve"> </w:t>
        </w:r>
      </w:ins>
      <w:r w:rsidR="00B508C3" w:rsidRPr="00A51FB2">
        <w:rPr>
          <w:color w:val="000000" w:themeColor="text1"/>
          <w:sz w:val="24"/>
          <w:szCs w:val="24"/>
        </w:rPr>
        <w:t xml:space="preserve">from </w:t>
      </w:r>
      <w:r w:rsidR="00A9748F">
        <w:rPr>
          <w:color w:val="000000" w:themeColor="text1"/>
          <w:sz w:val="24"/>
          <w:szCs w:val="24"/>
        </w:rPr>
        <w:t>~</w:t>
      </w:r>
      <w:r w:rsidR="00B508C3" w:rsidRPr="000F544F">
        <w:rPr>
          <w:sz w:val="24"/>
          <w:szCs w:val="24"/>
        </w:rPr>
        <w:t>9-25m</w:t>
      </w:r>
      <w:r w:rsidR="00FE2636" w:rsidRPr="00A51FB2">
        <w:rPr>
          <w:color w:val="000000" w:themeColor="text1"/>
          <w:sz w:val="24"/>
          <w:szCs w:val="24"/>
        </w:rPr>
        <w:t xml:space="preserve">. </w:t>
      </w:r>
      <w:del w:id="70" w:author="Jeremy Arthur Goldbogen" w:date="2020-05-10T09:54:00Z">
        <w:r w:rsidR="00B508C3" w:rsidRPr="00A51FB2" w:rsidDel="009C6B60">
          <w:rPr>
            <w:color w:val="000000" w:themeColor="text1"/>
            <w:sz w:val="24"/>
            <w:szCs w:val="24"/>
          </w:rPr>
          <w:delText>These data have allowed us to produce</w:delText>
        </w:r>
        <w:r w:rsidR="00FE2636" w:rsidRPr="00A51FB2" w:rsidDel="009C6B60">
          <w:rPr>
            <w:color w:val="000000" w:themeColor="text1"/>
            <w:sz w:val="24"/>
            <w:szCs w:val="24"/>
          </w:rPr>
          <w:delText xml:space="preserve"> the first</w:delText>
        </w:r>
      </w:del>
      <w:del w:id="71" w:author="Jeremy Arthur Goldbogen" w:date="2020-05-10T09:56:00Z">
        <w:r w:rsidR="00FE2636" w:rsidRPr="00A51FB2" w:rsidDel="009C6B60">
          <w:rPr>
            <w:color w:val="000000" w:themeColor="text1"/>
            <w:sz w:val="24"/>
            <w:szCs w:val="24"/>
          </w:rPr>
          <w:delText xml:space="preserve"> </w:delText>
        </w:r>
      </w:del>
      <w:del w:id="72" w:author="Jeremy Arthur Goldbogen" w:date="2020-05-10T09:54:00Z">
        <w:r w:rsidR="00FE2636" w:rsidRPr="00A51FB2" w:rsidDel="009C6B60">
          <w:rPr>
            <w:color w:val="000000" w:themeColor="text1"/>
            <w:sz w:val="24"/>
            <w:szCs w:val="24"/>
          </w:rPr>
          <w:delText xml:space="preserve">estimates of </w:delText>
        </w:r>
      </w:del>
      <w:del w:id="73" w:author="Jeremy Arthur Goldbogen" w:date="2020-05-10T09:56:00Z">
        <w:r w:rsidR="00FE2636" w:rsidRPr="00A51FB2" w:rsidDel="009C6B60">
          <w:rPr>
            <w:color w:val="000000" w:themeColor="text1"/>
            <w:sz w:val="24"/>
            <w:szCs w:val="24"/>
          </w:rPr>
          <w:delText>thrust power, drag coefficient, Reynolds numbers</w:delText>
        </w:r>
        <w:r w:rsidR="00B508C3" w:rsidRPr="00A51FB2" w:rsidDel="009C6B60">
          <w:rPr>
            <w:color w:val="000000" w:themeColor="text1"/>
            <w:sz w:val="24"/>
            <w:szCs w:val="24"/>
          </w:rPr>
          <w:delText>, and propulsive efficiency</w:delText>
        </w:r>
      </w:del>
      <w:del w:id="74" w:author="Jeremy Arthur Goldbogen" w:date="2020-05-10T09:53:00Z">
        <w:r w:rsidR="00FE2636" w:rsidRPr="00A51FB2" w:rsidDel="009C6B60">
          <w:rPr>
            <w:color w:val="000000" w:themeColor="text1"/>
            <w:sz w:val="24"/>
            <w:szCs w:val="24"/>
          </w:rPr>
          <w:delText xml:space="preserve"> </w:delText>
        </w:r>
        <w:r w:rsidR="00D600D7" w:rsidRPr="00A51FB2" w:rsidDel="009C6B60">
          <w:rPr>
            <w:color w:val="000000" w:themeColor="text1"/>
            <w:sz w:val="24"/>
            <w:szCs w:val="24"/>
          </w:rPr>
          <w:delText xml:space="preserve">for </w:delText>
        </w:r>
        <w:r w:rsidR="00FE2636" w:rsidRPr="00A51FB2" w:rsidDel="009C6B60">
          <w:rPr>
            <w:color w:val="000000" w:themeColor="text1"/>
            <w:sz w:val="24"/>
            <w:szCs w:val="24"/>
          </w:rPr>
          <w:delText>swimming baleen whales</w:delText>
        </w:r>
      </w:del>
      <w:del w:id="75" w:author="Jeremy Arthur Goldbogen" w:date="2020-05-10T09:56:00Z">
        <w:r w:rsidR="00FE2636" w:rsidRPr="00A51FB2" w:rsidDel="009C6B60">
          <w:rPr>
            <w:color w:val="000000" w:themeColor="text1"/>
            <w:sz w:val="24"/>
            <w:szCs w:val="24"/>
          </w:rPr>
          <w:delText xml:space="preserve">. </w:delText>
        </w:r>
      </w:del>
      <w:r w:rsidR="00F96D54" w:rsidRPr="00A51FB2">
        <w:rPr>
          <w:color w:val="000000" w:themeColor="text1"/>
          <w:sz w:val="24"/>
          <w:szCs w:val="24"/>
        </w:rPr>
        <w:t xml:space="preserve">Our results </w:t>
      </w:r>
      <w:del w:id="76" w:author="Jeremy Arthur Goldbogen" w:date="2020-05-10T09:56:00Z">
        <w:r w:rsidR="00F96D54" w:rsidRPr="00A51FB2" w:rsidDel="00186876">
          <w:rPr>
            <w:color w:val="000000" w:themeColor="text1"/>
            <w:sz w:val="24"/>
            <w:szCs w:val="24"/>
          </w:rPr>
          <w:delText>show</w:delText>
        </w:r>
        <w:r w:rsidR="00977A1B" w:rsidRPr="00A51FB2" w:rsidDel="00186876">
          <w:rPr>
            <w:color w:val="000000" w:themeColor="text1"/>
            <w:sz w:val="24"/>
            <w:szCs w:val="24"/>
          </w:rPr>
          <w:delText xml:space="preserve"> </w:delText>
        </w:r>
      </w:del>
      <w:ins w:id="77" w:author="Jeremy Arthur Goldbogen" w:date="2020-05-10T09:56:00Z">
        <w:r w:rsidR="00186876">
          <w:rPr>
            <w:color w:val="000000" w:themeColor="text1"/>
            <w:sz w:val="24"/>
            <w:szCs w:val="24"/>
          </w:rPr>
          <w:t>suggest</w:t>
        </w:r>
        <w:r w:rsidR="00186876" w:rsidRPr="00A51FB2">
          <w:rPr>
            <w:color w:val="000000" w:themeColor="text1"/>
            <w:sz w:val="24"/>
            <w:szCs w:val="24"/>
          </w:rPr>
          <w:t xml:space="preserve"> </w:t>
        </w:r>
      </w:ins>
      <w:r w:rsidR="00FE2636" w:rsidRPr="00A51FB2">
        <w:rPr>
          <w:color w:val="000000" w:themeColor="text1"/>
          <w:sz w:val="24"/>
          <w:szCs w:val="24"/>
        </w:rPr>
        <w:t xml:space="preserve">that mass-specific thrust </w:t>
      </w:r>
      <w:r w:rsidR="00977A1B" w:rsidRPr="00A51FB2">
        <w:rPr>
          <w:color w:val="000000" w:themeColor="text1"/>
          <w:sz w:val="24"/>
          <w:szCs w:val="24"/>
        </w:rPr>
        <w:t>increases with increasing swim</w:t>
      </w:r>
      <w:ins w:id="78" w:author="Frank Fish" w:date="2020-05-12T18:30:00Z">
        <w:r w:rsidR="00EA1B4B">
          <w:rPr>
            <w:color w:val="000000" w:themeColor="text1"/>
            <w:sz w:val="24"/>
            <w:szCs w:val="24"/>
          </w:rPr>
          <w:t>ming</w:t>
        </w:r>
      </w:ins>
      <w:r w:rsidR="00977A1B" w:rsidRPr="00A51FB2">
        <w:rPr>
          <w:color w:val="000000" w:themeColor="text1"/>
          <w:sz w:val="24"/>
          <w:szCs w:val="24"/>
        </w:rPr>
        <w:t xml:space="preserve"> </w:t>
      </w:r>
      <w:del w:id="79" w:author="Jeremy Arthur Goldbogen" w:date="2020-05-10T09:58:00Z">
        <w:r w:rsidRPr="00A51FB2" w:rsidDel="00186876">
          <w:rPr>
            <w:color w:val="000000" w:themeColor="text1"/>
            <w:sz w:val="24"/>
            <w:szCs w:val="24"/>
          </w:rPr>
          <w:delText xml:space="preserve">efforts </w:delText>
        </w:r>
      </w:del>
      <w:ins w:id="80" w:author="Jeremy Arthur Goldbogen" w:date="2020-05-10T09:58:00Z">
        <w:r w:rsidR="00186876">
          <w:rPr>
            <w:color w:val="000000" w:themeColor="text1"/>
            <w:sz w:val="24"/>
            <w:szCs w:val="24"/>
          </w:rPr>
          <w:t>speed</w:t>
        </w:r>
        <w:r w:rsidR="00186876" w:rsidRPr="00A51FB2">
          <w:rPr>
            <w:color w:val="000000" w:themeColor="text1"/>
            <w:sz w:val="24"/>
            <w:szCs w:val="24"/>
          </w:rPr>
          <w:t xml:space="preserve"> </w:t>
        </w:r>
      </w:ins>
      <w:r w:rsidR="00977A1B" w:rsidRPr="00A51FB2">
        <w:rPr>
          <w:color w:val="000000" w:themeColor="text1"/>
          <w:sz w:val="24"/>
          <w:szCs w:val="24"/>
        </w:rPr>
        <w:t xml:space="preserve">but is unaffected by body size or </w:t>
      </w:r>
      <w:del w:id="81" w:author="Frank Fish" w:date="2020-05-12T18:30:00Z">
        <w:r w:rsidR="00977A1B" w:rsidRPr="00A51FB2" w:rsidDel="00EA1B4B">
          <w:rPr>
            <w:color w:val="000000" w:themeColor="text1"/>
            <w:sz w:val="24"/>
            <w:szCs w:val="24"/>
          </w:rPr>
          <w:delText xml:space="preserve">tail </w:delText>
        </w:r>
      </w:del>
      <w:ins w:id="82" w:author="Frank Fish" w:date="2020-05-12T18:30:00Z">
        <w:r w:rsidR="00EA1B4B">
          <w:rPr>
            <w:color w:val="000000" w:themeColor="text1"/>
            <w:sz w:val="24"/>
            <w:szCs w:val="24"/>
          </w:rPr>
          <w:t>fluke</w:t>
        </w:r>
        <w:r w:rsidR="00EA1B4B" w:rsidRPr="00A51FB2">
          <w:rPr>
            <w:color w:val="000000" w:themeColor="text1"/>
            <w:sz w:val="24"/>
            <w:szCs w:val="24"/>
          </w:rPr>
          <w:t xml:space="preserve"> </w:t>
        </w:r>
      </w:ins>
      <w:r w:rsidR="00977A1B" w:rsidRPr="00A51FB2">
        <w:rPr>
          <w:color w:val="000000" w:themeColor="text1"/>
          <w:sz w:val="24"/>
          <w:szCs w:val="24"/>
        </w:rPr>
        <w:t>area.</w:t>
      </w:r>
      <w:r w:rsidR="00F96D54" w:rsidRPr="00A51FB2">
        <w:rPr>
          <w:color w:val="000000" w:themeColor="text1"/>
          <w:sz w:val="24"/>
          <w:szCs w:val="24"/>
        </w:rPr>
        <w:t xml:space="preserve"> </w:t>
      </w:r>
      <w:del w:id="83" w:author="Jeremy Arthur Goldbogen" w:date="2020-05-10T10:00:00Z">
        <w:r w:rsidR="00F96D54" w:rsidRPr="00A51FB2" w:rsidDel="00186876">
          <w:rPr>
            <w:color w:val="000000" w:themeColor="text1"/>
            <w:sz w:val="24"/>
            <w:szCs w:val="24"/>
          </w:rPr>
          <w:delText xml:space="preserve">Our </w:delText>
        </w:r>
      </w:del>
      <w:del w:id="84" w:author="Jeremy Arthur Goldbogen" w:date="2020-05-10T09:58:00Z">
        <w:r w:rsidR="00F96D54" w:rsidRPr="00A51FB2" w:rsidDel="00186876">
          <w:rPr>
            <w:color w:val="000000" w:themeColor="text1"/>
            <w:sz w:val="24"/>
            <w:szCs w:val="24"/>
          </w:rPr>
          <w:delText>data also shows</w:delText>
        </w:r>
        <w:r w:rsidR="00977A1B" w:rsidRPr="00A51FB2" w:rsidDel="00186876">
          <w:rPr>
            <w:color w:val="000000" w:themeColor="text1"/>
            <w:sz w:val="24"/>
            <w:szCs w:val="24"/>
          </w:rPr>
          <w:delText xml:space="preserve"> that</w:delText>
        </w:r>
      </w:del>
      <w:del w:id="85" w:author="Jeremy Arthur Goldbogen" w:date="2020-05-10T10:00:00Z">
        <w:r w:rsidR="00FE2636" w:rsidRPr="00A51FB2" w:rsidDel="00186876">
          <w:rPr>
            <w:color w:val="000000" w:themeColor="text1"/>
            <w:sz w:val="24"/>
            <w:szCs w:val="24"/>
          </w:rPr>
          <w:delText xml:space="preserve"> </w:delText>
        </w:r>
      </w:del>
      <w:ins w:id="86" w:author="Jeremy Arthur Goldbogen" w:date="2020-05-10T10:00:00Z">
        <w:r w:rsidR="00186876">
          <w:rPr>
            <w:color w:val="000000" w:themeColor="text1"/>
            <w:sz w:val="24"/>
            <w:szCs w:val="24"/>
          </w:rPr>
          <w:t>P</w:t>
        </w:r>
      </w:ins>
      <w:del w:id="87" w:author="Jeremy Arthur Goldbogen" w:date="2020-05-10T10:00:00Z">
        <w:r w:rsidR="00FE2636" w:rsidRPr="00A51FB2" w:rsidDel="00186876">
          <w:rPr>
            <w:color w:val="000000" w:themeColor="text1"/>
            <w:sz w:val="24"/>
            <w:szCs w:val="24"/>
          </w:rPr>
          <w:delText>p</w:delText>
        </w:r>
      </w:del>
      <w:r w:rsidR="00FE2636" w:rsidRPr="00A51FB2">
        <w:rPr>
          <w:color w:val="000000" w:themeColor="text1"/>
          <w:sz w:val="24"/>
          <w:szCs w:val="24"/>
        </w:rPr>
        <w:t xml:space="preserve">ropulsive efficiency </w:t>
      </w:r>
      <w:del w:id="88" w:author="Jeremy Arthur Goldbogen" w:date="2020-05-10T10:00:00Z">
        <w:r w:rsidR="00977A1B" w:rsidRPr="00A51FB2" w:rsidDel="00186876">
          <w:rPr>
            <w:color w:val="000000" w:themeColor="text1"/>
            <w:sz w:val="24"/>
            <w:szCs w:val="24"/>
          </w:rPr>
          <w:delText xml:space="preserve">increases </w:delText>
        </w:r>
      </w:del>
      <w:ins w:id="89" w:author="Jeremy Arthur Goldbogen" w:date="2020-05-10T10:00:00Z">
        <w:r w:rsidR="00186876" w:rsidRPr="00A51FB2">
          <w:rPr>
            <w:color w:val="000000" w:themeColor="text1"/>
            <w:sz w:val="24"/>
            <w:szCs w:val="24"/>
          </w:rPr>
          <w:t>increase</w:t>
        </w:r>
        <w:r w:rsidR="00186876">
          <w:rPr>
            <w:color w:val="000000" w:themeColor="text1"/>
            <w:sz w:val="24"/>
            <w:szCs w:val="24"/>
          </w:rPr>
          <w:t>d</w:t>
        </w:r>
        <w:r w:rsidR="00186876" w:rsidRPr="00A51FB2">
          <w:rPr>
            <w:color w:val="000000" w:themeColor="text1"/>
            <w:sz w:val="24"/>
            <w:szCs w:val="24"/>
          </w:rPr>
          <w:t xml:space="preserve"> </w:t>
        </w:r>
      </w:ins>
      <w:r w:rsidR="00977A1B" w:rsidRPr="00A51FB2">
        <w:rPr>
          <w:color w:val="000000" w:themeColor="text1"/>
          <w:sz w:val="24"/>
          <w:szCs w:val="24"/>
        </w:rPr>
        <w:t xml:space="preserve">with increasing swim speed but </w:t>
      </w:r>
      <w:del w:id="90" w:author="Jeremy Arthur Goldbogen" w:date="2020-05-10T10:01:00Z">
        <w:r w:rsidR="00FE2636" w:rsidRPr="00A51FB2" w:rsidDel="00186876">
          <w:rPr>
            <w:color w:val="000000" w:themeColor="text1"/>
            <w:sz w:val="24"/>
            <w:szCs w:val="24"/>
          </w:rPr>
          <w:delText xml:space="preserve">decreases </w:delText>
        </w:r>
      </w:del>
      <w:ins w:id="91" w:author="Jeremy Arthur Goldbogen" w:date="2020-05-10T10:01:00Z">
        <w:r w:rsidR="00186876" w:rsidRPr="00A51FB2">
          <w:rPr>
            <w:color w:val="000000" w:themeColor="text1"/>
            <w:sz w:val="24"/>
            <w:szCs w:val="24"/>
          </w:rPr>
          <w:t>decrease</w:t>
        </w:r>
        <w:r w:rsidR="00186876">
          <w:rPr>
            <w:color w:val="000000" w:themeColor="text1"/>
            <w:sz w:val="24"/>
            <w:szCs w:val="24"/>
          </w:rPr>
          <w:t>d</w:t>
        </w:r>
        <w:r w:rsidR="00186876" w:rsidRPr="00A51FB2">
          <w:rPr>
            <w:color w:val="000000" w:themeColor="text1"/>
            <w:sz w:val="24"/>
            <w:szCs w:val="24"/>
          </w:rPr>
          <w:t xml:space="preserve"> </w:t>
        </w:r>
      </w:ins>
      <w:r w:rsidR="00FE2636" w:rsidRPr="00A51FB2">
        <w:rPr>
          <w:color w:val="000000" w:themeColor="text1"/>
          <w:sz w:val="24"/>
          <w:szCs w:val="24"/>
        </w:rPr>
        <w:t>with increasing body size</w:t>
      </w:r>
      <w:r w:rsidR="00F96D54" w:rsidRPr="00A51FB2">
        <w:rPr>
          <w:color w:val="000000" w:themeColor="text1"/>
          <w:sz w:val="24"/>
          <w:szCs w:val="24"/>
        </w:rPr>
        <w:t>, contrary to previous estimates for smaller animals that propulsive efficiency should increase with increasing body size</w:t>
      </w:r>
      <w:r w:rsidR="00FE2636" w:rsidRPr="00A51FB2">
        <w:rPr>
          <w:color w:val="000000" w:themeColor="text1"/>
          <w:sz w:val="24"/>
          <w:szCs w:val="24"/>
        </w:rPr>
        <w:t xml:space="preserve">. </w:t>
      </w:r>
      <w:ins w:id="92" w:author="Jeremy Arthur Goldbogen" w:date="2020-05-10T10:05:00Z">
        <w:r w:rsidR="00186876">
          <w:rPr>
            <w:color w:val="000000" w:themeColor="text1"/>
            <w:sz w:val="24"/>
            <w:szCs w:val="24"/>
          </w:rPr>
          <w:t xml:space="preserve">Although </w:t>
        </w:r>
      </w:ins>
      <w:del w:id="93" w:author="Jeremy Arthur Goldbogen" w:date="2020-05-10T10:03:00Z">
        <w:r w:rsidR="00F96D54" w:rsidRPr="00A51FB2" w:rsidDel="00186876">
          <w:rPr>
            <w:color w:val="000000" w:themeColor="text1"/>
            <w:sz w:val="24"/>
            <w:szCs w:val="24"/>
          </w:rPr>
          <w:delText>We also compared</w:delText>
        </w:r>
        <w:r w:rsidR="00FE2636" w:rsidRPr="00A51FB2" w:rsidDel="00186876">
          <w:rPr>
            <w:color w:val="000000" w:themeColor="text1"/>
            <w:sz w:val="24"/>
            <w:szCs w:val="24"/>
          </w:rPr>
          <w:delText xml:space="preserve"> </w:delText>
        </w:r>
      </w:del>
      <w:ins w:id="94" w:author="Jeremy Arthur Goldbogen" w:date="2020-05-10T10:05:00Z">
        <w:r w:rsidR="00186876">
          <w:rPr>
            <w:color w:val="000000" w:themeColor="text1"/>
            <w:sz w:val="24"/>
            <w:szCs w:val="24"/>
          </w:rPr>
          <w:t>o</w:t>
        </w:r>
      </w:ins>
      <w:del w:id="95" w:author="Jeremy Arthur Goldbogen" w:date="2020-05-10T10:03:00Z">
        <w:r w:rsidR="00FE2636" w:rsidRPr="00A51FB2" w:rsidDel="00186876">
          <w:rPr>
            <w:color w:val="000000" w:themeColor="text1"/>
            <w:sz w:val="24"/>
            <w:szCs w:val="24"/>
          </w:rPr>
          <w:delText>o</w:delText>
        </w:r>
      </w:del>
      <w:r w:rsidR="00FE2636" w:rsidRPr="00A51FB2">
        <w:rPr>
          <w:color w:val="000000" w:themeColor="text1"/>
          <w:sz w:val="24"/>
          <w:szCs w:val="24"/>
        </w:rPr>
        <w:t>ur empirical</w:t>
      </w:r>
      <w:r w:rsidR="00B508C3" w:rsidRPr="00A51FB2">
        <w:rPr>
          <w:color w:val="000000" w:themeColor="text1"/>
          <w:sz w:val="24"/>
          <w:szCs w:val="24"/>
        </w:rPr>
        <w:t xml:space="preserve">ly-parameterized </w:t>
      </w:r>
      <w:r w:rsidR="00FE2636" w:rsidRPr="00A51FB2">
        <w:rPr>
          <w:color w:val="000000" w:themeColor="text1"/>
          <w:sz w:val="24"/>
          <w:szCs w:val="24"/>
        </w:rPr>
        <w:t>estimates</w:t>
      </w:r>
      <w:ins w:id="96" w:author="Jeremy Arthur Goldbogen" w:date="2020-05-10T10:03:00Z">
        <w:r w:rsidR="00186876">
          <w:rPr>
            <w:color w:val="000000" w:themeColor="text1"/>
            <w:sz w:val="24"/>
            <w:szCs w:val="24"/>
          </w:rPr>
          <w:t xml:space="preserve"> for</w:t>
        </w:r>
      </w:ins>
      <w:ins w:id="97" w:author="Jeremy Arthur Goldbogen" w:date="2020-05-10T10:04:00Z">
        <w:r w:rsidR="00186876">
          <w:rPr>
            <w:color w:val="000000" w:themeColor="text1"/>
            <w:sz w:val="24"/>
            <w:szCs w:val="24"/>
          </w:rPr>
          <w:t xml:space="preserve"> the</w:t>
        </w:r>
      </w:ins>
      <w:ins w:id="98" w:author="Jeremy Arthur Goldbogen" w:date="2020-05-10T10:03:00Z">
        <w:r w:rsidR="00186876">
          <w:rPr>
            <w:color w:val="000000" w:themeColor="text1"/>
            <w:sz w:val="24"/>
            <w:szCs w:val="24"/>
          </w:rPr>
          <w:t xml:space="preserve"> drag</w:t>
        </w:r>
      </w:ins>
      <w:r w:rsidR="00FE2636" w:rsidRPr="00A51FB2">
        <w:rPr>
          <w:color w:val="000000" w:themeColor="text1"/>
          <w:sz w:val="24"/>
          <w:szCs w:val="24"/>
        </w:rPr>
        <w:t xml:space="preserve"> </w:t>
      </w:r>
      <w:ins w:id="99" w:author="Jeremy Arthur Goldbogen" w:date="2020-05-10T10:04:00Z">
        <w:r w:rsidR="00186876">
          <w:rPr>
            <w:color w:val="000000" w:themeColor="text1"/>
            <w:sz w:val="24"/>
            <w:szCs w:val="24"/>
          </w:rPr>
          <w:t xml:space="preserve">of </w:t>
        </w:r>
      </w:ins>
      <w:del w:id="100" w:author="Jeremy Arthur Goldbogen" w:date="2020-05-10T10:04:00Z">
        <w:r w:rsidR="00FE2636" w:rsidRPr="00A51FB2" w:rsidDel="00186876">
          <w:rPr>
            <w:color w:val="000000" w:themeColor="text1"/>
            <w:sz w:val="24"/>
            <w:szCs w:val="24"/>
          </w:rPr>
          <w:delText xml:space="preserve">to </w:delText>
        </w:r>
        <w:r w:rsidR="00B508C3" w:rsidRPr="00A51FB2" w:rsidDel="00186876">
          <w:rPr>
            <w:color w:val="000000" w:themeColor="text1"/>
            <w:sz w:val="24"/>
            <w:szCs w:val="24"/>
          </w:rPr>
          <w:delText xml:space="preserve">a rigid-body model and found that the drag for </w:delText>
        </w:r>
      </w:del>
      <w:r w:rsidR="00B508C3" w:rsidRPr="00A51FB2">
        <w:rPr>
          <w:color w:val="000000" w:themeColor="text1"/>
          <w:sz w:val="24"/>
          <w:szCs w:val="24"/>
        </w:rPr>
        <w:t xml:space="preserve">a swimming </w:t>
      </w:r>
      <w:del w:id="101" w:author="Jeremy Arthur Goldbogen" w:date="2020-05-10T10:02:00Z">
        <w:r w:rsidR="00B508C3" w:rsidRPr="00A51FB2" w:rsidDel="00186876">
          <w:rPr>
            <w:color w:val="000000" w:themeColor="text1"/>
            <w:sz w:val="24"/>
            <w:szCs w:val="24"/>
          </w:rPr>
          <w:delText xml:space="preserve">animal </w:delText>
        </w:r>
      </w:del>
      <w:ins w:id="102" w:author="Jeremy Arthur Goldbogen" w:date="2020-05-10T10:02:00Z">
        <w:r w:rsidR="00186876">
          <w:rPr>
            <w:color w:val="000000" w:themeColor="text1"/>
            <w:sz w:val="24"/>
            <w:szCs w:val="24"/>
          </w:rPr>
          <w:t>baleen whale</w:t>
        </w:r>
        <w:r w:rsidR="00186876" w:rsidRPr="00A51FB2">
          <w:rPr>
            <w:color w:val="000000" w:themeColor="text1"/>
            <w:sz w:val="24"/>
            <w:szCs w:val="24"/>
          </w:rPr>
          <w:t xml:space="preserve"> </w:t>
        </w:r>
      </w:ins>
      <w:del w:id="103" w:author="Jeremy Arthur Goldbogen" w:date="2020-05-10T10:04:00Z">
        <w:r w:rsidR="00B508C3" w:rsidRPr="00A51FB2" w:rsidDel="00186876">
          <w:rPr>
            <w:color w:val="000000" w:themeColor="text1"/>
            <w:sz w:val="24"/>
            <w:szCs w:val="24"/>
          </w:rPr>
          <w:delText xml:space="preserve">is </w:delText>
        </w:r>
      </w:del>
      <w:ins w:id="104" w:author="Jeremy Arthur Goldbogen" w:date="2020-05-10T10:04:00Z">
        <w:r w:rsidR="00186876">
          <w:rPr>
            <w:color w:val="000000" w:themeColor="text1"/>
            <w:sz w:val="24"/>
            <w:szCs w:val="24"/>
          </w:rPr>
          <w:t>was</w:t>
        </w:r>
        <w:r w:rsidR="00186876" w:rsidRPr="00A51FB2">
          <w:rPr>
            <w:color w:val="000000" w:themeColor="text1"/>
            <w:sz w:val="24"/>
            <w:szCs w:val="24"/>
          </w:rPr>
          <w:t xml:space="preserve"> </w:t>
        </w:r>
      </w:ins>
      <w:r w:rsidR="00A9748F">
        <w:rPr>
          <w:color w:val="000000" w:themeColor="text1"/>
          <w:sz w:val="24"/>
          <w:szCs w:val="24"/>
        </w:rPr>
        <w:t>~</w:t>
      </w:r>
      <w:r w:rsidRPr="000F544F">
        <w:rPr>
          <w:sz w:val="24"/>
          <w:szCs w:val="24"/>
        </w:rPr>
        <w:t>3</w:t>
      </w:r>
      <w:r w:rsidR="00B508C3" w:rsidRPr="000F544F">
        <w:rPr>
          <w:sz w:val="24"/>
          <w:szCs w:val="24"/>
        </w:rPr>
        <w:t>-</w:t>
      </w:r>
      <w:r w:rsidRPr="000F544F">
        <w:rPr>
          <w:sz w:val="24"/>
          <w:szCs w:val="24"/>
        </w:rPr>
        <w:t>6</w:t>
      </w:r>
      <w:r w:rsidR="00B508C3" w:rsidRPr="00A51FB2">
        <w:rPr>
          <w:color w:val="FF0000"/>
          <w:sz w:val="24"/>
          <w:szCs w:val="24"/>
        </w:rPr>
        <w:t xml:space="preserve"> </w:t>
      </w:r>
      <w:r w:rsidR="00B508C3" w:rsidRPr="00A51FB2">
        <w:rPr>
          <w:color w:val="000000" w:themeColor="text1"/>
          <w:sz w:val="24"/>
          <w:szCs w:val="24"/>
        </w:rPr>
        <w:t xml:space="preserve">times </w:t>
      </w:r>
      <w:r w:rsidR="00B508C3" w:rsidRPr="00A51FB2">
        <w:rPr>
          <w:sz w:val="24"/>
          <w:szCs w:val="24"/>
        </w:rPr>
        <w:t xml:space="preserve">higher than </w:t>
      </w:r>
      <w:del w:id="105" w:author="Jeremy Arthur Goldbogen" w:date="2020-05-10T10:04:00Z">
        <w:r w:rsidR="00B508C3" w:rsidRPr="00A51FB2" w:rsidDel="00186876">
          <w:rPr>
            <w:sz w:val="24"/>
            <w:szCs w:val="24"/>
          </w:rPr>
          <w:delText xml:space="preserve">the </w:delText>
        </w:r>
      </w:del>
      <w:ins w:id="106" w:author="Jeremy Arthur Goldbogen" w:date="2020-05-10T10:04:00Z">
        <w:r w:rsidR="00186876">
          <w:rPr>
            <w:sz w:val="24"/>
            <w:szCs w:val="24"/>
          </w:rPr>
          <w:t>a</w:t>
        </w:r>
        <w:r w:rsidR="00186876" w:rsidRPr="00A51FB2">
          <w:rPr>
            <w:sz w:val="24"/>
            <w:szCs w:val="24"/>
          </w:rPr>
          <w:t xml:space="preserve"> </w:t>
        </w:r>
      </w:ins>
      <w:r w:rsidR="00B508C3" w:rsidRPr="00A51FB2">
        <w:rPr>
          <w:sz w:val="24"/>
          <w:szCs w:val="24"/>
        </w:rPr>
        <w:t>simple gliding model</w:t>
      </w:r>
      <w:del w:id="107" w:author="Jeremy Arthur Goldbogen" w:date="2020-05-10T10:05:00Z">
        <w:r w:rsidR="00B508C3" w:rsidRPr="00A51FB2" w:rsidDel="00186876">
          <w:rPr>
            <w:sz w:val="24"/>
            <w:szCs w:val="24"/>
          </w:rPr>
          <w:delText xml:space="preserve">. </w:delText>
        </w:r>
      </w:del>
      <w:ins w:id="108" w:author="Jeremy Arthur Goldbogen" w:date="2020-05-10T10:05:00Z">
        <w:r w:rsidR="00186876">
          <w:rPr>
            <w:sz w:val="24"/>
            <w:szCs w:val="24"/>
          </w:rPr>
          <w:t>,</w:t>
        </w:r>
      </w:ins>
      <w:ins w:id="109" w:author="Jeremy Arthur Goldbogen" w:date="2020-05-10T10:06:00Z">
        <w:r w:rsidR="00186876">
          <w:rPr>
            <w:sz w:val="24"/>
            <w:szCs w:val="24"/>
          </w:rPr>
          <w:t xml:space="preserve"> </w:t>
        </w:r>
      </w:ins>
      <w:del w:id="110" w:author="Jeremy Arthur Goldbogen" w:date="2020-05-10T10:06:00Z">
        <w:r w:rsidR="00B508C3" w:rsidRPr="00A51FB2" w:rsidDel="00186876">
          <w:rPr>
            <w:color w:val="000000" w:themeColor="text1"/>
            <w:sz w:val="24"/>
            <w:szCs w:val="24"/>
          </w:rPr>
          <w:delText>T</w:delText>
        </w:r>
        <w:r w:rsidR="00FE2636" w:rsidRPr="00A51FB2" w:rsidDel="00186876">
          <w:rPr>
            <w:color w:val="000000" w:themeColor="text1"/>
            <w:sz w:val="24"/>
            <w:szCs w:val="24"/>
          </w:rPr>
          <w:delText>he relationship</w:delText>
        </w:r>
        <w:r w:rsidR="00B508C3" w:rsidRPr="00A51FB2" w:rsidDel="00186876">
          <w:rPr>
            <w:color w:val="000000" w:themeColor="text1"/>
            <w:sz w:val="24"/>
            <w:szCs w:val="24"/>
          </w:rPr>
          <w:delText xml:space="preserve">s </w:delText>
        </w:r>
        <w:r w:rsidR="00FE2636" w:rsidRPr="00A51FB2" w:rsidDel="00186876">
          <w:rPr>
            <w:color w:val="000000" w:themeColor="text1"/>
            <w:sz w:val="24"/>
            <w:szCs w:val="24"/>
          </w:rPr>
          <w:delText xml:space="preserve">between </w:delText>
        </w:r>
        <w:r w:rsidR="00B508C3" w:rsidRPr="00A51FB2" w:rsidDel="00186876">
          <w:rPr>
            <w:color w:val="000000" w:themeColor="text1"/>
            <w:sz w:val="24"/>
            <w:szCs w:val="24"/>
          </w:rPr>
          <w:delText>kinematics,</w:delText>
        </w:r>
        <w:r w:rsidR="00FE2636" w:rsidRPr="00A51FB2" w:rsidDel="00186876">
          <w:rPr>
            <w:color w:val="000000" w:themeColor="text1"/>
            <w:sz w:val="24"/>
            <w:szCs w:val="24"/>
          </w:rPr>
          <w:delText xml:space="preserve"> morphometr</w:delText>
        </w:r>
        <w:r w:rsidR="00C05495" w:rsidRPr="00A51FB2" w:rsidDel="00186876">
          <w:rPr>
            <w:color w:val="000000" w:themeColor="text1"/>
            <w:sz w:val="24"/>
            <w:szCs w:val="24"/>
          </w:rPr>
          <w:delText>ics</w:delText>
        </w:r>
        <w:r w:rsidR="00F96D54" w:rsidRPr="00A51FB2" w:rsidDel="00186876">
          <w:rPr>
            <w:color w:val="000000" w:themeColor="text1"/>
            <w:sz w:val="24"/>
            <w:szCs w:val="24"/>
          </w:rPr>
          <w:delText>, and hydrodynamic performance</w:delText>
        </w:r>
        <w:r w:rsidR="00FE2636" w:rsidRPr="00A51FB2" w:rsidDel="00186876">
          <w:rPr>
            <w:color w:val="000000" w:themeColor="text1"/>
            <w:sz w:val="24"/>
            <w:szCs w:val="24"/>
          </w:rPr>
          <w:delText xml:space="preserve"> </w:delText>
        </w:r>
      </w:del>
      <w:del w:id="111" w:author="Jeremy Arthur Goldbogen" w:date="2020-05-10T10:04:00Z">
        <w:r w:rsidR="00F96D54" w:rsidRPr="00A51FB2" w:rsidDel="00186876">
          <w:rPr>
            <w:color w:val="000000" w:themeColor="text1"/>
            <w:sz w:val="24"/>
            <w:szCs w:val="24"/>
          </w:rPr>
          <w:delText xml:space="preserve">that we </w:delText>
        </w:r>
      </w:del>
      <w:del w:id="112" w:author="Jeremy Arthur Goldbogen" w:date="2020-05-10T10:06:00Z">
        <w:r w:rsidR="00F96D54" w:rsidRPr="00A51FB2" w:rsidDel="00186876">
          <w:rPr>
            <w:color w:val="000000" w:themeColor="text1"/>
            <w:sz w:val="24"/>
            <w:szCs w:val="24"/>
          </w:rPr>
          <w:delText xml:space="preserve">have shown </w:delText>
        </w:r>
        <w:r w:rsidR="00B508C3" w:rsidRPr="00A51FB2" w:rsidDel="00186876">
          <w:rPr>
            <w:color w:val="000000" w:themeColor="text1"/>
            <w:sz w:val="24"/>
            <w:szCs w:val="24"/>
          </w:rPr>
          <w:delText xml:space="preserve">for these massive animals </w:delText>
        </w:r>
        <w:r w:rsidR="00F96D54" w:rsidRPr="00A51FB2" w:rsidDel="00186876">
          <w:rPr>
            <w:color w:val="000000" w:themeColor="text1"/>
            <w:sz w:val="24"/>
            <w:szCs w:val="24"/>
          </w:rPr>
          <w:delText xml:space="preserve">ultimately confirm that </w:delText>
        </w:r>
      </w:del>
      <w:r w:rsidR="00F96D54" w:rsidRPr="00A51FB2">
        <w:rPr>
          <w:color w:val="000000" w:themeColor="text1"/>
          <w:sz w:val="24"/>
          <w:szCs w:val="24"/>
        </w:rPr>
        <w:t xml:space="preserve">oscillatory </w:t>
      </w:r>
      <w:del w:id="113" w:author="Jeremy Arthur Goldbogen" w:date="2020-05-10T10:07:00Z">
        <w:r w:rsidR="00F96D54" w:rsidRPr="00A51FB2" w:rsidDel="00EF66DD">
          <w:rPr>
            <w:color w:val="000000" w:themeColor="text1"/>
            <w:sz w:val="24"/>
            <w:szCs w:val="24"/>
          </w:rPr>
          <w:delText xml:space="preserve">swimming </w:delText>
        </w:r>
      </w:del>
      <w:ins w:id="114" w:author="Jeremy Arthur Goldbogen" w:date="2020-05-10T10:07:00Z">
        <w:r w:rsidR="00EF66DD">
          <w:rPr>
            <w:color w:val="000000" w:themeColor="text1"/>
            <w:sz w:val="24"/>
            <w:szCs w:val="24"/>
          </w:rPr>
          <w:t>locomotion</w:t>
        </w:r>
        <w:r w:rsidR="00EF66DD" w:rsidRPr="00A51FB2">
          <w:rPr>
            <w:color w:val="000000" w:themeColor="text1"/>
            <w:sz w:val="24"/>
            <w:szCs w:val="24"/>
          </w:rPr>
          <w:t xml:space="preserve"> </w:t>
        </w:r>
      </w:ins>
      <w:ins w:id="115" w:author="Jeremy Arthur Goldbogen" w:date="2020-05-10T10:06:00Z">
        <w:r w:rsidR="00186876">
          <w:rPr>
            <w:color w:val="000000" w:themeColor="text1"/>
            <w:sz w:val="24"/>
            <w:szCs w:val="24"/>
          </w:rPr>
          <w:t xml:space="preserve">at this scale </w:t>
        </w:r>
      </w:ins>
      <w:del w:id="116" w:author="Jeremy Arthur Goldbogen" w:date="2020-05-10T10:06:00Z">
        <w:r w:rsidR="00F96D54" w:rsidRPr="00A51FB2" w:rsidDel="00186876">
          <w:rPr>
            <w:color w:val="000000" w:themeColor="text1"/>
            <w:sz w:val="24"/>
            <w:szCs w:val="24"/>
          </w:rPr>
          <w:delText>remains an effective and efficient swimmi</w:delText>
        </w:r>
        <w:r w:rsidR="00D409AA" w:rsidRPr="00A51FB2" w:rsidDel="00186876">
          <w:rPr>
            <w:color w:val="000000" w:themeColor="text1"/>
            <w:sz w:val="24"/>
            <w:szCs w:val="24"/>
          </w:rPr>
          <w:delText>ng mode</w:delText>
        </w:r>
      </w:del>
      <w:ins w:id="117" w:author="Jeremy Arthur Goldbogen" w:date="2020-05-10T10:06:00Z">
        <w:r w:rsidR="00186876">
          <w:rPr>
            <w:color w:val="000000" w:themeColor="text1"/>
            <w:sz w:val="24"/>
            <w:szCs w:val="24"/>
          </w:rPr>
          <w:t xml:space="preserve">exhibits high propulsive efficiency </w:t>
        </w:r>
        <w:r w:rsidR="00EF66DD">
          <w:rPr>
            <w:color w:val="000000" w:themeColor="text1"/>
            <w:sz w:val="24"/>
            <w:szCs w:val="24"/>
          </w:rPr>
          <w:t>as in other</w:t>
        </w:r>
      </w:ins>
      <w:ins w:id="118" w:author="Jeremy Arthur Goldbogen" w:date="2020-05-10T10:07:00Z">
        <w:r w:rsidR="00EF66DD">
          <w:rPr>
            <w:color w:val="000000" w:themeColor="text1"/>
            <w:sz w:val="24"/>
            <w:szCs w:val="24"/>
          </w:rPr>
          <w:t xml:space="preserve"> adept swimmers</w:t>
        </w:r>
      </w:ins>
      <w:del w:id="119" w:author="Jeremy Arthur Goldbogen" w:date="2020-05-10T10:06:00Z">
        <w:r w:rsidR="00D409AA" w:rsidRPr="00A51FB2" w:rsidDel="00186876">
          <w:rPr>
            <w:color w:val="000000" w:themeColor="text1"/>
            <w:sz w:val="24"/>
            <w:szCs w:val="24"/>
          </w:rPr>
          <w:delText>, regardless of body size</w:delText>
        </w:r>
      </w:del>
      <w:r w:rsidR="00D409AA" w:rsidRPr="00A51FB2">
        <w:rPr>
          <w:color w:val="000000" w:themeColor="text1"/>
          <w:sz w:val="24"/>
          <w:szCs w:val="24"/>
        </w:rPr>
        <w:t>.</w:t>
      </w:r>
      <w:r w:rsidR="00F96D54" w:rsidRPr="00A51FB2">
        <w:rPr>
          <w:color w:val="000000" w:themeColor="text1"/>
          <w:sz w:val="24"/>
          <w:szCs w:val="24"/>
        </w:rPr>
        <w:t xml:space="preserve"> </w:t>
      </w:r>
      <w:del w:id="120" w:author="Jeremy Arthur Goldbogen" w:date="2020-05-10T10:07:00Z">
        <w:r w:rsidR="00D409AA" w:rsidRPr="00A51FB2" w:rsidDel="00EF66DD">
          <w:rPr>
            <w:color w:val="000000" w:themeColor="text1"/>
            <w:sz w:val="24"/>
            <w:szCs w:val="24"/>
          </w:rPr>
          <w:delText>Together with previous studies of smaller animals, our results could</w:delText>
        </w:r>
        <w:r w:rsidR="00F96D54" w:rsidRPr="00A51FB2" w:rsidDel="00EF66DD">
          <w:rPr>
            <w:color w:val="000000" w:themeColor="text1"/>
            <w:sz w:val="24"/>
            <w:szCs w:val="24"/>
          </w:rPr>
          <w:delText xml:space="preserve"> help us understand why</w:delText>
        </w:r>
        <w:r w:rsidR="00D409AA" w:rsidRPr="00A51FB2" w:rsidDel="00EF66DD">
          <w:rPr>
            <w:color w:val="000000" w:themeColor="text1"/>
            <w:sz w:val="24"/>
            <w:szCs w:val="24"/>
          </w:rPr>
          <w:delText xml:space="preserve"> this particular swimming style</w:delText>
        </w:r>
        <w:r w:rsidR="00F96D54" w:rsidRPr="00A51FB2" w:rsidDel="00EF66DD">
          <w:rPr>
            <w:color w:val="000000" w:themeColor="text1"/>
            <w:sz w:val="24"/>
            <w:szCs w:val="24"/>
          </w:rPr>
          <w:delText xml:space="preserve"> has proliferated so </w:delText>
        </w:r>
        <w:r w:rsidR="00B20F5E" w:rsidRPr="00A51FB2" w:rsidDel="00EF66DD">
          <w:rPr>
            <w:color w:val="000000" w:themeColor="text1"/>
            <w:sz w:val="24"/>
            <w:szCs w:val="24"/>
          </w:rPr>
          <w:delText>widely</w:delText>
        </w:r>
        <w:r w:rsidR="00F96D54" w:rsidRPr="00A51FB2" w:rsidDel="00EF66DD">
          <w:rPr>
            <w:color w:val="000000" w:themeColor="text1"/>
            <w:sz w:val="24"/>
            <w:szCs w:val="24"/>
          </w:rPr>
          <w:delText xml:space="preserve"> and remained relatively conserved over the evolutionary history of swimming.</w:delText>
        </w:r>
      </w:del>
    </w:p>
    <w:p w14:paraId="42D2FBA6" w14:textId="77777777" w:rsidR="00FE2636" w:rsidRPr="00A51FB2" w:rsidRDefault="00FE2636" w:rsidP="00E90454">
      <w:pPr>
        <w:spacing w:line="240" w:lineRule="auto"/>
        <w:rPr>
          <w:b/>
          <w:color w:val="000000" w:themeColor="text1"/>
          <w:sz w:val="24"/>
          <w:szCs w:val="24"/>
          <w:u w:val="single"/>
        </w:rPr>
      </w:pPr>
    </w:p>
    <w:p w14:paraId="330CECBE" w14:textId="77777777" w:rsidR="00FE2636" w:rsidRPr="000D6B53" w:rsidRDefault="00FE2636" w:rsidP="00E90454">
      <w:pPr>
        <w:spacing w:line="240" w:lineRule="auto"/>
        <w:rPr>
          <w:b/>
          <w:color w:val="000000" w:themeColor="text1"/>
          <w:sz w:val="24"/>
          <w:szCs w:val="24"/>
          <w:rPrChange w:id="121" w:author="Frank Fish" w:date="2020-05-12T22:06:00Z">
            <w:rPr>
              <w:b/>
              <w:color w:val="000000" w:themeColor="text1"/>
              <w:sz w:val="24"/>
              <w:szCs w:val="24"/>
              <w:u w:val="single"/>
            </w:rPr>
          </w:rPrChange>
        </w:rPr>
      </w:pPr>
      <w:r w:rsidRPr="000D6B53">
        <w:rPr>
          <w:b/>
          <w:color w:val="000000" w:themeColor="text1"/>
          <w:sz w:val="24"/>
          <w:szCs w:val="24"/>
          <w:rPrChange w:id="122" w:author="Frank Fish" w:date="2020-05-12T22:06:00Z">
            <w:rPr>
              <w:b/>
              <w:color w:val="000000" w:themeColor="text1"/>
              <w:sz w:val="24"/>
              <w:szCs w:val="24"/>
              <w:u w:val="single"/>
            </w:rPr>
          </w:rPrChange>
        </w:rPr>
        <w:t>Introduction</w:t>
      </w:r>
      <w:del w:id="123" w:author="Frank Fish" w:date="2020-05-12T22:06:00Z">
        <w:r w:rsidRPr="000D6B53" w:rsidDel="000D6B53">
          <w:rPr>
            <w:b/>
            <w:color w:val="000000" w:themeColor="text1"/>
            <w:sz w:val="24"/>
            <w:szCs w:val="24"/>
            <w:rPrChange w:id="124" w:author="Frank Fish" w:date="2020-05-12T22:06:00Z">
              <w:rPr>
                <w:b/>
                <w:color w:val="000000" w:themeColor="text1"/>
                <w:sz w:val="24"/>
                <w:szCs w:val="24"/>
                <w:u w:val="single"/>
              </w:rPr>
            </w:rPrChange>
          </w:rPr>
          <w:delText>:</w:delText>
        </w:r>
      </w:del>
      <w:r w:rsidRPr="000D6B53">
        <w:rPr>
          <w:b/>
          <w:color w:val="000000" w:themeColor="text1"/>
          <w:sz w:val="24"/>
          <w:szCs w:val="24"/>
          <w:rPrChange w:id="125" w:author="Frank Fish" w:date="2020-05-12T22:06:00Z">
            <w:rPr>
              <w:b/>
              <w:color w:val="000000" w:themeColor="text1"/>
              <w:sz w:val="24"/>
              <w:szCs w:val="24"/>
              <w:u w:val="single"/>
            </w:rPr>
          </w:rPrChange>
        </w:rPr>
        <w:t xml:space="preserve"> </w:t>
      </w:r>
    </w:p>
    <w:p w14:paraId="11E3075F" w14:textId="77777777" w:rsidR="00FE2636" w:rsidRPr="00A51FB2" w:rsidRDefault="00FE2636" w:rsidP="00E90454">
      <w:pPr>
        <w:spacing w:line="240" w:lineRule="auto"/>
        <w:rPr>
          <w:b/>
          <w:color w:val="000000" w:themeColor="text1"/>
          <w:sz w:val="24"/>
          <w:szCs w:val="24"/>
          <w:u w:val="single"/>
        </w:rPr>
      </w:pPr>
    </w:p>
    <w:p w14:paraId="4D9E92E4" w14:textId="3BC74D81" w:rsidR="00FE2636" w:rsidRPr="00A51FB2" w:rsidRDefault="00FE2636" w:rsidP="00E90454">
      <w:pPr>
        <w:spacing w:line="240" w:lineRule="auto"/>
        <w:ind w:firstLine="720"/>
        <w:rPr>
          <w:color w:val="000000" w:themeColor="text1"/>
          <w:sz w:val="24"/>
          <w:szCs w:val="24"/>
        </w:rPr>
      </w:pPr>
      <w:r w:rsidRPr="00A51FB2">
        <w:rPr>
          <w:color w:val="000000" w:themeColor="text1"/>
          <w:sz w:val="24"/>
          <w:szCs w:val="24"/>
        </w:rPr>
        <w:lastRenderedPageBreak/>
        <w:t>The</w:t>
      </w:r>
      <w:ins w:id="126" w:author="Jeremy Arthur Goldbogen" w:date="2020-05-10T10:09:00Z">
        <w:r w:rsidR="005F5A81">
          <w:rPr>
            <w:color w:val="000000" w:themeColor="text1"/>
            <w:sz w:val="24"/>
            <w:szCs w:val="24"/>
          </w:rPr>
          <w:t xml:space="preserve"> repeated</w:t>
        </w:r>
      </w:ins>
      <w:r w:rsidRPr="00A51FB2">
        <w:rPr>
          <w:color w:val="000000" w:themeColor="text1"/>
          <w:sz w:val="24"/>
          <w:szCs w:val="24"/>
        </w:rPr>
        <w:t xml:space="preserve"> </w:t>
      </w:r>
      <w:del w:id="127" w:author="Jeremy Arthur Goldbogen" w:date="2020-05-10T10:24:00Z">
        <w:r w:rsidRPr="00A51FB2" w:rsidDel="007C7899">
          <w:rPr>
            <w:color w:val="000000" w:themeColor="text1"/>
            <w:sz w:val="24"/>
            <w:szCs w:val="24"/>
          </w:rPr>
          <w:delText>re-</w:delText>
        </w:r>
      </w:del>
      <w:r w:rsidRPr="00A51FB2">
        <w:rPr>
          <w:color w:val="000000" w:themeColor="text1"/>
          <w:sz w:val="24"/>
          <w:szCs w:val="24"/>
        </w:rPr>
        <w:t xml:space="preserve">invasion of aquatic and marine environments by </w:t>
      </w:r>
      <w:del w:id="128" w:author="Jeremy Arthur Goldbogen" w:date="2020-05-10T10:09:00Z">
        <w:r w:rsidR="00F01FAD" w:rsidRPr="00A51FB2" w:rsidDel="005F5A81">
          <w:rPr>
            <w:color w:val="000000" w:themeColor="text1"/>
            <w:sz w:val="24"/>
            <w:szCs w:val="24"/>
          </w:rPr>
          <w:delText xml:space="preserve">cetacean </w:delText>
        </w:r>
      </w:del>
      <w:ins w:id="129" w:author="Jeremy Arthur Goldbogen" w:date="2020-05-10T10:09:00Z">
        <w:r w:rsidR="005F5A81">
          <w:rPr>
            <w:color w:val="000000" w:themeColor="text1"/>
            <w:sz w:val="24"/>
            <w:szCs w:val="24"/>
          </w:rPr>
          <w:t>tetrapods</w:t>
        </w:r>
        <w:r w:rsidR="005F5A81" w:rsidRPr="00A51FB2">
          <w:rPr>
            <w:color w:val="000000" w:themeColor="text1"/>
            <w:sz w:val="24"/>
            <w:szCs w:val="24"/>
          </w:rPr>
          <w:t xml:space="preserve"> </w:t>
        </w:r>
        <w:r w:rsidR="005F5A81">
          <w:rPr>
            <w:color w:val="000000" w:themeColor="text1"/>
            <w:sz w:val="24"/>
            <w:szCs w:val="24"/>
          </w:rPr>
          <w:t>over the las</w:t>
        </w:r>
      </w:ins>
      <w:ins w:id="130" w:author="Jeremy Arthur Goldbogen" w:date="2020-05-10T10:10:00Z">
        <w:r w:rsidR="005F5A81">
          <w:rPr>
            <w:color w:val="000000" w:themeColor="text1"/>
            <w:sz w:val="24"/>
            <w:szCs w:val="24"/>
          </w:rPr>
          <w:t xml:space="preserve">t 250 million years </w:t>
        </w:r>
      </w:ins>
      <w:del w:id="131" w:author="Jeremy Arthur Goldbogen" w:date="2020-05-10T10:09:00Z">
        <w:r w:rsidR="00F01FAD" w:rsidRPr="00A51FB2" w:rsidDel="005F5A81">
          <w:rPr>
            <w:color w:val="000000" w:themeColor="text1"/>
            <w:sz w:val="24"/>
            <w:szCs w:val="24"/>
          </w:rPr>
          <w:delText xml:space="preserve">(whale) ancestors </w:delText>
        </w:r>
      </w:del>
      <w:r w:rsidRPr="00A51FB2">
        <w:rPr>
          <w:color w:val="000000" w:themeColor="text1"/>
          <w:sz w:val="24"/>
          <w:szCs w:val="24"/>
        </w:rPr>
        <w:t xml:space="preserve">has resulted in a host of </w:t>
      </w:r>
      <w:del w:id="132" w:author="Jeremy Arthur Goldbogen" w:date="2020-05-10T10:10:00Z">
        <w:r w:rsidRPr="00A51FB2" w:rsidDel="005F5A81">
          <w:rPr>
            <w:color w:val="000000" w:themeColor="text1"/>
            <w:sz w:val="24"/>
            <w:szCs w:val="24"/>
          </w:rPr>
          <w:delText xml:space="preserve">unique </w:delText>
        </w:r>
      </w:del>
      <w:ins w:id="133" w:author="Jeremy Arthur Goldbogen" w:date="2020-05-10T10:10:00Z">
        <w:r w:rsidR="005F5A81">
          <w:rPr>
            <w:color w:val="000000" w:themeColor="text1"/>
            <w:sz w:val="24"/>
            <w:szCs w:val="24"/>
          </w:rPr>
          <w:t>convergent</w:t>
        </w:r>
        <w:r w:rsidR="005F5A81" w:rsidRPr="00A51FB2">
          <w:rPr>
            <w:color w:val="000000" w:themeColor="text1"/>
            <w:sz w:val="24"/>
            <w:szCs w:val="24"/>
          </w:rPr>
          <w:t xml:space="preserve"> </w:t>
        </w:r>
      </w:ins>
      <w:r w:rsidRPr="00A51FB2">
        <w:rPr>
          <w:color w:val="000000" w:themeColor="text1"/>
          <w:sz w:val="24"/>
          <w:szCs w:val="24"/>
        </w:rPr>
        <w:t>morphological adaptations that facilitate life in water</w:t>
      </w:r>
      <w:ins w:id="134" w:author="Jeremy Arthur Goldbogen" w:date="2020-05-10T10:10:00Z">
        <w:r w:rsidR="005F5A81">
          <w:rPr>
            <w:color w:val="000000" w:themeColor="text1"/>
            <w:sz w:val="24"/>
            <w:szCs w:val="24"/>
          </w:rPr>
          <w:t xml:space="preserve"> (Kelley &amp; Pyenson, 2015</w:t>
        </w:r>
        <w:del w:id="135" w:author="Frank Fish" w:date="2020-05-12T18:35:00Z">
          <w:r w:rsidR="005F5A81" w:rsidDel="00EA1B4B">
            <w:rPr>
              <w:color w:val="000000" w:themeColor="text1"/>
              <w:sz w:val="24"/>
              <w:szCs w:val="24"/>
            </w:rPr>
            <w:delText xml:space="preserve"> </w:delText>
          </w:r>
          <w:commentRangeStart w:id="136"/>
          <w:r w:rsidR="005F5A81" w:rsidDel="00EA1B4B">
            <w:rPr>
              <w:color w:val="000000" w:themeColor="text1"/>
              <w:sz w:val="24"/>
              <w:szCs w:val="24"/>
            </w:rPr>
            <w:delText>Science</w:delText>
          </w:r>
        </w:del>
      </w:ins>
      <w:commentRangeEnd w:id="136"/>
      <w:del w:id="137" w:author="Frank Fish" w:date="2020-05-12T18:35:00Z">
        <w:r w:rsidR="00EA1B4B" w:rsidDel="00EA1B4B">
          <w:rPr>
            <w:rStyle w:val="CommentReference"/>
          </w:rPr>
          <w:commentReference w:id="136"/>
        </w:r>
      </w:del>
      <w:ins w:id="138" w:author="Jeremy Arthur Goldbogen" w:date="2020-05-10T10:10:00Z">
        <w:r w:rsidR="005F5A81">
          <w:rPr>
            <w:color w:val="000000" w:themeColor="text1"/>
            <w:sz w:val="24"/>
            <w:szCs w:val="24"/>
          </w:rPr>
          <w:t>)</w:t>
        </w:r>
      </w:ins>
      <w:r w:rsidRPr="00A51FB2">
        <w:rPr>
          <w:color w:val="000000" w:themeColor="text1"/>
          <w:sz w:val="24"/>
          <w:szCs w:val="24"/>
        </w:rPr>
        <w:t xml:space="preserve">. </w:t>
      </w:r>
      <w:r w:rsidR="00F01FAD" w:rsidRPr="00A51FB2">
        <w:rPr>
          <w:color w:val="000000" w:themeColor="text1"/>
          <w:sz w:val="24"/>
          <w:szCs w:val="24"/>
        </w:rPr>
        <w:t>Among these</w:t>
      </w:r>
      <w:r w:rsidRPr="00A51FB2">
        <w:rPr>
          <w:color w:val="000000" w:themeColor="text1"/>
          <w:sz w:val="24"/>
          <w:szCs w:val="24"/>
        </w:rPr>
        <w:t xml:space="preserve"> </w:t>
      </w:r>
      <w:ins w:id="139" w:author="Frank Fish" w:date="2020-05-12T18:33:00Z">
        <w:r w:rsidR="00EA1B4B">
          <w:rPr>
            <w:color w:val="000000" w:themeColor="text1"/>
            <w:sz w:val="24"/>
            <w:szCs w:val="24"/>
          </w:rPr>
          <w:t xml:space="preserve">adaptations </w:t>
        </w:r>
      </w:ins>
      <w:del w:id="140" w:author="Frank Fish" w:date="2020-05-12T18:33:00Z">
        <w:r w:rsidRPr="00A51FB2" w:rsidDel="00EA1B4B">
          <w:rPr>
            <w:color w:val="000000" w:themeColor="text1"/>
            <w:sz w:val="24"/>
            <w:szCs w:val="24"/>
          </w:rPr>
          <w:delText xml:space="preserve">is </w:delText>
        </w:r>
      </w:del>
      <w:ins w:id="141" w:author="Frank Fish" w:date="2020-05-12T18:33:00Z">
        <w:r w:rsidR="00EA1B4B">
          <w:rPr>
            <w:color w:val="000000" w:themeColor="text1"/>
            <w:sz w:val="24"/>
            <w:szCs w:val="24"/>
          </w:rPr>
          <w:t>are</w:t>
        </w:r>
        <w:r w:rsidR="00EA1B4B" w:rsidRPr="00A51FB2">
          <w:rPr>
            <w:color w:val="000000" w:themeColor="text1"/>
            <w:sz w:val="24"/>
            <w:szCs w:val="24"/>
          </w:rPr>
          <w:t xml:space="preserve"> </w:t>
        </w:r>
      </w:ins>
      <w:r w:rsidRPr="00A51FB2">
        <w:rPr>
          <w:color w:val="000000" w:themeColor="text1"/>
          <w:sz w:val="24"/>
          <w:szCs w:val="24"/>
        </w:rPr>
        <w:t>the evolution of a fusiform body shape</w:t>
      </w:r>
      <w:ins w:id="142" w:author="Frank Fish" w:date="2020-05-12T18:34:00Z">
        <w:r w:rsidR="00EA1B4B">
          <w:rPr>
            <w:color w:val="000000" w:themeColor="text1"/>
            <w:sz w:val="24"/>
            <w:szCs w:val="24"/>
          </w:rPr>
          <w:t xml:space="preserve">, </w:t>
        </w:r>
      </w:ins>
      <w:del w:id="143" w:author="Frank Fish" w:date="2020-05-12T18:37:00Z">
        <w:r w:rsidRPr="00A51FB2" w:rsidDel="00EA1B4B">
          <w:rPr>
            <w:color w:val="000000" w:themeColor="text1"/>
            <w:sz w:val="24"/>
            <w:szCs w:val="24"/>
          </w:rPr>
          <w:delText xml:space="preserve"> </w:delText>
        </w:r>
      </w:del>
      <w:del w:id="144" w:author="Frank Fish" w:date="2020-05-12T18:34:00Z">
        <w:r w:rsidRPr="00A51FB2" w:rsidDel="00EA1B4B">
          <w:rPr>
            <w:color w:val="000000" w:themeColor="text1"/>
            <w:sz w:val="24"/>
            <w:szCs w:val="24"/>
          </w:rPr>
          <w:delText xml:space="preserve">and </w:delText>
        </w:r>
      </w:del>
      <w:r w:rsidRPr="00A51FB2">
        <w:rPr>
          <w:color w:val="000000" w:themeColor="text1"/>
          <w:sz w:val="24"/>
          <w:szCs w:val="24"/>
        </w:rPr>
        <w:t>flattened control surfaces</w:t>
      </w:r>
      <w:ins w:id="145" w:author="Frank Fish" w:date="2020-05-12T18:34:00Z">
        <w:r w:rsidR="00EA1B4B">
          <w:rPr>
            <w:color w:val="000000" w:themeColor="text1"/>
            <w:sz w:val="24"/>
            <w:szCs w:val="24"/>
          </w:rPr>
          <w:t xml:space="preserve">, and </w:t>
        </w:r>
      </w:ins>
      <w:ins w:id="146" w:author="Frank Fish" w:date="2020-05-12T18:37:00Z">
        <w:r w:rsidR="00EA1B4B">
          <w:rPr>
            <w:color w:val="000000" w:themeColor="text1"/>
            <w:sz w:val="24"/>
            <w:szCs w:val="24"/>
          </w:rPr>
          <w:t xml:space="preserve">sickle-shaped </w:t>
        </w:r>
      </w:ins>
      <w:ins w:id="147" w:author="Frank Fish" w:date="2020-05-12T18:38:00Z">
        <w:r w:rsidR="00EA1B4B">
          <w:rPr>
            <w:color w:val="000000" w:themeColor="text1"/>
            <w:sz w:val="24"/>
            <w:szCs w:val="24"/>
          </w:rPr>
          <w:t xml:space="preserve">caudal fin </w:t>
        </w:r>
      </w:ins>
      <w:del w:id="148" w:author="Frank Fish" w:date="2020-05-12T18:34:00Z">
        <w:r w:rsidRPr="00A51FB2" w:rsidDel="00EA1B4B">
          <w:rPr>
            <w:color w:val="000000" w:themeColor="text1"/>
            <w:sz w:val="24"/>
            <w:szCs w:val="24"/>
          </w:rPr>
          <w:delText xml:space="preserve"> </w:delText>
        </w:r>
      </w:del>
      <w:r w:rsidRPr="00A51FB2">
        <w:rPr>
          <w:color w:val="000000" w:themeColor="text1"/>
          <w:sz w:val="24"/>
          <w:szCs w:val="24"/>
        </w:rPr>
        <w:t xml:space="preserve">to </w:t>
      </w:r>
      <w:del w:id="149" w:author="Frank Fish" w:date="2020-05-12T18:35:00Z">
        <w:r w:rsidRPr="00A51FB2" w:rsidDel="00EA1B4B">
          <w:rPr>
            <w:color w:val="000000" w:themeColor="text1"/>
            <w:sz w:val="24"/>
            <w:szCs w:val="24"/>
          </w:rPr>
          <w:delText xml:space="preserve">move </w:delText>
        </w:r>
      </w:del>
      <w:ins w:id="150" w:author="Frank Fish" w:date="2020-05-12T18:35:00Z">
        <w:r w:rsidR="00EA1B4B">
          <w:rPr>
            <w:color w:val="000000" w:themeColor="text1"/>
            <w:sz w:val="24"/>
            <w:szCs w:val="24"/>
          </w:rPr>
          <w:t>locomote</w:t>
        </w:r>
        <w:r w:rsidR="00EA1B4B" w:rsidRPr="00A51FB2">
          <w:rPr>
            <w:color w:val="000000" w:themeColor="text1"/>
            <w:sz w:val="24"/>
            <w:szCs w:val="24"/>
          </w:rPr>
          <w:t xml:space="preserve"> </w:t>
        </w:r>
      </w:ins>
      <w:r w:rsidRPr="00A51FB2">
        <w:rPr>
          <w:color w:val="000000" w:themeColor="text1"/>
          <w:sz w:val="24"/>
          <w:szCs w:val="24"/>
        </w:rPr>
        <w:t>more effectively through the water (</w:t>
      </w:r>
      <w:r w:rsidRPr="00A51FB2">
        <w:rPr>
          <w:color w:val="000000" w:themeColor="text1"/>
          <w:sz w:val="24"/>
          <w:szCs w:val="24"/>
          <w:highlight w:val="white"/>
        </w:rPr>
        <w:t>Fish</w:t>
      </w:r>
      <w:r w:rsidR="00920B71">
        <w:rPr>
          <w:color w:val="000000" w:themeColor="text1"/>
          <w:sz w:val="24"/>
          <w:szCs w:val="24"/>
          <w:highlight w:val="white"/>
        </w:rPr>
        <w:t xml:space="preserve"> et al.</w:t>
      </w:r>
      <w:r w:rsidRPr="00A51FB2">
        <w:rPr>
          <w:color w:val="000000" w:themeColor="text1"/>
          <w:sz w:val="24"/>
          <w:szCs w:val="24"/>
          <w:highlight w:val="white"/>
        </w:rPr>
        <w:t>, 2008</w:t>
      </w:r>
      <w:r w:rsidRPr="00A51FB2">
        <w:rPr>
          <w:color w:val="000000" w:themeColor="text1"/>
          <w:sz w:val="24"/>
          <w:szCs w:val="24"/>
        </w:rPr>
        <w:t>).</w:t>
      </w:r>
      <w:r w:rsidR="00F01FAD" w:rsidRPr="00A51FB2">
        <w:rPr>
          <w:color w:val="000000" w:themeColor="text1"/>
          <w:sz w:val="24"/>
          <w:szCs w:val="24"/>
        </w:rPr>
        <w:t xml:space="preserve"> These morphological adaptations are</w:t>
      </w:r>
      <w:r w:rsidR="00D409AA" w:rsidRPr="00A51FB2">
        <w:rPr>
          <w:color w:val="000000" w:themeColor="text1"/>
          <w:sz w:val="24"/>
          <w:szCs w:val="24"/>
        </w:rPr>
        <w:t xml:space="preserve"> functionally </w:t>
      </w:r>
      <w:del w:id="151" w:author="Jeremy Arthur Goldbogen" w:date="2020-05-10T10:12:00Z">
        <w:r w:rsidR="00D409AA" w:rsidRPr="00A51FB2" w:rsidDel="005F5A81">
          <w:rPr>
            <w:color w:val="000000" w:themeColor="text1"/>
            <w:sz w:val="24"/>
            <w:szCs w:val="24"/>
          </w:rPr>
          <w:delText>convergent with similar structures</w:delText>
        </w:r>
      </w:del>
      <w:ins w:id="152" w:author="Jeremy Arthur Goldbogen" w:date="2020-05-10T10:12:00Z">
        <w:del w:id="153" w:author="Frank Fish" w:date="2020-05-12T18:35:00Z">
          <w:r w:rsidR="005F5A81" w:rsidDel="00EA1B4B">
            <w:rPr>
              <w:color w:val="000000" w:themeColor="text1"/>
              <w:sz w:val="24"/>
              <w:szCs w:val="24"/>
            </w:rPr>
            <w:delText>similar</w:delText>
          </w:r>
        </w:del>
      </w:ins>
      <w:ins w:id="154" w:author="Frank Fish" w:date="2020-05-12T18:35:00Z">
        <w:r w:rsidR="00EA1B4B">
          <w:rPr>
            <w:color w:val="000000" w:themeColor="text1"/>
            <w:sz w:val="24"/>
            <w:szCs w:val="24"/>
          </w:rPr>
          <w:t>analogous</w:t>
        </w:r>
      </w:ins>
      <w:r w:rsidR="00D409AA" w:rsidRPr="00A51FB2">
        <w:rPr>
          <w:color w:val="000000" w:themeColor="text1"/>
          <w:sz w:val="24"/>
          <w:szCs w:val="24"/>
        </w:rPr>
        <w:t xml:space="preserve"> </w:t>
      </w:r>
      <w:del w:id="155" w:author="Frank Fish" w:date="2020-05-12T18:36:00Z">
        <w:r w:rsidR="00D409AA" w:rsidRPr="00A51FB2" w:rsidDel="00EA1B4B">
          <w:rPr>
            <w:color w:val="000000" w:themeColor="text1"/>
            <w:sz w:val="24"/>
            <w:szCs w:val="24"/>
          </w:rPr>
          <w:delText xml:space="preserve">in </w:delText>
        </w:r>
      </w:del>
      <w:ins w:id="156" w:author="Frank Fish" w:date="2020-05-12T18:36:00Z">
        <w:r w:rsidR="00EA1B4B">
          <w:rPr>
            <w:color w:val="000000" w:themeColor="text1"/>
            <w:sz w:val="24"/>
            <w:szCs w:val="24"/>
          </w:rPr>
          <w:t>with</w:t>
        </w:r>
        <w:r w:rsidR="00EA1B4B" w:rsidRPr="00A51FB2">
          <w:rPr>
            <w:color w:val="000000" w:themeColor="text1"/>
            <w:sz w:val="24"/>
            <w:szCs w:val="24"/>
          </w:rPr>
          <w:t xml:space="preserve"> </w:t>
        </w:r>
      </w:ins>
      <w:r w:rsidR="00D409AA" w:rsidRPr="00A51FB2">
        <w:rPr>
          <w:color w:val="000000" w:themeColor="text1"/>
          <w:sz w:val="24"/>
          <w:szCs w:val="24"/>
        </w:rPr>
        <w:t xml:space="preserve">other swimming animals such as </w:t>
      </w:r>
      <w:r w:rsidR="00F01FAD" w:rsidRPr="00A51FB2">
        <w:rPr>
          <w:color w:val="000000" w:themeColor="text1"/>
          <w:sz w:val="24"/>
          <w:szCs w:val="24"/>
        </w:rPr>
        <w:t xml:space="preserve">thunniform </w:t>
      </w:r>
      <w:r w:rsidR="00D409AA" w:rsidRPr="00A51FB2">
        <w:rPr>
          <w:color w:val="000000" w:themeColor="text1"/>
          <w:sz w:val="24"/>
          <w:szCs w:val="24"/>
        </w:rPr>
        <w:t xml:space="preserve">fish, </w:t>
      </w:r>
      <w:ins w:id="157" w:author="Frank Fish" w:date="2020-05-12T18:36:00Z">
        <w:r w:rsidR="00EA1B4B">
          <w:rPr>
            <w:color w:val="000000" w:themeColor="text1"/>
            <w:sz w:val="24"/>
            <w:szCs w:val="24"/>
          </w:rPr>
          <w:t xml:space="preserve">lamnid </w:t>
        </w:r>
      </w:ins>
      <w:r w:rsidR="00D409AA" w:rsidRPr="00A51FB2">
        <w:rPr>
          <w:color w:val="000000" w:themeColor="text1"/>
          <w:sz w:val="24"/>
          <w:szCs w:val="24"/>
        </w:rPr>
        <w:t xml:space="preserve">sharks, </w:t>
      </w:r>
      <w:ins w:id="158" w:author="Jeremy Arthur Goldbogen" w:date="2020-05-10T10:21:00Z">
        <w:r w:rsidR="005F5A81">
          <w:rPr>
            <w:color w:val="000000" w:themeColor="text1"/>
            <w:sz w:val="24"/>
            <w:szCs w:val="24"/>
          </w:rPr>
          <w:t>cetacean</w:t>
        </w:r>
      </w:ins>
      <w:ins w:id="159" w:author="Jeremy Arthur Goldbogen" w:date="2020-05-10T10:22:00Z">
        <w:r w:rsidR="005F5A81">
          <w:rPr>
            <w:color w:val="000000" w:themeColor="text1"/>
            <w:sz w:val="24"/>
            <w:szCs w:val="24"/>
          </w:rPr>
          <w:t xml:space="preserve">s, </w:t>
        </w:r>
      </w:ins>
      <w:r w:rsidR="00D409AA" w:rsidRPr="00A51FB2">
        <w:rPr>
          <w:color w:val="000000" w:themeColor="text1"/>
          <w:sz w:val="24"/>
          <w:szCs w:val="24"/>
        </w:rPr>
        <w:t>sirenians, and the extinct ichthyosaurs (</w:t>
      </w:r>
      <w:r w:rsidR="00A646FE" w:rsidRPr="000F544F">
        <w:rPr>
          <w:color w:val="000000" w:themeColor="text1"/>
          <w:sz w:val="24"/>
          <w:szCs w:val="24"/>
        </w:rPr>
        <w:t>Donley et al., 2004; Gleiss et al., 2011</w:t>
      </w:r>
      <w:r w:rsidR="00D409AA" w:rsidRPr="00A51FB2">
        <w:rPr>
          <w:color w:val="000000" w:themeColor="text1"/>
          <w:sz w:val="24"/>
          <w:szCs w:val="24"/>
        </w:rPr>
        <w:t>).</w:t>
      </w:r>
      <w:r w:rsidRPr="00A51FB2">
        <w:rPr>
          <w:color w:val="000000" w:themeColor="text1"/>
          <w:sz w:val="24"/>
          <w:szCs w:val="24"/>
        </w:rPr>
        <w:t xml:space="preserve"> </w:t>
      </w:r>
      <w:r w:rsidR="00F01FAD" w:rsidRPr="00A51FB2">
        <w:rPr>
          <w:color w:val="000000" w:themeColor="text1"/>
          <w:sz w:val="24"/>
          <w:szCs w:val="24"/>
        </w:rPr>
        <w:t>The majority of these swimmers use an</w:t>
      </w:r>
      <w:r w:rsidR="00D409AA" w:rsidRPr="00A51FB2">
        <w:rPr>
          <w:color w:val="000000" w:themeColor="text1"/>
          <w:sz w:val="24"/>
          <w:szCs w:val="24"/>
        </w:rPr>
        <w:t xml:space="preserve"> oscillatory swimming style that involves side-to-side or up-and-down movement of a </w:t>
      </w:r>
      <w:ins w:id="160" w:author="Jeremy Arthur Goldbogen" w:date="2020-05-10T10:14:00Z">
        <w:r w:rsidR="005F5A81">
          <w:rPr>
            <w:color w:val="000000" w:themeColor="text1"/>
            <w:sz w:val="24"/>
            <w:szCs w:val="24"/>
          </w:rPr>
          <w:t xml:space="preserve">hydrofoil-like </w:t>
        </w:r>
      </w:ins>
      <w:r w:rsidR="00D409AA" w:rsidRPr="00A51FB2">
        <w:rPr>
          <w:color w:val="000000" w:themeColor="text1"/>
          <w:sz w:val="24"/>
          <w:szCs w:val="24"/>
        </w:rPr>
        <w:t>tail to generate lift</w:t>
      </w:r>
      <w:del w:id="161" w:author="Frank Fish" w:date="2020-05-12T18:39:00Z">
        <w:r w:rsidR="00D409AA" w:rsidRPr="00A51FB2" w:rsidDel="00EA1B4B">
          <w:rPr>
            <w:color w:val="000000" w:themeColor="text1"/>
            <w:sz w:val="24"/>
            <w:szCs w:val="24"/>
          </w:rPr>
          <w:delText xml:space="preserve"> and</w:delText>
        </w:r>
      </w:del>
      <w:ins w:id="162" w:author="Frank Fish" w:date="2020-05-12T18:39:00Z">
        <w:r w:rsidR="00EA1B4B">
          <w:rPr>
            <w:color w:val="000000" w:themeColor="text1"/>
            <w:sz w:val="24"/>
            <w:szCs w:val="24"/>
          </w:rPr>
          <w:t>-based</w:t>
        </w:r>
      </w:ins>
      <w:r w:rsidR="00D409AA" w:rsidRPr="00A51FB2">
        <w:rPr>
          <w:color w:val="000000" w:themeColor="text1"/>
          <w:sz w:val="24"/>
          <w:szCs w:val="24"/>
        </w:rPr>
        <w:t xml:space="preserve"> thrust and overcome drag (</w:t>
      </w:r>
      <w:r w:rsidR="000F544F">
        <w:rPr>
          <w:color w:val="000000" w:themeColor="text1"/>
          <w:sz w:val="24"/>
          <w:szCs w:val="24"/>
        </w:rPr>
        <w:t>Fish, 1998</w:t>
      </w:r>
      <w:r w:rsidR="00D409AA" w:rsidRPr="00A51FB2">
        <w:rPr>
          <w:color w:val="000000" w:themeColor="text1"/>
          <w:sz w:val="24"/>
          <w:szCs w:val="24"/>
        </w:rPr>
        <w:t xml:space="preserve">). </w:t>
      </w:r>
      <w:del w:id="163" w:author="Jeremy Arthur Goldbogen" w:date="2020-05-10T10:28:00Z">
        <w:r w:rsidR="00F01FAD" w:rsidRPr="00A51FB2" w:rsidDel="007C7899">
          <w:rPr>
            <w:color w:val="000000" w:themeColor="text1"/>
            <w:sz w:val="24"/>
            <w:szCs w:val="24"/>
          </w:rPr>
          <w:delText>What make</w:delText>
        </w:r>
        <w:r w:rsidR="005B2B10" w:rsidRPr="00A51FB2" w:rsidDel="007C7899">
          <w:rPr>
            <w:color w:val="000000" w:themeColor="text1"/>
            <w:sz w:val="24"/>
            <w:szCs w:val="24"/>
          </w:rPr>
          <w:delText xml:space="preserve">s </w:delText>
        </w:r>
      </w:del>
      <w:del w:id="164" w:author="Jeremy Arthur Goldbogen" w:date="2020-05-10T10:25:00Z">
        <w:r w:rsidR="00F01FAD" w:rsidRPr="00A51FB2" w:rsidDel="007C7899">
          <w:rPr>
            <w:color w:val="000000" w:themeColor="text1"/>
            <w:sz w:val="24"/>
            <w:szCs w:val="24"/>
          </w:rPr>
          <w:delText xml:space="preserve">mysticete (baleen) </w:delText>
        </w:r>
      </w:del>
      <w:ins w:id="165" w:author="Jeremy Arthur Goldbogen" w:date="2020-05-10T10:28:00Z">
        <w:r w:rsidR="007C7899">
          <w:rPr>
            <w:color w:val="000000" w:themeColor="text1"/>
            <w:sz w:val="24"/>
            <w:szCs w:val="24"/>
          </w:rPr>
          <w:t>C</w:t>
        </w:r>
      </w:ins>
      <w:del w:id="166" w:author="Jeremy Arthur Goldbogen" w:date="2020-05-10T10:28:00Z">
        <w:r w:rsidR="00F01FAD" w:rsidRPr="00A51FB2" w:rsidDel="007C7899">
          <w:rPr>
            <w:color w:val="000000" w:themeColor="text1"/>
            <w:sz w:val="24"/>
            <w:szCs w:val="24"/>
          </w:rPr>
          <w:delText>c</w:delText>
        </w:r>
      </w:del>
      <w:r w:rsidR="00F01FAD" w:rsidRPr="00A51FB2">
        <w:rPr>
          <w:color w:val="000000" w:themeColor="text1"/>
          <w:sz w:val="24"/>
          <w:szCs w:val="24"/>
        </w:rPr>
        <w:t xml:space="preserve">etaceans </w:t>
      </w:r>
      <w:ins w:id="167" w:author="Jeremy Arthur Goldbogen" w:date="2020-05-10T10:28:00Z">
        <w:r w:rsidR="007C7899">
          <w:rPr>
            <w:color w:val="000000" w:themeColor="text1"/>
            <w:sz w:val="24"/>
            <w:szCs w:val="24"/>
          </w:rPr>
          <w:t xml:space="preserve">are </w:t>
        </w:r>
      </w:ins>
      <w:r w:rsidR="00F01FAD" w:rsidRPr="00A51FB2">
        <w:rPr>
          <w:color w:val="000000" w:themeColor="text1"/>
          <w:sz w:val="24"/>
          <w:szCs w:val="24"/>
        </w:rPr>
        <w:t xml:space="preserve">unique among oscillatory swimmers </w:t>
      </w:r>
      <w:del w:id="168" w:author="Jeremy Arthur Goldbogen" w:date="2020-05-10T10:29:00Z">
        <w:r w:rsidR="00F01FAD" w:rsidRPr="00A51FB2" w:rsidDel="007C7899">
          <w:rPr>
            <w:color w:val="000000" w:themeColor="text1"/>
            <w:sz w:val="24"/>
            <w:szCs w:val="24"/>
          </w:rPr>
          <w:delText>is their</w:delText>
        </w:r>
      </w:del>
      <w:ins w:id="169" w:author="Jeremy Arthur Goldbogen" w:date="2020-05-10T10:29:00Z">
        <w:r w:rsidR="007C7899">
          <w:rPr>
            <w:color w:val="000000" w:themeColor="text1"/>
            <w:sz w:val="24"/>
            <w:szCs w:val="24"/>
          </w:rPr>
          <w:t>because of their</w:t>
        </w:r>
      </w:ins>
      <w:r w:rsidR="00F01FAD" w:rsidRPr="00A51FB2">
        <w:rPr>
          <w:color w:val="000000" w:themeColor="text1"/>
          <w:sz w:val="24"/>
          <w:szCs w:val="24"/>
        </w:rPr>
        <w:t xml:space="preserve"> </w:t>
      </w:r>
      <w:del w:id="170" w:author="Jeremy Arthur Goldbogen" w:date="2020-05-10T10:25:00Z">
        <w:r w:rsidR="00F01FAD" w:rsidRPr="00A51FB2" w:rsidDel="007C7899">
          <w:rPr>
            <w:color w:val="000000" w:themeColor="text1"/>
            <w:sz w:val="24"/>
            <w:szCs w:val="24"/>
          </w:rPr>
          <w:delText>enormous body sizes</w:delText>
        </w:r>
      </w:del>
      <w:ins w:id="171" w:author="Jeremy Arthur Goldbogen" w:date="2020-05-10T10:25:00Z">
        <w:r w:rsidR="007C7899">
          <w:rPr>
            <w:color w:val="000000" w:themeColor="text1"/>
            <w:sz w:val="24"/>
            <w:szCs w:val="24"/>
          </w:rPr>
          <w:t>extreme body mass</w:t>
        </w:r>
      </w:ins>
      <w:r w:rsidR="00F01FAD" w:rsidRPr="00A51FB2">
        <w:rPr>
          <w:color w:val="000000" w:themeColor="text1"/>
          <w:sz w:val="24"/>
          <w:szCs w:val="24"/>
        </w:rPr>
        <w:t>,</w:t>
      </w:r>
      <w:ins w:id="172" w:author="Jeremy Arthur Goldbogen" w:date="2020-05-10T10:28:00Z">
        <w:r w:rsidR="007C7899">
          <w:rPr>
            <w:color w:val="000000" w:themeColor="text1"/>
            <w:sz w:val="24"/>
            <w:szCs w:val="24"/>
          </w:rPr>
          <w:t xml:space="preserve"> </w:t>
        </w:r>
      </w:ins>
      <w:ins w:id="173" w:author="Jeremy Arthur Goldbogen" w:date="2020-05-10T10:29:00Z">
        <w:r w:rsidR="007C7899">
          <w:rPr>
            <w:color w:val="000000" w:themeColor="text1"/>
            <w:sz w:val="24"/>
            <w:szCs w:val="24"/>
          </w:rPr>
          <w:t>exemplified</w:t>
        </w:r>
      </w:ins>
      <w:ins w:id="174" w:author="Jeremy Arthur Goldbogen" w:date="2020-05-10T10:28:00Z">
        <w:r w:rsidR="007C7899">
          <w:rPr>
            <w:color w:val="000000" w:themeColor="text1"/>
            <w:sz w:val="24"/>
            <w:szCs w:val="24"/>
          </w:rPr>
          <w:t xml:space="preserve"> in mysticetes,</w:t>
        </w:r>
      </w:ins>
      <w:r w:rsidR="00F01FAD" w:rsidRPr="00A51FB2">
        <w:rPr>
          <w:color w:val="000000" w:themeColor="text1"/>
          <w:sz w:val="24"/>
          <w:szCs w:val="24"/>
        </w:rPr>
        <w:t xml:space="preserve"> which </w:t>
      </w:r>
      <w:del w:id="175" w:author="Jeremy Arthur Goldbogen" w:date="2020-05-10T10:23:00Z">
        <w:r w:rsidR="00F01FAD" w:rsidRPr="00A51FB2" w:rsidDel="007C7899">
          <w:rPr>
            <w:color w:val="000000" w:themeColor="text1"/>
            <w:sz w:val="24"/>
            <w:szCs w:val="24"/>
          </w:rPr>
          <w:delText xml:space="preserve">they have </w:delText>
        </w:r>
      </w:del>
      <w:r w:rsidR="00F01FAD" w:rsidRPr="00A51FB2">
        <w:rPr>
          <w:color w:val="000000" w:themeColor="text1"/>
          <w:sz w:val="24"/>
          <w:szCs w:val="24"/>
        </w:rPr>
        <w:t>e</w:t>
      </w:r>
      <w:ins w:id="176" w:author="Jeremy Arthur Goldbogen" w:date="2020-05-10T10:29:00Z">
        <w:r w:rsidR="007C7899">
          <w:rPr>
            <w:color w:val="000000" w:themeColor="text1"/>
            <w:sz w:val="24"/>
            <w:szCs w:val="24"/>
          </w:rPr>
          <w:t>volved</w:t>
        </w:r>
      </w:ins>
      <w:del w:id="177" w:author="Jeremy Arthur Goldbogen" w:date="2020-05-10T10:28:00Z">
        <w:r w:rsidR="00F01FAD" w:rsidRPr="00A51FB2" w:rsidDel="007C7899">
          <w:rPr>
            <w:color w:val="000000" w:themeColor="text1"/>
            <w:sz w:val="24"/>
            <w:szCs w:val="24"/>
          </w:rPr>
          <w:delText>volved</w:delText>
        </w:r>
      </w:del>
      <w:r w:rsidR="00F01FAD" w:rsidRPr="00A51FB2">
        <w:rPr>
          <w:color w:val="000000" w:themeColor="text1"/>
          <w:sz w:val="24"/>
          <w:szCs w:val="24"/>
        </w:rPr>
        <w:t xml:space="preserve"> </w:t>
      </w:r>
      <w:del w:id="178" w:author="Jeremy Arthur Goldbogen" w:date="2020-05-10T10:25:00Z">
        <w:r w:rsidR="00F01FAD" w:rsidRPr="00A51FB2" w:rsidDel="007C7899">
          <w:rPr>
            <w:color w:val="000000" w:themeColor="text1"/>
            <w:sz w:val="24"/>
            <w:szCs w:val="24"/>
          </w:rPr>
          <w:delText xml:space="preserve">rapidly </w:delText>
        </w:r>
      </w:del>
      <w:r w:rsidR="00F01FAD" w:rsidRPr="00A51FB2">
        <w:rPr>
          <w:color w:val="000000" w:themeColor="text1"/>
          <w:sz w:val="24"/>
          <w:szCs w:val="24"/>
        </w:rPr>
        <w:t>in the last five million years</w:t>
      </w:r>
      <w:r w:rsidRPr="00A51FB2">
        <w:rPr>
          <w:color w:val="000000" w:themeColor="text1"/>
          <w:sz w:val="24"/>
          <w:szCs w:val="24"/>
        </w:rPr>
        <w:t xml:space="preserve"> (Slater et al 2017</w:t>
      </w:r>
      <w:del w:id="179" w:author="Frank Fish" w:date="2020-05-12T18:50:00Z">
        <w:r w:rsidRPr="00A51FB2" w:rsidDel="009F77C7">
          <w:rPr>
            <w:color w:val="000000" w:themeColor="text1"/>
            <w:sz w:val="24"/>
            <w:szCs w:val="24"/>
          </w:rPr>
          <w:delText xml:space="preserve"> Proc B</w:delText>
        </w:r>
      </w:del>
      <w:r w:rsidRPr="00A51FB2">
        <w:rPr>
          <w:color w:val="000000" w:themeColor="text1"/>
          <w:sz w:val="24"/>
          <w:szCs w:val="24"/>
        </w:rPr>
        <w:t xml:space="preserve">). </w:t>
      </w:r>
      <w:ins w:id="180" w:author="Jeremy Arthur Goldbogen" w:date="2020-05-10T10:27:00Z">
        <w:r w:rsidR="007C7899">
          <w:rPr>
            <w:color w:val="000000" w:themeColor="text1"/>
            <w:sz w:val="24"/>
            <w:szCs w:val="24"/>
          </w:rPr>
          <w:t xml:space="preserve">Although the </w:t>
        </w:r>
      </w:ins>
      <w:ins w:id="181" w:author="Jeremy Arthur Goldbogen" w:date="2020-05-10T10:33:00Z">
        <w:r w:rsidR="001876E5">
          <w:rPr>
            <w:color w:val="000000" w:themeColor="text1"/>
            <w:sz w:val="24"/>
            <w:szCs w:val="24"/>
          </w:rPr>
          <w:t>swimming performance of large whales has long been of interest to researc</w:t>
        </w:r>
      </w:ins>
      <w:ins w:id="182" w:author="Jeremy Arthur Goldbogen" w:date="2020-05-10T10:34:00Z">
        <w:r w:rsidR="001876E5">
          <w:rPr>
            <w:color w:val="000000" w:themeColor="text1"/>
            <w:sz w:val="24"/>
            <w:szCs w:val="24"/>
          </w:rPr>
          <w:t xml:space="preserve">hers (Krogh, 1934; </w:t>
        </w:r>
        <w:del w:id="183" w:author="Frank Fish" w:date="2020-05-12T18:40:00Z">
          <w:r w:rsidR="001876E5" w:rsidDel="00EA1B4B">
            <w:rPr>
              <w:color w:val="000000" w:themeColor="text1"/>
              <w:sz w:val="24"/>
              <w:szCs w:val="24"/>
            </w:rPr>
            <w:delText>Nature</w:delText>
          </w:r>
        </w:del>
      </w:ins>
      <w:ins w:id="184" w:author="Jeremy Arthur Goldbogen" w:date="2020-05-10T10:35:00Z">
        <w:del w:id="185" w:author="Frank Fish" w:date="2020-05-12T18:40:00Z">
          <w:r w:rsidR="001876E5" w:rsidDel="00EA1B4B">
            <w:rPr>
              <w:color w:val="000000" w:themeColor="text1"/>
              <w:sz w:val="24"/>
              <w:szCs w:val="24"/>
            </w:rPr>
            <w:delText xml:space="preserve">; </w:delText>
          </w:r>
        </w:del>
      </w:ins>
      <w:ins w:id="186" w:author="Jeremy Arthur Goldbogen" w:date="2020-05-10T10:36:00Z">
        <w:r w:rsidR="001876E5">
          <w:rPr>
            <w:color w:val="000000" w:themeColor="text1"/>
            <w:sz w:val="24"/>
            <w:szCs w:val="24"/>
          </w:rPr>
          <w:t>Kermack, 1948</w:t>
        </w:r>
      </w:ins>
      <w:ins w:id="187" w:author="Frank Fish" w:date="2020-05-12T18:50:00Z">
        <w:r w:rsidR="009F77C7">
          <w:rPr>
            <w:color w:val="000000" w:themeColor="text1"/>
            <w:sz w:val="24"/>
            <w:szCs w:val="24"/>
          </w:rPr>
          <w:t>; Bose and Lien, 1989</w:t>
        </w:r>
      </w:ins>
      <w:ins w:id="188" w:author="Jeremy Arthur Goldbogen" w:date="2020-05-10T10:36:00Z">
        <w:del w:id="189" w:author="Frank Fish" w:date="2020-05-12T18:40:00Z">
          <w:r w:rsidR="001876E5" w:rsidDel="00EA1B4B">
            <w:rPr>
              <w:color w:val="000000" w:themeColor="text1"/>
              <w:sz w:val="24"/>
              <w:szCs w:val="24"/>
            </w:rPr>
            <w:delText xml:space="preserve"> J Exp Biol</w:delText>
          </w:r>
        </w:del>
      </w:ins>
      <w:ins w:id="190" w:author="Jeremy Arthur Goldbogen" w:date="2020-05-10T10:34:00Z">
        <w:r w:rsidR="001876E5">
          <w:rPr>
            <w:color w:val="000000" w:themeColor="text1"/>
            <w:sz w:val="24"/>
            <w:szCs w:val="24"/>
          </w:rPr>
          <w:t>),</w:t>
        </w:r>
      </w:ins>
      <w:ins w:id="191" w:author="Jeremy Arthur Goldbogen" w:date="2020-05-10T10:36:00Z">
        <w:r w:rsidR="001876E5">
          <w:rPr>
            <w:color w:val="000000" w:themeColor="text1"/>
            <w:sz w:val="24"/>
            <w:szCs w:val="24"/>
          </w:rPr>
          <w:t xml:space="preserve"> direct measures of their swimming kinematics and morphology have been lacking.</w:t>
        </w:r>
      </w:ins>
      <w:del w:id="192" w:author="Jeremy Arthur Goldbogen" w:date="2020-05-10T10:26:00Z">
        <w:r w:rsidR="005B2B10" w:rsidRPr="00A51FB2" w:rsidDel="007C7899">
          <w:rPr>
            <w:color w:val="000000" w:themeColor="text1"/>
            <w:sz w:val="24"/>
            <w:szCs w:val="24"/>
          </w:rPr>
          <w:delText>Because of their</w:delText>
        </w:r>
        <w:r w:rsidR="00D409AA" w:rsidRPr="00A51FB2" w:rsidDel="007C7899">
          <w:rPr>
            <w:color w:val="000000" w:themeColor="text1"/>
            <w:sz w:val="24"/>
            <w:szCs w:val="24"/>
          </w:rPr>
          <w:delText xml:space="preserve"> size and the similarity of their </w:delText>
        </w:r>
        <w:r w:rsidR="001B3301" w:rsidRPr="00A51FB2" w:rsidDel="007C7899">
          <w:rPr>
            <w:color w:val="000000" w:themeColor="text1"/>
            <w:sz w:val="24"/>
            <w:szCs w:val="24"/>
          </w:rPr>
          <w:delText xml:space="preserve">body shape and </w:delText>
        </w:r>
        <w:r w:rsidR="00D409AA" w:rsidRPr="00A51FB2" w:rsidDel="007C7899">
          <w:rPr>
            <w:color w:val="000000" w:themeColor="text1"/>
            <w:sz w:val="24"/>
            <w:szCs w:val="24"/>
          </w:rPr>
          <w:delText xml:space="preserve">swimming </w:delText>
        </w:r>
        <w:r w:rsidR="001B3301" w:rsidRPr="00A51FB2" w:rsidDel="007C7899">
          <w:rPr>
            <w:color w:val="000000" w:themeColor="text1"/>
            <w:sz w:val="24"/>
            <w:szCs w:val="24"/>
          </w:rPr>
          <w:delText>method</w:delText>
        </w:r>
        <w:r w:rsidR="00F01FAD" w:rsidRPr="00A51FB2" w:rsidDel="007C7899">
          <w:rPr>
            <w:color w:val="000000" w:themeColor="text1"/>
            <w:sz w:val="24"/>
            <w:szCs w:val="24"/>
          </w:rPr>
          <w:delText xml:space="preserve"> to other</w:delText>
        </w:r>
        <w:r w:rsidR="001B3301" w:rsidRPr="00A51FB2" w:rsidDel="007C7899">
          <w:rPr>
            <w:color w:val="000000" w:themeColor="text1"/>
            <w:sz w:val="24"/>
            <w:szCs w:val="24"/>
          </w:rPr>
          <w:delText xml:space="preserve"> aquatic and marine animals</w:delText>
        </w:r>
        <w:r w:rsidR="00F01FAD" w:rsidRPr="00A51FB2" w:rsidDel="007C7899">
          <w:rPr>
            <w:color w:val="000000" w:themeColor="text1"/>
            <w:sz w:val="24"/>
            <w:szCs w:val="24"/>
          </w:rPr>
          <w:delText xml:space="preserve">, </w:delText>
        </w:r>
        <w:r w:rsidR="005B2B10" w:rsidRPr="00A51FB2" w:rsidDel="007C7899">
          <w:rPr>
            <w:color w:val="000000" w:themeColor="text1"/>
            <w:sz w:val="24"/>
            <w:szCs w:val="24"/>
          </w:rPr>
          <w:delText>baleen</w:delText>
        </w:r>
        <w:r w:rsidR="001B3301" w:rsidRPr="00A51FB2" w:rsidDel="007C7899">
          <w:rPr>
            <w:color w:val="000000" w:themeColor="text1"/>
            <w:sz w:val="24"/>
            <w:szCs w:val="24"/>
          </w:rPr>
          <w:delText xml:space="preserve"> whales present an ideal system to study how swimming performance variables scale with extreme body size.</w:delText>
        </w:r>
      </w:del>
    </w:p>
    <w:p w14:paraId="57760453" w14:textId="3411AB39" w:rsidR="00FE2636" w:rsidRPr="00A51FB2" w:rsidDel="001876E5" w:rsidRDefault="001B3301" w:rsidP="00E90454">
      <w:pPr>
        <w:spacing w:line="240" w:lineRule="auto"/>
        <w:ind w:firstLine="720"/>
        <w:rPr>
          <w:del w:id="193" w:author="Jeremy Arthur Goldbogen" w:date="2020-05-10T10:38:00Z"/>
          <w:color w:val="000000" w:themeColor="text1"/>
          <w:sz w:val="24"/>
          <w:szCs w:val="24"/>
        </w:rPr>
      </w:pPr>
      <w:commentRangeStart w:id="194"/>
      <w:commentRangeStart w:id="195"/>
      <w:del w:id="196" w:author="Jeremy Arthur Goldbogen" w:date="2020-05-10T10:38:00Z">
        <w:r w:rsidRPr="00A51FB2" w:rsidDel="001876E5">
          <w:rPr>
            <w:color w:val="000000" w:themeColor="text1"/>
            <w:sz w:val="24"/>
            <w:szCs w:val="24"/>
          </w:rPr>
          <w:delText>The th</w:delText>
        </w:r>
        <w:r w:rsidR="00E9571C" w:rsidRPr="00A51FB2" w:rsidDel="001876E5">
          <w:rPr>
            <w:color w:val="000000" w:themeColor="text1"/>
            <w:sz w:val="24"/>
            <w:szCs w:val="24"/>
          </w:rPr>
          <w:delText xml:space="preserve">ree whale species in our study – </w:delText>
        </w:r>
        <w:r w:rsidRPr="00A51FB2" w:rsidDel="001876E5">
          <w:rPr>
            <w:color w:val="000000" w:themeColor="text1"/>
            <w:sz w:val="24"/>
            <w:szCs w:val="24"/>
          </w:rPr>
          <w:delText xml:space="preserve">the </w:delText>
        </w:r>
        <w:r w:rsidR="00247326" w:rsidRPr="002C1F4D" w:rsidDel="001876E5">
          <w:rPr>
            <w:color w:val="000000" w:themeColor="text1"/>
            <w:sz w:val="24"/>
            <w:szCs w:val="24"/>
          </w:rPr>
          <w:delText>Antarc</w:delText>
        </w:r>
        <w:r w:rsidR="00247326" w:rsidRPr="00A51FB2" w:rsidDel="001876E5">
          <w:rPr>
            <w:color w:val="000000" w:themeColor="text1"/>
            <w:sz w:val="24"/>
            <w:szCs w:val="24"/>
          </w:rPr>
          <w:delText xml:space="preserve">tic </w:delText>
        </w:r>
        <w:r w:rsidRPr="00A51FB2" w:rsidDel="001876E5">
          <w:rPr>
            <w:color w:val="000000" w:themeColor="text1"/>
            <w:sz w:val="24"/>
            <w:szCs w:val="24"/>
          </w:rPr>
          <w:delText>minke whale (</w:delText>
        </w:r>
        <w:r w:rsidRPr="00A51FB2" w:rsidDel="001876E5">
          <w:rPr>
            <w:i/>
            <w:color w:val="000000" w:themeColor="text1"/>
            <w:sz w:val="24"/>
            <w:szCs w:val="24"/>
          </w:rPr>
          <w:delText xml:space="preserve">Balaenoptera </w:delText>
        </w:r>
        <w:r w:rsidR="00E9571C" w:rsidRPr="00A51FB2" w:rsidDel="001876E5">
          <w:rPr>
            <w:i/>
            <w:color w:val="000000" w:themeColor="text1"/>
            <w:sz w:val="24"/>
            <w:szCs w:val="24"/>
          </w:rPr>
          <w:delText>bonaerensis</w:delText>
        </w:r>
        <w:r w:rsidR="00E9571C" w:rsidRPr="00A51FB2" w:rsidDel="001876E5">
          <w:rPr>
            <w:color w:val="000000" w:themeColor="text1"/>
            <w:sz w:val="24"/>
            <w:szCs w:val="24"/>
          </w:rPr>
          <w:delText xml:space="preserve">; </w:delText>
        </w:r>
        <w:r w:rsidR="00247326" w:rsidRPr="00A51FB2" w:rsidDel="001876E5">
          <w:rPr>
            <w:color w:val="000000" w:themeColor="text1"/>
            <w:sz w:val="24"/>
            <w:szCs w:val="24"/>
          </w:rPr>
          <w:delText>Burmeister, 1867</w:delText>
        </w:r>
        <w:r w:rsidR="00E9571C" w:rsidRPr="00A51FB2" w:rsidDel="001876E5">
          <w:rPr>
            <w:color w:val="000000" w:themeColor="text1"/>
            <w:sz w:val="24"/>
            <w:szCs w:val="24"/>
          </w:rPr>
          <w:delText>), humpback whale (</w:delText>
        </w:r>
        <w:r w:rsidR="00E9571C" w:rsidRPr="00A51FB2" w:rsidDel="001876E5">
          <w:rPr>
            <w:i/>
            <w:color w:val="000000" w:themeColor="text1"/>
            <w:sz w:val="24"/>
            <w:szCs w:val="24"/>
          </w:rPr>
          <w:delText>Megaptera novaeangliae</w:delText>
        </w:r>
        <w:r w:rsidR="00E9571C" w:rsidRPr="00A51FB2" w:rsidDel="001876E5">
          <w:rPr>
            <w:color w:val="000000" w:themeColor="text1"/>
            <w:sz w:val="24"/>
            <w:szCs w:val="24"/>
          </w:rPr>
          <w:delText>;</w:delText>
        </w:r>
        <w:r w:rsidR="00247326" w:rsidRPr="00A51FB2" w:rsidDel="001876E5">
          <w:rPr>
            <w:color w:val="000000" w:themeColor="text1"/>
            <w:sz w:val="24"/>
            <w:szCs w:val="24"/>
          </w:rPr>
          <w:delText xml:space="preserve"> Borowski, 1781</w:delText>
        </w:r>
        <w:r w:rsidR="00E9571C" w:rsidRPr="00A51FB2" w:rsidDel="001876E5">
          <w:rPr>
            <w:color w:val="000000" w:themeColor="text1"/>
            <w:sz w:val="24"/>
            <w:szCs w:val="24"/>
          </w:rPr>
          <w:delText>), and blue whale (</w:delText>
        </w:r>
        <w:r w:rsidR="00E9571C" w:rsidRPr="00A51FB2" w:rsidDel="001876E5">
          <w:rPr>
            <w:i/>
            <w:color w:val="000000" w:themeColor="text1"/>
            <w:sz w:val="24"/>
            <w:szCs w:val="24"/>
          </w:rPr>
          <w:delText>Balaenoptera musculus</w:delText>
        </w:r>
        <w:r w:rsidR="00E9571C" w:rsidRPr="00A51FB2" w:rsidDel="001876E5">
          <w:rPr>
            <w:color w:val="000000" w:themeColor="text1"/>
            <w:sz w:val="24"/>
            <w:szCs w:val="24"/>
          </w:rPr>
          <w:delText xml:space="preserve">; </w:delText>
        </w:r>
        <w:r w:rsidR="00247326" w:rsidRPr="00A51FB2" w:rsidDel="001876E5">
          <w:rPr>
            <w:color w:val="000000" w:themeColor="text1"/>
            <w:sz w:val="24"/>
            <w:szCs w:val="24"/>
          </w:rPr>
          <w:delText>Linnaeus, 1758</w:delText>
        </w:r>
        <w:r w:rsidR="00E9571C" w:rsidRPr="00A51FB2" w:rsidDel="001876E5">
          <w:rPr>
            <w:sz w:val="24"/>
            <w:szCs w:val="24"/>
          </w:rPr>
          <w:delText>) –</w:delText>
        </w:r>
        <w:r w:rsidR="00FE2636" w:rsidRPr="00A51FB2" w:rsidDel="001876E5">
          <w:rPr>
            <w:color w:val="000000" w:themeColor="text1"/>
            <w:sz w:val="24"/>
            <w:szCs w:val="24"/>
          </w:rPr>
          <w:delText xml:space="preserve"> </w:delText>
        </w:r>
        <w:r w:rsidRPr="00A51FB2" w:rsidDel="001876E5">
          <w:rPr>
            <w:color w:val="000000" w:themeColor="text1"/>
            <w:sz w:val="24"/>
            <w:szCs w:val="24"/>
          </w:rPr>
          <w:delText xml:space="preserve">tend to have </w:delText>
        </w:r>
        <w:r w:rsidR="00FE2636" w:rsidRPr="00A51FB2" w:rsidDel="001876E5">
          <w:rPr>
            <w:color w:val="000000" w:themeColor="text1"/>
            <w:sz w:val="24"/>
            <w:szCs w:val="24"/>
          </w:rPr>
          <w:delText>similar life histories and behav</w:delText>
        </w:r>
        <w:r w:rsidR="00FE2636" w:rsidRPr="004D18CE" w:rsidDel="001876E5">
          <w:rPr>
            <w:color w:val="000000" w:themeColor="text1"/>
            <w:sz w:val="24"/>
            <w:szCs w:val="24"/>
          </w:rPr>
          <w:delText xml:space="preserve">iors </w:delText>
        </w:r>
        <w:r w:rsidR="00E9571C" w:rsidRPr="004D18CE" w:rsidDel="001876E5">
          <w:rPr>
            <w:color w:val="000000" w:themeColor="text1"/>
            <w:sz w:val="24"/>
            <w:szCs w:val="24"/>
          </w:rPr>
          <w:delText>but range from ~9m in length for the minke whale up to ~25 for an adult blue whale</w:delText>
        </w:r>
        <w:r w:rsidR="005B2B10" w:rsidRPr="004D18CE" w:rsidDel="001876E5">
          <w:rPr>
            <w:color w:val="000000" w:themeColor="text1"/>
            <w:sz w:val="24"/>
            <w:szCs w:val="24"/>
          </w:rPr>
          <w:delText xml:space="preserve"> (</w:delText>
        </w:r>
        <w:r w:rsidR="00A6171A" w:rsidRPr="004D18CE" w:rsidDel="001876E5">
          <w:rPr>
            <w:color w:val="000000" w:themeColor="text1"/>
            <w:sz w:val="24"/>
            <w:szCs w:val="24"/>
          </w:rPr>
          <w:delText xml:space="preserve">Goldbogen et al., </w:delText>
        </w:r>
        <w:r w:rsidR="004D18CE" w:rsidRPr="004D18CE" w:rsidDel="001876E5">
          <w:rPr>
            <w:color w:val="000000" w:themeColor="text1"/>
            <w:sz w:val="24"/>
            <w:szCs w:val="24"/>
          </w:rPr>
          <w:delText>2019).</w:delText>
        </w:r>
        <w:r w:rsidR="00E9571C" w:rsidRPr="004D18CE" w:rsidDel="001876E5">
          <w:rPr>
            <w:color w:val="000000" w:themeColor="text1"/>
            <w:sz w:val="24"/>
            <w:szCs w:val="24"/>
          </w:rPr>
          <w:delText xml:space="preserve"> </w:delText>
        </w:r>
        <w:r w:rsidR="00E9571C" w:rsidRPr="00A51FB2" w:rsidDel="001876E5">
          <w:rPr>
            <w:color w:val="000000" w:themeColor="text1"/>
            <w:sz w:val="24"/>
            <w:szCs w:val="24"/>
          </w:rPr>
          <w:delText>Finer-scale morphological differences are also present between these species, with the most prominent being the enlarged flukes and flippers of the humpback whale relative to body size</w:delText>
        </w:r>
        <w:r w:rsidR="005B2B10" w:rsidRPr="00A51FB2" w:rsidDel="001876E5">
          <w:rPr>
            <w:color w:val="000000" w:themeColor="text1"/>
            <w:sz w:val="24"/>
            <w:szCs w:val="24"/>
          </w:rPr>
          <w:delText xml:space="preserve"> (</w:delText>
        </w:r>
        <w:r w:rsidR="00A6171A" w:rsidRPr="000F544F" w:rsidDel="001876E5">
          <w:rPr>
            <w:color w:val="000000" w:themeColor="text1"/>
            <w:sz w:val="24"/>
            <w:szCs w:val="24"/>
          </w:rPr>
          <w:delText>Fish and Battle, 1995</w:delText>
        </w:r>
        <w:r w:rsidR="005B2B10" w:rsidRPr="00A51FB2" w:rsidDel="001876E5">
          <w:rPr>
            <w:color w:val="000000" w:themeColor="text1"/>
            <w:sz w:val="24"/>
            <w:szCs w:val="24"/>
          </w:rPr>
          <w:delText>)</w:delText>
        </w:r>
        <w:r w:rsidR="00FE2636" w:rsidRPr="00A51FB2" w:rsidDel="001876E5">
          <w:rPr>
            <w:color w:val="000000" w:themeColor="text1"/>
            <w:sz w:val="24"/>
            <w:szCs w:val="24"/>
          </w:rPr>
          <w:delText xml:space="preserve">. Scaling studies among baleen whales allow us to dissect how dissimilar body size and morphology </w:delText>
        </w:r>
        <w:r w:rsidR="002B2AA9" w:rsidRPr="00A51FB2" w:rsidDel="001876E5">
          <w:rPr>
            <w:color w:val="000000" w:themeColor="text1"/>
            <w:sz w:val="24"/>
            <w:szCs w:val="24"/>
          </w:rPr>
          <w:delText xml:space="preserve">interact and </w:delText>
        </w:r>
        <w:r w:rsidR="00FE2636" w:rsidRPr="00A51FB2" w:rsidDel="001876E5">
          <w:rPr>
            <w:color w:val="000000" w:themeColor="text1"/>
            <w:sz w:val="24"/>
            <w:szCs w:val="24"/>
          </w:rPr>
          <w:delText>affect swimming kinematics and hydrodynamic performance.</w:delText>
        </w:r>
      </w:del>
    </w:p>
    <w:p w14:paraId="6590D9A3" w14:textId="6E92D1C7" w:rsidR="00FE2636" w:rsidRPr="00A51FB2" w:rsidRDefault="00FE2636" w:rsidP="00E90454">
      <w:pPr>
        <w:spacing w:line="240" w:lineRule="auto"/>
        <w:ind w:firstLine="720"/>
        <w:rPr>
          <w:color w:val="000000" w:themeColor="text1"/>
          <w:sz w:val="24"/>
          <w:szCs w:val="24"/>
        </w:rPr>
      </w:pPr>
      <w:r w:rsidRPr="00A51FB2">
        <w:rPr>
          <w:color w:val="000000" w:themeColor="text1"/>
          <w:sz w:val="24"/>
          <w:szCs w:val="24"/>
        </w:rPr>
        <w:t>Cetacean</w:t>
      </w:r>
      <w:commentRangeEnd w:id="194"/>
      <w:r w:rsidR="001876E5">
        <w:rPr>
          <w:rStyle w:val="CommentReference"/>
        </w:rPr>
        <w:commentReference w:id="194"/>
      </w:r>
      <w:r w:rsidRPr="00A51FB2">
        <w:rPr>
          <w:color w:val="000000" w:themeColor="text1"/>
          <w:sz w:val="24"/>
          <w:szCs w:val="24"/>
        </w:rPr>
        <w:t xml:space="preserve"> swimming performance has been studied to understand important morphological differences that affect swimming kinematics, behavior and ecology (Fish, 1993a; Curren et al. 1994, Fish 1998). However, these studies focused on unst</w:t>
      </w:r>
      <w:r w:rsidR="00173BA1" w:rsidRPr="00A51FB2">
        <w:rPr>
          <w:color w:val="000000" w:themeColor="text1"/>
          <w:sz w:val="24"/>
          <w:szCs w:val="24"/>
        </w:rPr>
        <w:t>eady m</w:t>
      </w:r>
      <w:r w:rsidRPr="00A51FB2">
        <w:rPr>
          <w:color w:val="000000" w:themeColor="text1"/>
          <w:sz w:val="24"/>
          <w:szCs w:val="24"/>
        </w:rPr>
        <w:t xml:space="preserve">aximum speed measurements of smaller and highly maneuverable odontocete species in captivity (Fish, 1993; Fish, 1998). </w:t>
      </w:r>
      <w:r w:rsidR="002B2AA9" w:rsidRPr="00A51FB2">
        <w:rPr>
          <w:color w:val="000000" w:themeColor="text1"/>
          <w:sz w:val="24"/>
          <w:szCs w:val="24"/>
        </w:rPr>
        <w:t>In fact, m</w:t>
      </w:r>
      <w:r w:rsidRPr="00A51FB2">
        <w:rPr>
          <w:color w:val="000000" w:themeColor="text1"/>
          <w:sz w:val="24"/>
          <w:szCs w:val="24"/>
        </w:rPr>
        <w:t xml:space="preserve">ost work on cetaceans and other swimming animals has </w:t>
      </w:r>
      <w:r w:rsidR="002B2AA9" w:rsidRPr="00A51FB2">
        <w:rPr>
          <w:color w:val="000000" w:themeColor="text1"/>
          <w:sz w:val="24"/>
          <w:szCs w:val="24"/>
        </w:rPr>
        <w:t xml:space="preserve">historically </w:t>
      </w:r>
      <w:r w:rsidRPr="00A51FB2">
        <w:rPr>
          <w:color w:val="000000" w:themeColor="text1"/>
          <w:sz w:val="24"/>
          <w:szCs w:val="24"/>
        </w:rPr>
        <w:t>been conducted in a</w:t>
      </w:r>
      <w:r w:rsidR="002B2AA9" w:rsidRPr="00A51FB2">
        <w:rPr>
          <w:color w:val="000000" w:themeColor="text1"/>
          <w:sz w:val="24"/>
          <w:szCs w:val="24"/>
        </w:rPr>
        <w:t xml:space="preserve"> laboratory setting</w:t>
      </w:r>
      <w:r w:rsidRPr="00A51FB2">
        <w:rPr>
          <w:color w:val="000000" w:themeColor="text1"/>
          <w:sz w:val="24"/>
          <w:szCs w:val="24"/>
        </w:rPr>
        <w:t xml:space="preserve"> </w:t>
      </w:r>
      <w:r w:rsidR="002B2AA9" w:rsidRPr="00A51FB2">
        <w:rPr>
          <w:color w:val="000000" w:themeColor="text1"/>
          <w:sz w:val="24"/>
          <w:szCs w:val="24"/>
        </w:rPr>
        <w:t>due to the logistical and technological constraints of working in uncontrolled aquatic or marine environments.</w:t>
      </w:r>
      <w:r w:rsidRPr="00A51FB2">
        <w:rPr>
          <w:color w:val="000000" w:themeColor="text1"/>
          <w:sz w:val="24"/>
          <w:szCs w:val="24"/>
        </w:rPr>
        <w:t xml:space="preserve"> (Edel and Winn, 1978; Fish, 2002; Fish, 2006; Potvin et al., 2009; Fish et al., 2018). However, recent technolog</w:t>
      </w:r>
      <w:r w:rsidR="002B2AA9" w:rsidRPr="00A51FB2">
        <w:rPr>
          <w:color w:val="000000" w:themeColor="text1"/>
          <w:sz w:val="24"/>
          <w:szCs w:val="24"/>
        </w:rPr>
        <w:t xml:space="preserve">ical advances are finally allowing </w:t>
      </w:r>
      <w:r w:rsidRPr="00A51FB2">
        <w:rPr>
          <w:color w:val="000000" w:themeColor="text1"/>
          <w:sz w:val="24"/>
          <w:szCs w:val="24"/>
        </w:rPr>
        <w:t xml:space="preserve">us to study </w:t>
      </w:r>
      <w:r w:rsidR="002B2AA9" w:rsidRPr="00A51FB2">
        <w:rPr>
          <w:color w:val="000000" w:themeColor="text1"/>
          <w:sz w:val="24"/>
          <w:szCs w:val="24"/>
        </w:rPr>
        <w:t>these animals</w:t>
      </w:r>
      <w:r w:rsidRPr="00A51FB2">
        <w:rPr>
          <w:color w:val="000000" w:themeColor="text1"/>
          <w:sz w:val="24"/>
          <w:szCs w:val="24"/>
        </w:rPr>
        <w:t xml:space="preserve"> </w:t>
      </w:r>
      <w:r w:rsidRPr="00A51FB2">
        <w:rPr>
          <w:i/>
          <w:color w:val="000000" w:themeColor="text1"/>
          <w:sz w:val="24"/>
          <w:szCs w:val="24"/>
        </w:rPr>
        <w:t>in situ</w:t>
      </w:r>
      <w:r w:rsidR="002B2AA9" w:rsidRPr="00A51FB2">
        <w:rPr>
          <w:color w:val="000000" w:themeColor="text1"/>
          <w:sz w:val="24"/>
          <w:szCs w:val="24"/>
        </w:rPr>
        <w:t xml:space="preserve"> using remote sensing biologgers that allow for the measurement of</w:t>
      </w:r>
      <w:r w:rsidRPr="00A51FB2">
        <w:rPr>
          <w:color w:val="000000" w:themeColor="text1"/>
          <w:sz w:val="24"/>
          <w:szCs w:val="24"/>
        </w:rPr>
        <w:t xml:space="preserve"> </w:t>
      </w:r>
      <w:r w:rsidR="002B2AA9" w:rsidRPr="00A51FB2">
        <w:rPr>
          <w:color w:val="000000" w:themeColor="text1"/>
          <w:sz w:val="24"/>
          <w:szCs w:val="24"/>
        </w:rPr>
        <w:t>uncontrolled</w:t>
      </w:r>
      <w:r w:rsidRPr="00A51FB2">
        <w:rPr>
          <w:color w:val="000000" w:themeColor="text1"/>
          <w:sz w:val="24"/>
          <w:szCs w:val="24"/>
        </w:rPr>
        <w:t xml:space="preserve"> behavior</w:t>
      </w:r>
      <w:r w:rsidR="002B2AA9" w:rsidRPr="00A51FB2">
        <w:rPr>
          <w:color w:val="000000" w:themeColor="text1"/>
          <w:sz w:val="24"/>
          <w:szCs w:val="24"/>
        </w:rPr>
        <w:t xml:space="preserve"> as well as the surrounding ecological context</w:t>
      </w:r>
      <w:r w:rsidRPr="00A51FB2">
        <w:rPr>
          <w:color w:val="000000" w:themeColor="text1"/>
          <w:sz w:val="24"/>
          <w:szCs w:val="24"/>
        </w:rPr>
        <w:t xml:space="preserve"> (Johnson, 2011; Goldbogen et al., 2017). Additionally, </w:t>
      </w:r>
      <w:ins w:id="197" w:author="Frank Fish" w:date="2020-05-12T19:58:00Z">
        <w:r w:rsidR="00E305D9">
          <w:rPr>
            <w:color w:val="000000" w:themeColor="text1"/>
            <w:sz w:val="24"/>
            <w:szCs w:val="24"/>
          </w:rPr>
          <w:t>photograph</w:t>
        </w:r>
      </w:ins>
      <w:ins w:id="198" w:author="Frank Fish" w:date="2020-05-12T19:46:00Z">
        <w:r w:rsidR="00A90CAB">
          <w:rPr>
            <w:color w:val="000000" w:themeColor="text1"/>
            <w:sz w:val="24"/>
            <w:szCs w:val="24"/>
          </w:rPr>
          <w:t xml:space="preserve">s obtained from </w:t>
        </w:r>
      </w:ins>
      <w:r w:rsidRPr="00A51FB2">
        <w:rPr>
          <w:color w:val="000000" w:themeColor="text1"/>
          <w:sz w:val="24"/>
          <w:szCs w:val="24"/>
        </w:rPr>
        <w:t xml:space="preserve">unmanned aircraft </w:t>
      </w:r>
      <w:r w:rsidR="00247326" w:rsidRPr="00A51FB2">
        <w:rPr>
          <w:color w:val="000000" w:themeColor="text1"/>
          <w:sz w:val="24"/>
          <w:szCs w:val="24"/>
        </w:rPr>
        <w:t>vehicles</w:t>
      </w:r>
      <w:r w:rsidRPr="00A51FB2">
        <w:rPr>
          <w:color w:val="000000" w:themeColor="text1"/>
          <w:sz w:val="24"/>
          <w:szCs w:val="24"/>
        </w:rPr>
        <w:t xml:space="preserve"> (UA</w:t>
      </w:r>
      <w:r w:rsidR="00247326" w:rsidRPr="00A51FB2">
        <w:rPr>
          <w:color w:val="000000" w:themeColor="text1"/>
          <w:sz w:val="24"/>
          <w:szCs w:val="24"/>
        </w:rPr>
        <w:t>V</w:t>
      </w:r>
      <w:r w:rsidRPr="00A51FB2">
        <w:rPr>
          <w:color w:val="000000" w:themeColor="text1"/>
          <w:sz w:val="24"/>
          <w:szCs w:val="24"/>
        </w:rPr>
        <w:t xml:space="preserve">) are especially useful </w:t>
      </w:r>
      <w:r w:rsidR="000B61B3" w:rsidRPr="00A51FB2">
        <w:rPr>
          <w:color w:val="000000" w:themeColor="text1"/>
          <w:sz w:val="24"/>
          <w:szCs w:val="24"/>
        </w:rPr>
        <w:t>for</w:t>
      </w:r>
      <w:r w:rsidRPr="00A51FB2">
        <w:rPr>
          <w:color w:val="000000" w:themeColor="text1"/>
          <w:sz w:val="24"/>
          <w:szCs w:val="24"/>
        </w:rPr>
        <w:t xml:space="preserve"> classif</w:t>
      </w:r>
      <w:r w:rsidR="000B61B3" w:rsidRPr="00A51FB2">
        <w:rPr>
          <w:color w:val="000000" w:themeColor="text1"/>
          <w:sz w:val="24"/>
          <w:szCs w:val="24"/>
        </w:rPr>
        <w:t>ying the</w:t>
      </w:r>
      <w:r w:rsidRPr="00A51FB2">
        <w:rPr>
          <w:color w:val="000000" w:themeColor="text1"/>
          <w:sz w:val="24"/>
          <w:szCs w:val="24"/>
        </w:rPr>
        <w:t xml:space="preserve"> </w:t>
      </w:r>
      <w:r w:rsidR="000B61B3" w:rsidRPr="00A51FB2">
        <w:rPr>
          <w:color w:val="000000" w:themeColor="text1"/>
          <w:sz w:val="24"/>
          <w:szCs w:val="24"/>
        </w:rPr>
        <w:t>demographic and health status</w:t>
      </w:r>
      <w:r w:rsidRPr="00A51FB2">
        <w:rPr>
          <w:color w:val="000000" w:themeColor="text1"/>
          <w:sz w:val="24"/>
          <w:szCs w:val="24"/>
        </w:rPr>
        <w:t xml:space="preserve"> of marine mammals (Christiansen</w:t>
      </w:r>
      <w:r w:rsidR="00A51FB2">
        <w:rPr>
          <w:color w:val="000000" w:themeColor="text1"/>
          <w:sz w:val="24"/>
          <w:szCs w:val="24"/>
        </w:rPr>
        <w:t xml:space="preserve"> et al.</w:t>
      </w:r>
      <w:r w:rsidRPr="00A51FB2">
        <w:rPr>
          <w:color w:val="000000" w:themeColor="text1"/>
          <w:sz w:val="24"/>
          <w:szCs w:val="24"/>
        </w:rPr>
        <w:t xml:space="preserve">, 2016; Johnston, 2019). </w:t>
      </w:r>
      <w:r w:rsidR="000B61B3" w:rsidRPr="00A51FB2">
        <w:rPr>
          <w:color w:val="000000" w:themeColor="text1"/>
          <w:sz w:val="24"/>
          <w:szCs w:val="24"/>
        </w:rPr>
        <w:t>When used in concert, biologging devices and UA</w:t>
      </w:r>
      <w:r w:rsidR="00173BA1" w:rsidRPr="00A51FB2">
        <w:rPr>
          <w:color w:val="000000" w:themeColor="text1"/>
          <w:sz w:val="24"/>
          <w:szCs w:val="24"/>
        </w:rPr>
        <w:t>V</w:t>
      </w:r>
      <w:r w:rsidR="000B61B3" w:rsidRPr="00A51FB2">
        <w:rPr>
          <w:color w:val="000000" w:themeColor="text1"/>
          <w:sz w:val="24"/>
          <w:szCs w:val="24"/>
        </w:rPr>
        <w:t xml:space="preserve"> drones can complement each other and allow us to answer a wide range of questions related to the fundamental biology of cryptic species such as </w:t>
      </w:r>
      <w:r w:rsidR="000B61B3" w:rsidRPr="00A51FB2">
        <w:rPr>
          <w:color w:val="000000" w:themeColor="text1"/>
          <w:sz w:val="24"/>
          <w:szCs w:val="24"/>
        </w:rPr>
        <w:lastRenderedPageBreak/>
        <w:t xml:space="preserve">marine mammals in their natural habitats </w:t>
      </w:r>
      <w:r w:rsidRPr="00A51FB2">
        <w:rPr>
          <w:color w:val="000000" w:themeColor="text1"/>
          <w:sz w:val="24"/>
          <w:szCs w:val="24"/>
        </w:rPr>
        <w:t>(Jones</w:t>
      </w:r>
      <w:r w:rsidR="00BE391F">
        <w:rPr>
          <w:color w:val="000000" w:themeColor="text1"/>
          <w:sz w:val="24"/>
          <w:szCs w:val="24"/>
        </w:rPr>
        <w:t xml:space="preserve"> et al.</w:t>
      </w:r>
      <w:r w:rsidRPr="00A51FB2">
        <w:rPr>
          <w:color w:val="000000" w:themeColor="text1"/>
          <w:sz w:val="24"/>
          <w:szCs w:val="24"/>
        </w:rPr>
        <w:t>, 2006; Chambot &amp; Bird, 2015; Johnston, 2019</w:t>
      </w:r>
      <w:r w:rsidR="000B61B3" w:rsidRPr="00A51FB2">
        <w:rPr>
          <w:color w:val="000000" w:themeColor="text1"/>
          <w:sz w:val="24"/>
          <w:szCs w:val="24"/>
        </w:rPr>
        <w:t>)</w:t>
      </w:r>
      <w:r w:rsidRPr="00A51FB2">
        <w:rPr>
          <w:color w:val="000000" w:themeColor="text1"/>
          <w:sz w:val="24"/>
          <w:szCs w:val="24"/>
        </w:rPr>
        <w:t>.</w:t>
      </w:r>
      <w:commentRangeEnd w:id="195"/>
      <w:r w:rsidR="00501FF4">
        <w:rPr>
          <w:rStyle w:val="CommentReference"/>
        </w:rPr>
        <w:commentReference w:id="195"/>
      </w:r>
    </w:p>
    <w:p w14:paraId="00FA3B3A" w14:textId="47ED9E6B" w:rsidR="00FE2636" w:rsidRPr="00A51FB2" w:rsidRDefault="00FE2636" w:rsidP="00E90454">
      <w:pPr>
        <w:spacing w:line="240" w:lineRule="auto"/>
        <w:ind w:firstLine="720"/>
        <w:rPr>
          <w:color w:val="000000" w:themeColor="text1"/>
          <w:sz w:val="24"/>
          <w:szCs w:val="24"/>
        </w:rPr>
      </w:pPr>
      <w:r w:rsidRPr="00A51FB2">
        <w:rPr>
          <w:color w:val="000000" w:themeColor="text1"/>
          <w:sz w:val="24"/>
          <w:szCs w:val="24"/>
        </w:rPr>
        <w:t xml:space="preserve">Here, we use Custom Animal Tracking Solutions (CATS) tags and UAS measures to calculate thrust power, drag coefficients, Reynolds numbers, and propulsive efficiencies </w:t>
      </w:r>
      <w:r w:rsidR="000B61B3" w:rsidRPr="00A51FB2">
        <w:rPr>
          <w:color w:val="000000" w:themeColor="text1"/>
          <w:sz w:val="24"/>
          <w:szCs w:val="24"/>
        </w:rPr>
        <w:t>for free-swimming whales</w:t>
      </w:r>
      <w:r w:rsidRPr="00A51FB2">
        <w:rPr>
          <w:color w:val="000000" w:themeColor="text1"/>
          <w:sz w:val="24"/>
          <w:szCs w:val="24"/>
        </w:rPr>
        <w:t xml:space="preserve">. Previous studies have estimated the propulsive efficiency of swimming for odontocetes </w:t>
      </w:r>
      <w:r w:rsidR="00EE324D" w:rsidRPr="00A51FB2">
        <w:rPr>
          <w:color w:val="000000" w:themeColor="text1"/>
          <w:sz w:val="24"/>
          <w:szCs w:val="24"/>
        </w:rPr>
        <w:t xml:space="preserve">and other swimming animals </w:t>
      </w:r>
      <w:r w:rsidRPr="00A51FB2">
        <w:rPr>
          <w:color w:val="000000" w:themeColor="text1"/>
          <w:sz w:val="24"/>
          <w:szCs w:val="24"/>
        </w:rPr>
        <w:t xml:space="preserve">to be approximately </w:t>
      </w:r>
      <w:r w:rsidR="00EE324D" w:rsidRPr="00A51FB2">
        <w:rPr>
          <w:color w:val="000000" w:themeColor="text1"/>
          <w:sz w:val="24"/>
          <w:szCs w:val="24"/>
        </w:rPr>
        <w:t>~75-</w:t>
      </w:r>
      <w:del w:id="199" w:author="Frank Fish" w:date="2020-05-12T19:50:00Z">
        <w:r w:rsidRPr="00A51FB2" w:rsidDel="00A90CAB">
          <w:rPr>
            <w:color w:val="000000" w:themeColor="text1"/>
            <w:sz w:val="24"/>
            <w:szCs w:val="24"/>
          </w:rPr>
          <w:delText>8</w:delText>
        </w:r>
        <w:r w:rsidR="00EE324D" w:rsidRPr="00A51FB2" w:rsidDel="00A90CAB">
          <w:rPr>
            <w:color w:val="000000" w:themeColor="text1"/>
            <w:sz w:val="24"/>
            <w:szCs w:val="24"/>
          </w:rPr>
          <w:delText>5</w:delText>
        </w:r>
      </w:del>
      <w:ins w:id="200" w:author="Frank Fish" w:date="2020-05-12T19:50:00Z">
        <w:r w:rsidR="00A90CAB">
          <w:rPr>
            <w:color w:val="000000" w:themeColor="text1"/>
            <w:sz w:val="24"/>
            <w:szCs w:val="24"/>
          </w:rPr>
          <w:t>90</w:t>
        </w:r>
      </w:ins>
      <w:r w:rsidRPr="00A51FB2">
        <w:rPr>
          <w:color w:val="000000" w:themeColor="text1"/>
          <w:sz w:val="24"/>
          <w:szCs w:val="24"/>
        </w:rPr>
        <w:t xml:space="preserve">% (Fish, 1998), but </w:t>
      </w:r>
      <w:r w:rsidR="00EE324D" w:rsidRPr="00A51FB2">
        <w:rPr>
          <w:color w:val="000000" w:themeColor="text1"/>
          <w:sz w:val="24"/>
          <w:szCs w:val="24"/>
        </w:rPr>
        <w:t>the upper end of the body size range</w:t>
      </w:r>
      <w:r w:rsidRPr="00A51FB2">
        <w:rPr>
          <w:color w:val="000000" w:themeColor="text1"/>
          <w:sz w:val="24"/>
          <w:szCs w:val="24"/>
        </w:rPr>
        <w:t xml:space="preserve"> remain</w:t>
      </w:r>
      <w:ins w:id="201" w:author="Frank Fish" w:date="2020-05-12T19:51:00Z">
        <w:r w:rsidR="00A90CAB">
          <w:rPr>
            <w:color w:val="000000" w:themeColor="text1"/>
            <w:sz w:val="24"/>
            <w:szCs w:val="24"/>
          </w:rPr>
          <w:t>s</w:t>
        </w:r>
      </w:ins>
      <w:r w:rsidRPr="00A51FB2">
        <w:rPr>
          <w:color w:val="000000" w:themeColor="text1"/>
          <w:sz w:val="24"/>
          <w:szCs w:val="24"/>
        </w:rPr>
        <w:t xml:space="preserve"> unstudied. This information</w:t>
      </w:r>
      <w:r w:rsidR="00EE324D" w:rsidRPr="00A51FB2">
        <w:rPr>
          <w:color w:val="000000" w:themeColor="text1"/>
          <w:sz w:val="24"/>
          <w:szCs w:val="24"/>
        </w:rPr>
        <w:t xml:space="preserve"> on large whales</w:t>
      </w:r>
      <w:r w:rsidRPr="00A51FB2">
        <w:rPr>
          <w:color w:val="000000" w:themeColor="text1"/>
          <w:sz w:val="24"/>
          <w:szCs w:val="24"/>
        </w:rPr>
        <w:t xml:space="preserve"> will provide insight into the evolution of body shapes</w:t>
      </w:r>
      <w:r w:rsidR="00EE324D" w:rsidRPr="00A51FB2">
        <w:rPr>
          <w:color w:val="000000" w:themeColor="text1"/>
          <w:sz w:val="24"/>
          <w:szCs w:val="24"/>
        </w:rPr>
        <w:t xml:space="preserve"> for whales and other oscillatory swimmers</w:t>
      </w:r>
      <w:r w:rsidRPr="00A51FB2">
        <w:rPr>
          <w:color w:val="000000" w:themeColor="text1"/>
          <w:sz w:val="24"/>
          <w:szCs w:val="24"/>
        </w:rPr>
        <w:t xml:space="preserve"> and will improve </w:t>
      </w:r>
      <w:r w:rsidR="00EE324D" w:rsidRPr="00A51FB2">
        <w:rPr>
          <w:color w:val="000000" w:themeColor="text1"/>
          <w:sz w:val="24"/>
          <w:szCs w:val="24"/>
        </w:rPr>
        <w:t>our understanding of baleen whale</w:t>
      </w:r>
      <w:r w:rsidRPr="00A51FB2">
        <w:rPr>
          <w:color w:val="000000" w:themeColor="text1"/>
          <w:sz w:val="24"/>
          <w:szCs w:val="24"/>
        </w:rPr>
        <w:t xml:space="preserve"> energetic efficiency (Gough et al., 2019</w:t>
      </w:r>
      <w:r w:rsidR="009D6726" w:rsidRPr="00A51FB2">
        <w:rPr>
          <w:color w:val="000000" w:themeColor="text1"/>
          <w:sz w:val="24"/>
          <w:szCs w:val="24"/>
        </w:rPr>
        <w:t>;</w:t>
      </w:r>
      <w:r w:rsidRPr="00A51FB2">
        <w:rPr>
          <w:color w:val="000000" w:themeColor="text1"/>
          <w:sz w:val="24"/>
          <w:szCs w:val="24"/>
        </w:rPr>
        <w:t xml:space="preserve"> Goldbogen et al. 2019 Science scaling peper). Propulsive efficiency is </w:t>
      </w:r>
      <w:r w:rsidR="00EE324D" w:rsidRPr="00A51FB2">
        <w:rPr>
          <w:color w:val="000000" w:themeColor="text1"/>
          <w:sz w:val="24"/>
          <w:szCs w:val="24"/>
        </w:rPr>
        <w:t xml:space="preserve">typically </w:t>
      </w:r>
      <w:r w:rsidRPr="00A51FB2">
        <w:rPr>
          <w:color w:val="000000" w:themeColor="text1"/>
          <w:sz w:val="24"/>
          <w:szCs w:val="24"/>
        </w:rPr>
        <w:t xml:space="preserve">defined as the </w:t>
      </w:r>
      <w:r w:rsidR="00EE324D" w:rsidRPr="00A51FB2">
        <w:rPr>
          <w:color w:val="000000" w:themeColor="text1"/>
          <w:sz w:val="24"/>
          <w:szCs w:val="24"/>
        </w:rPr>
        <w:t>percentage of locomotive energy that is successfully transferred into useful work and forward thrust</w:t>
      </w:r>
      <w:r w:rsidRPr="00A51FB2">
        <w:rPr>
          <w:color w:val="000000" w:themeColor="text1"/>
          <w:sz w:val="24"/>
          <w:szCs w:val="24"/>
        </w:rPr>
        <w:t xml:space="preserve"> (Chopra and Kambe, 1977; Fish, 1993). </w:t>
      </w:r>
      <w:r w:rsidR="00EE324D" w:rsidRPr="00A51FB2">
        <w:rPr>
          <w:color w:val="000000" w:themeColor="text1"/>
          <w:sz w:val="24"/>
          <w:szCs w:val="24"/>
        </w:rPr>
        <w:t>A propulsive efficiency of &gt;80% for these large whales would fill in our knowledge gap for the extreme upper end of body size and support the idea that oscillatory swimming is one of the most energetically efficient swimming modes for animals of any size that are required to swim rapidly or travel long distances.</w:t>
      </w:r>
    </w:p>
    <w:p w14:paraId="1ABEE0F6" w14:textId="77777777" w:rsidR="00FE2636" w:rsidRPr="00A51FB2" w:rsidRDefault="00FE2636" w:rsidP="00E90454">
      <w:pPr>
        <w:spacing w:line="240" w:lineRule="auto"/>
        <w:rPr>
          <w:b/>
          <w:color w:val="000000" w:themeColor="text1"/>
          <w:sz w:val="24"/>
          <w:szCs w:val="24"/>
          <w:u w:val="single"/>
        </w:rPr>
      </w:pPr>
    </w:p>
    <w:p w14:paraId="27C8FC63" w14:textId="77777777" w:rsidR="00FE2636" w:rsidRPr="00A51FB2" w:rsidRDefault="00FE2636">
      <w:pPr>
        <w:spacing w:line="240" w:lineRule="auto"/>
        <w:rPr>
          <w:b/>
          <w:color w:val="000000" w:themeColor="text1"/>
          <w:sz w:val="24"/>
          <w:szCs w:val="24"/>
          <w:u w:val="single"/>
        </w:rPr>
        <w:pPrChange w:id="202" w:author="Will Taylor Gough" w:date="2020-05-06T12:16:00Z">
          <w:pPr/>
        </w:pPrChange>
      </w:pPr>
      <w:r w:rsidRPr="00A51FB2">
        <w:rPr>
          <w:b/>
          <w:color w:val="000000" w:themeColor="text1"/>
          <w:sz w:val="24"/>
          <w:szCs w:val="24"/>
          <w:u w:val="single"/>
        </w:rPr>
        <w:br w:type="page"/>
      </w:r>
    </w:p>
    <w:p w14:paraId="648717B9" w14:textId="77777777" w:rsidR="00FE2636" w:rsidRPr="000D6B53" w:rsidRDefault="00FE2636" w:rsidP="00E90454">
      <w:pPr>
        <w:spacing w:line="240" w:lineRule="auto"/>
        <w:rPr>
          <w:b/>
          <w:color w:val="000000" w:themeColor="text1"/>
          <w:sz w:val="24"/>
          <w:szCs w:val="24"/>
          <w:rPrChange w:id="203" w:author="Frank Fish" w:date="2020-05-12T22:05:00Z">
            <w:rPr>
              <w:b/>
              <w:color w:val="000000" w:themeColor="text1"/>
              <w:sz w:val="24"/>
              <w:szCs w:val="24"/>
              <w:u w:val="single"/>
            </w:rPr>
          </w:rPrChange>
        </w:rPr>
      </w:pPr>
      <w:r w:rsidRPr="000D6B53">
        <w:rPr>
          <w:b/>
          <w:color w:val="000000" w:themeColor="text1"/>
          <w:sz w:val="24"/>
          <w:szCs w:val="24"/>
          <w:rPrChange w:id="204" w:author="Frank Fish" w:date="2020-05-12T22:05:00Z">
            <w:rPr>
              <w:b/>
              <w:color w:val="000000" w:themeColor="text1"/>
              <w:sz w:val="24"/>
              <w:szCs w:val="24"/>
              <w:u w:val="single"/>
            </w:rPr>
          </w:rPrChange>
        </w:rPr>
        <w:lastRenderedPageBreak/>
        <w:t>Methods</w:t>
      </w:r>
      <w:del w:id="205" w:author="Frank Fish" w:date="2020-05-12T22:05:00Z">
        <w:r w:rsidRPr="000D6B53" w:rsidDel="000D6B53">
          <w:rPr>
            <w:b/>
            <w:color w:val="000000" w:themeColor="text1"/>
            <w:sz w:val="24"/>
            <w:szCs w:val="24"/>
            <w:rPrChange w:id="206" w:author="Frank Fish" w:date="2020-05-12T22:05:00Z">
              <w:rPr>
                <w:b/>
                <w:color w:val="000000" w:themeColor="text1"/>
                <w:sz w:val="24"/>
                <w:szCs w:val="24"/>
                <w:u w:val="single"/>
              </w:rPr>
            </w:rPrChange>
          </w:rPr>
          <w:delText>:</w:delText>
        </w:r>
      </w:del>
    </w:p>
    <w:p w14:paraId="2DA60DC8" w14:textId="77777777" w:rsidR="00FE2636" w:rsidRDefault="00FE2636">
      <w:pPr>
        <w:spacing w:line="240" w:lineRule="auto"/>
        <w:rPr>
          <w:ins w:id="207" w:author="Frank Fish" w:date="2020-05-13T13:21:00Z"/>
          <w:b/>
          <w:color w:val="000000" w:themeColor="text1"/>
          <w:sz w:val="24"/>
          <w:szCs w:val="24"/>
          <w:u w:val="single"/>
        </w:rPr>
      </w:pPr>
    </w:p>
    <w:p w14:paraId="0B5DF9E8" w14:textId="1E08651F" w:rsidR="00E408E2" w:rsidRDefault="00E408E2">
      <w:pPr>
        <w:spacing w:line="240" w:lineRule="auto"/>
        <w:rPr>
          <w:ins w:id="208" w:author="Frank Fish" w:date="2020-05-13T13:22:00Z"/>
          <w:i/>
          <w:color w:val="000000" w:themeColor="text1"/>
          <w:sz w:val="24"/>
          <w:szCs w:val="24"/>
        </w:rPr>
      </w:pPr>
      <w:ins w:id="209" w:author="Frank Fish" w:date="2020-05-13T13:21:00Z">
        <w:r w:rsidRPr="00E408E2">
          <w:rPr>
            <w:i/>
            <w:color w:val="000000" w:themeColor="text1"/>
            <w:sz w:val="24"/>
            <w:szCs w:val="24"/>
            <w:rPrChange w:id="210" w:author="Frank Fish" w:date="2020-05-13T13:22:00Z">
              <w:rPr>
                <w:b/>
                <w:color w:val="000000" w:themeColor="text1"/>
                <w:sz w:val="24"/>
                <w:szCs w:val="24"/>
                <w:u w:val="single"/>
              </w:rPr>
            </w:rPrChange>
          </w:rPr>
          <w:t>Focal Whales</w:t>
        </w:r>
      </w:ins>
    </w:p>
    <w:p w14:paraId="049D9D10" w14:textId="0F473F93" w:rsidR="001F112B" w:rsidRDefault="00E408E2" w:rsidP="001F112B">
      <w:pPr>
        <w:spacing w:line="240" w:lineRule="auto"/>
        <w:ind w:firstLine="720"/>
        <w:rPr>
          <w:ins w:id="211" w:author="Frank Fish" w:date="2020-05-13T13:35:00Z"/>
          <w:color w:val="000000" w:themeColor="text1"/>
          <w:sz w:val="24"/>
          <w:szCs w:val="24"/>
        </w:rPr>
      </w:pPr>
      <w:ins w:id="212" w:author="Frank Fish" w:date="2020-05-13T13:22:00Z">
        <w:r>
          <w:rPr>
            <w:color w:val="000000" w:themeColor="text1"/>
            <w:sz w:val="24"/>
            <w:szCs w:val="24"/>
          </w:rPr>
          <w:t xml:space="preserve">The whales that </w:t>
        </w:r>
      </w:ins>
      <w:ins w:id="213" w:author="Frank Fish" w:date="2020-05-13T13:24:00Z">
        <w:r>
          <w:rPr>
            <w:color w:val="000000" w:themeColor="text1"/>
            <w:sz w:val="24"/>
            <w:szCs w:val="24"/>
          </w:rPr>
          <w:t>ar</w:t>
        </w:r>
      </w:ins>
      <w:ins w:id="214" w:author="Frank Fish" w:date="2020-05-13T13:22:00Z">
        <w:r>
          <w:rPr>
            <w:color w:val="000000" w:themeColor="text1"/>
            <w:sz w:val="24"/>
            <w:szCs w:val="24"/>
          </w:rPr>
          <w:t xml:space="preserve">e the focus of the study </w:t>
        </w:r>
      </w:ins>
      <w:ins w:id="215" w:author="Frank Fish" w:date="2020-05-13T13:23:00Z">
        <w:r>
          <w:rPr>
            <w:color w:val="000000" w:themeColor="text1"/>
            <w:sz w:val="24"/>
            <w:szCs w:val="24"/>
          </w:rPr>
          <w:t xml:space="preserve">include the </w:t>
        </w:r>
      </w:ins>
      <w:ins w:id="216" w:author="Frank Fish" w:date="2020-05-13T13:27:00Z">
        <w:r w:rsidR="001F112B" w:rsidRPr="002C1F4D">
          <w:rPr>
            <w:color w:val="000000" w:themeColor="text1"/>
            <w:sz w:val="24"/>
            <w:szCs w:val="24"/>
          </w:rPr>
          <w:t>Antarc</w:t>
        </w:r>
        <w:r w:rsidR="001F112B" w:rsidRPr="00A51FB2">
          <w:rPr>
            <w:color w:val="000000" w:themeColor="text1"/>
            <w:sz w:val="24"/>
            <w:szCs w:val="24"/>
          </w:rPr>
          <w:t>tic minke whale (</w:t>
        </w:r>
        <w:r w:rsidR="001F112B" w:rsidRPr="00A51FB2">
          <w:rPr>
            <w:i/>
            <w:color w:val="000000" w:themeColor="text1"/>
            <w:sz w:val="24"/>
            <w:szCs w:val="24"/>
          </w:rPr>
          <w:t>Balaenoptera bonaerensis</w:t>
        </w:r>
        <w:r w:rsidR="001F112B">
          <w:rPr>
            <w:color w:val="000000" w:themeColor="text1"/>
            <w:sz w:val="24"/>
            <w:szCs w:val="24"/>
          </w:rPr>
          <w:t>,</w:t>
        </w:r>
        <w:r w:rsidR="001F112B" w:rsidRPr="00A51FB2">
          <w:rPr>
            <w:color w:val="000000" w:themeColor="text1"/>
            <w:sz w:val="24"/>
            <w:szCs w:val="24"/>
          </w:rPr>
          <w:t xml:space="preserve"> Burmeister, 1867)</w:t>
        </w:r>
      </w:ins>
      <w:ins w:id="217" w:author="Frank Fish" w:date="2020-05-13T13:24:00Z">
        <w:r>
          <w:rPr>
            <w:color w:val="000000" w:themeColor="text1"/>
            <w:sz w:val="24"/>
            <w:szCs w:val="24"/>
          </w:rPr>
          <w:t>,</w:t>
        </w:r>
      </w:ins>
      <w:ins w:id="218" w:author="Frank Fish" w:date="2020-05-13T13:23:00Z">
        <w:r w:rsidRPr="00A51FB2">
          <w:rPr>
            <w:color w:val="000000" w:themeColor="text1"/>
            <w:sz w:val="24"/>
            <w:szCs w:val="24"/>
          </w:rPr>
          <w:t xml:space="preserve"> humpback</w:t>
        </w:r>
        <w:r>
          <w:rPr>
            <w:color w:val="000000" w:themeColor="text1"/>
            <w:sz w:val="24"/>
            <w:szCs w:val="24"/>
          </w:rPr>
          <w:t xml:space="preserve"> whale  </w:t>
        </w:r>
      </w:ins>
      <w:ins w:id="219" w:author="Frank Fish" w:date="2020-05-13T13:24:00Z">
        <w:r>
          <w:rPr>
            <w:color w:val="000000" w:themeColor="text1"/>
            <w:sz w:val="24"/>
            <w:szCs w:val="24"/>
          </w:rPr>
          <w:t>(</w:t>
        </w:r>
      </w:ins>
      <w:ins w:id="220" w:author="Frank Fish" w:date="2020-05-13T13:23:00Z">
        <w:r w:rsidRPr="00422535">
          <w:rPr>
            <w:i/>
            <w:iCs/>
            <w:color w:val="000000" w:themeColor="text1"/>
            <w:sz w:val="24"/>
            <w:szCs w:val="24"/>
          </w:rPr>
          <w:t>Megaptera novaeangliae</w:t>
        </w:r>
      </w:ins>
      <w:ins w:id="221" w:author="Frank Fish" w:date="2020-05-13T13:28:00Z">
        <w:r w:rsidR="001F112B">
          <w:rPr>
            <w:color w:val="000000" w:themeColor="text1"/>
            <w:sz w:val="24"/>
            <w:szCs w:val="24"/>
          </w:rPr>
          <w:t>,</w:t>
        </w:r>
        <w:r w:rsidR="001F112B" w:rsidRPr="00A51FB2">
          <w:rPr>
            <w:color w:val="000000" w:themeColor="text1"/>
            <w:sz w:val="24"/>
            <w:szCs w:val="24"/>
          </w:rPr>
          <w:t xml:space="preserve"> Borowski, 1781</w:t>
        </w:r>
      </w:ins>
      <w:ins w:id="222" w:author="Frank Fish" w:date="2020-05-13T13:23:00Z">
        <w:r>
          <w:rPr>
            <w:color w:val="000000" w:themeColor="text1"/>
            <w:sz w:val="24"/>
            <w:szCs w:val="24"/>
          </w:rPr>
          <w:t>) and</w:t>
        </w:r>
        <w:r w:rsidRPr="00A51FB2">
          <w:rPr>
            <w:color w:val="000000" w:themeColor="text1"/>
            <w:sz w:val="24"/>
            <w:szCs w:val="24"/>
          </w:rPr>
          <w:t xml:space="preserve"> blue</w:t>
        </w:r>
        <w:r w:rsidR="001F112B">
          <w:rPr>
            <w:color w:val="000000" w:themeColor="text1"/>
            <w:sz w:val="24"/>
            <w:szCs w:val="24"/>
          </w:rPr>
          <w:t xml:space="preserve"> whale</w:t>
        </w:r>
        <w:r>
          <w:rPr>
            <w:color w:val="000000" w:themeColor="text1"/>
            <w:sz w:val="24"/>
            <w:szCs w:val="24"/>
          </w:rPr>
          <w:t xml:space="preserve"> </w:t>
        </w:r>
      </w:ins>
      <w:ins w:id="223" w:author="Frank Fish" w:date="2020-05-13T13:28:00Z">
        <w:r w:rsidR="001F112B">
          <w:rPr>
            <w:color w:val="000000" w:themeColor="text1"/>
            <w:sz w:val="24"/>
            <w:szCs w:val="24"/>
          </w:rPr>
          <w:t>(</w:t>
        </w:r>
      </w:ins>
      <w:ins w:id="224" w:author="Frank Fish" w:date="2020-05-13T13:23:00Z">
        <w:r w:rsidRPr="00422535">
          <w:rPr>
            <w:i/>
            <w:iCs/>
            <w:color w:val="000000" w:themeColor="text1"/>
            <w:sz w:val="24"/>
            <w:szCs w:val="24"/>
          </w:rPr>
          <w:t>Balaenoptera musculus</w:t>
        </w:r>
      </w:ins>
      <w:ins w:id="225" w:author="Frank Fish" w:date="2020-05-13T13:28:00Z">
        <w:r w:rsidR="001F112B">
          <w:rPr>
            <w:color w:val="000000" w:themeColor="text1"/>
            <w:sz w:val="24"/>
            <w:szCs w:val="24"/>
          </w:rPr>
          <w:t>,</w:t>
        </w:r>
        <w:r w:rsidR="001F112B" w:rsidRPr="00A51FB2">
          <w:rPr>
            <w:color w:val="000000" w:themeColor="text1"/>
            <w:sz w:val="24"/>
            <w:szCs w:val="24"/>
          </w:rPr>
          <w:t xml:space="preserve"> Linnaeus, 1758</w:t>
        </w:r>
      </w:ins>
      <w:ins w:id="226" w:author="Frank Fish" w:date="2020-05-13T13:23:00Z">
        <w:r w:rsidRPr="00A51FB2">
          <w:rPr>
            <w:color w:val="000000" w:themeColor="text1"/>
            <w:sz w:val="24"/>
            <w:szCs w:val="24"/>
          </w:rPr>
          <w:t>)</w:t>
        </w:r>
      </w:ins>
      <w:ins w:id="227" w:author="Frank Fish" w:date="2020-05-13T13:25:00Z">
        <w:r w:rsidR="001F112B">
          <w:rPr>
            <w:color w:val="000000" w:themeColor="text1"/>
            <w:sz w:val="24"/>
            <w:szCs w:val="24"/>
          </w:rPr>
          <w:t xml:space="preserve">. </w:t>
        </w:r>
      </w:ins>
      <w:ins w:id="228" w:author="Frank Fish" w:date="2020-05-13T13:26:00Z">
        <w:r w:rsidR="001F112B" w:rsidRPr="00A51FB2">
          <w:rPr>
            <w:color w:val="000000" w:themeColor="text1"/>
            <w:sz w:val="24"/>
            <w:szCs w:val="24"/>
          </w:rPr>
          <w:t>The three whale species in our study – the, humpback whale (</w:t>
        </w:r>
        <w:r w:rsidR="001F112B" w:rsidRPr="00A51FB2">
          <w:rPr>
            <w:i/>
            <w:color w:val="000000" w:themeColor="text1"/>
            <w:sz w:val="24"/>
            <w:szCs w:val="24"/>
          </w:rPr>
          <w:t>Megaptera novaeangliae</w:t>
        </w:r>
        <w:r w:rsidR="001F112B" w:rsidRPr="00A51FB2">
          <w:rPr>
            <w:color w:val="000000" w:themeColor="text1"/>
            <w:sz w:val="24"/>
            <w:szCs w:val="24"/>
          </w:rPr>
          <w:t>), and blue whale (</w:t>
        </w:r>
        <w:r w:rsidR="001F112B" w:rsidRPr="00A51FB2">
          <w:rPr>
            <w:i/>
            <w:color w:val="000000" w:themeColor="text1"/>
            <w:sz w:val="24"/>
            <w:szCs w:val="24"/>
          </w:rPr>
          <w:t>Balaenoptera musculus</w:t>
        </w:r>
        <w:r w:rsidR="001F112B" w:rsidRPr="00A51FB2">
          <w:rPr>
            <w:sz w:val="24"/>
            <w:szCs w:val="24"/>
          </w:rPr>
          <w:t>)</w:t>
        </w:r>
      </w:ins>
      <w:ins w:id="229" w:author="Frank Fish" w:date="2020-05-13T13:29:00Z">
        <w:r w:rsidR="001F112B">
          <w:rPr>
            <w:sz w:val="24"/>
            <w:szCs w:val="24"/>
          </w:rPr>
          <w:t>. The three species are members of the family Baleanoptera, commonly referred to as rorquals</w:t>
        </w:r>
      </w:ins>
      <w:ins w:id="230" w:author="Frank Fish" w:date="2020-05-13T13:31:00Z">
        <w:r w:rsidR="001F112B">
          <w:rPr>
            <w:sz w:val="24"/>
            <w:szCs w:val="24"/>
          </w:rPr>
          <w:t>,</w:t>
        </w:r>
      </w:ins>
      <w:ins w:id="231" w:author="Frank Fish" w:date="2020-05-13T13:30:00Z">
        <w:r w:rsidR="001F112B">
          <w:rPr>
            <w:sz w:val="24"/>
            <w:szCs w:val="24"/>
          </w:rPr>
          <w:t xml:space="preserve"> and</w:t>
        </w:r>
      </w:ins>
      <w:ins w:id="232" w:author="Frank Fish" w:date="2020-05-13T13:26:00Z">
        <w:r w:rsidR="001F112B" w:rsidRPr="00A51FB2">
          <w:rPr>
            <w:color w:val="000000" w:themeColor="text1"/>
            <w:sz w:val="24"/>
            <w:szCs w:val="24"/>
          </w:rPr>
          <w:t xml:space="preserve"> tend to have similar life histories and behav</w:t>
        </w:r>
        <w:r w:rsidR="001F112B" w:rsidRPr="004D18CE">
          <w:rPr>
            <w:color w:val="000000" w:themeColor="text1"/>
            <w:sz w:val="24"/>
            <w:szCs w:val="24"/>
          </w:rPr>
          <w:t>iors</w:t>
        </w:r>
      </w:ins>
      <w:ins w:id="233" w:author="Frank Fish" w:date="2020-05-13T13:30:00Z">
        <w:r w:rsidR="001F112B">
          <w:rPr>
            <w:color w:val="000000" w:themeColor="text1"/>
            <w:sz w:val="24"/>
            <w:szCs w:val="24"/>
          </w:rPr>
          <w:t xml:space="preserve">. </w:t>
        </w:r>
      </w:ins>
      <w:ins w:id="234" w:author="Frank Fish" w:date="2020-05-13T13:26:00Z">
        <w:r w:rsidR="00834203">
          <w:rPr>
            <w:color w:val="000000" w:themeColor="text1"/>
            <w:sz w:val="24"/>
            <w:szCs w:val="24"/>
          </w:rPr>
          <w:t xml:space="preserve">The three speceis ranged in size </w:t>
        </w:r>
        <w:r w:rsidR="001F112B" w:rsidRPr="004D18CE">
          <w:rPr>
            <w:color w:val="000000" w:themeColor="text1"/>
            <w:sz w:val="24"/>
            <w:szCs w:val="24"/>
          </w:rPr>
          <w:t>from ~9</w:t>
        </w:r>
      </w:ins>
      <w:ins w:id="235" w:author="Frank Fish" w:date="2020-05-13T15:01:00Z">
        <w:r w:rsidR="00F823CE">
          <w:rPr>
            <w:color w:val="000000" w:themeColor="text1"/>
            <w:sz w:val="24"/>
            <w:szCs w:val="24"/>
          </w:rPr>
          <w:t xml:space="preserve"> </w:t>
        </w:r>
      </w:ins>
      <w:ins w:id="236" w:author="Frank Fish" w:date="2020-05-13T13:26:00Z">
        <w:r w:rsidR="00834203">
          <w:rPr>
            <w:color w:val="000000" w:themeColor="text1"/>
            <w:sz w:val="24"/>
            <w:szCs w:val="24"/>
          </w:rPr>
          <w:t xml:space="preserve">m in length for the minke whale, </w:t>
        </w:r>
      </w:ins>
      <w:ins w:id="237" w:author="Frank Fish" w:date="2020-05-13T13:40:00Z">
        <w:r w:rsidR="00A43772">
          <w:rPr>
            <w:color w:val="000000" w:themeColor="text1"/>
            <w:sz w:val="24"/>
            <w:szCs w:val="24"/>
          </w:rPr>
          <w:t>~</w:t>
        </w:r>
      </w:ins>
      <w:ins w:id="238" w:author="Frank Fish" w:date="2020-05-13T13:48:00Z">
        <w:r w:rsidR="00627EC0">
          <w:rPr>
            <w:color w:val="000000" w:themeColor="text1"/>
            <w:sz w:val="24"/>
            <w:szCs w:val="24"/>
          </w:rPr>
          <w:t xml:space="preserve"> up to 19 m</w:t>
        </w:r>
      </w:ins>
      <w:ins w:id="239" w:author="Frank Fish" w:date="2020-05-13T13:40:00Z">
        <w:r w:rsidR="00A43772">
          <w:rPr>
            <w:color w:val="000000" w:themeColor="text1"/>
            <w:sz w:val="24"/>
            <w:szCs w:val="24"/>
          </w:rPr>
          <w:t xml:space="preserve"> for the humpback whale, </w:t>
        </w:r>
      </w:ins>
      <w:ins w:id="240" w:author="Frank Fish" w:date="2020-05-13T13:26:00Z">
        <w:r w:rsidR="00834203">
          <w:rPr>
            <w:color w:val="000000" w:themeColor="text1"/>
            <w:sz w:val="24"/>
            <w:szCs w:val="24"/>
          </w:rPr>
          <w:t xml:space="preserve">and </w:t>
        </w:r>
        <w:r w:rsidR="001F112B" w:rsidRPr="004D18CE">
          <w:rPr>
            <w:color w:val="000000" w:themeColor="text1"/>
            <w:sz w:val="24"/>
            <w:szCs w:val="24"/>
          </w:rPr>
          <w:t>up to ~25</w:t>
        </w:r>
      </w:ins>
      <w:ins w:id="241" w:author="Frank Fish" w:date="2020-05-13T15:01:00Z">
        <w:r w:rsidR="00F823CE">
          <w:rPr>
            <w:color w:val="000000" w:themeColor="text1"/>
            <w:sz w:val="24"/>
            <w:szCs w:val="24"/>
          </w:rPr>
          <w:t xml:space="preserve"> m</w:t>
        </w:r>
      </w:ins>
      <w:ins w:id="242" w:author="Frank Fish" w:date="2020-05-13T13:26:00Z">
        <w:r w:rsidR="001F112B" w:rsidRPr="004D18CE">
          <w:rPr>
            <w:color w:val="000000" w:themeColor="text1"/>
            <w:sz w:val="24"/>
            <w:szCs w:val="24"/>
          </w:rPr>
          <w:t xml:space="preserve"> for an adult blue whale (Goldbogen et al., 2019). </w:t>
        </w:r>
      </w:ins>
      <w:ins w:id="243" w:author="Frank Fish" w:date="2020-05-13T13:49:00Z">
        <w:r w:rsidR="00627EC0">
          <w:rPr>
            <w:color w:val="000000" w:themeColor="text1"/>
            <w:sz w:val="24"/>
            <w:szCs w:val="24"/>
          </w:rPr>
          <w:t>Distinct</w:t>
        </w:r>
      </w:ins>
      <w:ins w:id="244" w:author="Frank Fish" w:date="2020-05-13T13:26:00Z">
        <w:r w:rsidR="001F112B" w:rsidRPr="00A51FB2">
          <w:rPr>
            <w:color w:val="000000" w:themeColor="text1"/>
            <w:sz w:val="24"/>
            <w:szCs w:val="24"/>
          </w:rPr>
          <w:t xml:space="preserve"> morphological differences are also present between these species, with the most prominent being the enlarged flukes and flippers of the humpback whale relative to body size (</w:t>
        </w:r>
        <w:r w:rsidR="001F112B" w:rsidRPr="000F544F">
          <w:rPr>
            <w:color w:val="000000" w:themeColor="text1"/>
            <w:sz w:val="24"/>
            <w:szCs w:val="24"/>
          </w:rPr>
          <w:t>Fish and Battle, 1995</w:t>
        </w:r>
        <w:r w:rsidR="001F112B" w:rsidRPr="00A51FB2">
          <w:rPr>
            <w:color w:val="000000" w:themeColor="text1"/>
            <w:sz w:val="24"/>
            <w:szCs w:val="24"/>
          </w:rPr>
          <w:t xml:space="preserve">). </w:t>
        </w:r>
      </w:ins>
    </w:p>
    <w:p w14:paraId="4F0DB538" w14:textId="3389EA60" w:rsidR="00A43772" w:rsidRPr="00A51FB2" w:rsidRDefault="00A43772" w:rsidP="001F112B">
      <w:pPr>
        <w:spacing w:line="240" w:lineRule="auto"/>
        <w:ind w:firstLine="720"/>
        <w:rPr>
          <w:ins w:id="245" w:author="Frank Fish" w:date="2020-05-13T13:26:00Z"/>
          <w:color w:val="000000" w:themeColor="text1"/>
          <w:sz w:val="24"/>
          <w:szCs w:val="24"/>
        </w:rPr>
      </w:pPr>
      <w:ins w:id="246" w:author="Frank Fish" w:date="2020-05-13T13:35:00Z">
        <w:r>
          <w:rPr>
            <w:color w:val="000000" w:themeColor="text1"/>
            <w:sz w:val="24"/>
            <w:szCs w:val="24"/>
          </w:rPr>
          <w:t xml:space="preserve">Data on foraging and swimming </w:t>
        </w:r>
      </w:ins>
      <w:ins w:id="247" w:author="Frank Fish" w:date="2020-05-13T13:36:00Z">
        <w:r>
          <w:rPr>
            <w:color w:val="000000" w:themeColor="text1"/>
            <w:sz w:val="24"/>
            <w:szCs w:val="24"/>
          </w:rPr>
          <w:t xml:space="preserve">was collected </w:t>
        </w:r>
      </w:ins>
      <w:ins w:id="248" w:author="Frank Fish" w:date="2020-05-13T13:38:00Z">
        <w:r>
          <w:rPr>
            <w:color w:val="000000" w:themeColor="text1"/>
            <w:sz w:val="24"/>
            <w:szCs w:val="24"/>
          </w:rPr>
          <w:t xml:space="preserve">on humpback and blue whales </w:t>
        </w:r>
      </w:ins>
      <w:ins w:id="249" w:author="Frank Fish" w:date="2020-05-13T13:36:00Z">
        <w:r>
          <w:rPr>
            <w:color w:val="000000" w:themeColor="text1"/>
            <w:sz w:val="24"/>
            <w:szCs w:val="24"/>
          </w:rPr>
          <w:t>off the coast in California (Monterey Bay, Santa Barbara)</w:t>
        </w:r>
      </w:ins>
      <w:ins w:id="250" w:author="Frank Fish" w:date="2020-05-13T13:38:00Z">
        <w:r>
          <w:rPr>
            <w:color w:val="000000" w:themeColor="text1"/>
            <w:sz w:val="24"/>
            <w:szCs w:val="24"/>
          </w:rPr>
          <w:t xml:space="preserve"> and on the minke whale around Antarctic</w:t>
        </w:r>
      </w:ins>
      <w:ins w:id="251" w:author="Frank Fish" w:date="2020-05-13T13:39:00Z">
        <w:r>
          <w:rPr>
            <w:color w:val="000000" w:themeColor="text1"/>
            <w:sz w:val="24"/>
            <w:szCs w:val="24"/>
          </w:rPr>
          <w:t xml:space="preserve">a. </w:t>
        </w:r>
        <w:r w:rsidRPr="00A43772">
          <w:rPr>
            <w:b/>
            <w:color w:val="000000" w:themeColor="text1"/>
            <w:sz w:val="24"/>
            <w:szCs w:val="24"/>
            <w:rPrChange w:id="252" w:author="Frank Fish" w:date="2020-05-13T13:39:00Z">
              <w:rPr>
                <w:color w:val="000000" w:themeColor="text1"/>
                <w:sz w:val="24"/>
                <w:szCs w:val="24"/>
              </w:rPr>
            </w:rPrChange>
          </w:rPr>
          <w:t>MAY NEED MORE ON THE LOCALITIES</w:t>
        </w:r>
      </w:ins>
      <w:ins w:id="253" w:author="Frank Fish" w:date="2020-05-13T13:38:00Z">
        <w:r>
          <w:rPr>
            <w:color w:val="000000" w:themeColor="text1"/>
            <w:sz w:val="24"/>
            <w:szCs w:val="24"/>
          </w:rPr>
          <w:t xml:space="preserve"> </w:t>
        </w:r>
      </w:ins>
    </w:p>
    <w:p w14:paraId="431C1E58" w14:textId="5C94200D" w:rsidR="00E408E2" w:rsidRPr="00E408E2" w:rsidRDefault="00E408E2">
      <w:pPr>
        <w:spacing w:line="240" w:lineRule="auto"/>
        <w:rPr>
          <w:ins w:id="254" w:author="Frank Fish" w:date="2020-05-13T13:21:00Z"/>
          <w:color w:val="000000" w:themeColor="text1"/>
          <w:sz w:val="24"/>
          <w:szCs w:val="24"/>
          <w:rPrChange w:id="255" w:author="Frank Fish" w:date="2020-05-13T13:22:00Z">
            <w:rPr>
              <w:ins w:id="256" w:author="Frank Fish" w:date="2020-05-13T13:21:00Z"/>
              <w:b/>
              <w:color w:val="000000" w:themeColor="text1"/>
              <w:sz w:val="24"/>
              <w:szCs w:val="24"/>
              <w:u w:val="single"/>
            </w:rPr>
          </w:rPrChange>
        </w:rPr>
      </w:pPr>
    </w:p>
    <w:p w14:paraId="2F48FC6B" w14:textId="77777777" w:rsidR="00E408E2" w:rsidRPr="00A51FB2" w:rsidRDefault="00E408E2">
      <w:pPr>
        <w:spacing w:line="240" w:lineRule="auto"/>
        <w:rPr>
          <w:b/>
          <w:color w:val="000000" w:themeColor="text1"/>
          <w:sz w:val="24"/>
          <w:szCs w:val="24"/>
          <w:u w:val="single"/>
        </w:rPr>
      </w:pPr>
    </w:p>
    <w:p w14:paraId="566B6D4C" w14:textId="77777777" w:rsidR="00FE2636" w:rsidRPr="00A51FB2" w:rsidRDefault="00FE2636">
      <w:pPr>
        <w:spacing w:line="240" w:lineRule="auto"/>
        <w:rPr>
          <w:i/>
          <w:color w:val="000000" w:themeColor="text1"/>
          <w:sz w:val="24"/>
          <w:szCs w:val="24"/>
        </w:rPr>
      </w:pPr>
      <w:r w:rsidRPr="00A51FB2">
        <w:rPr>
          <w:i/>
          <w:color w:val="000000" w:themeColor="text1"/>
          <w:sz w:val="24"/>
          <w:szCs w:val="24"/>
        </w:rPr>
        <w:t>CATS Tags and UAV Technology</w:t>
      </w:r>
    </w:p>
    <w:p w14:paraId="724CECED" w14:textId="77012EC7" w:rsidR="00FE2636" w:rsidRPr="00A51FB2" w:rsidRDefault="00FE2636">
      <w:pPr>
        <w:shd w:val="clear" w:color="auto" w:fill="FFFFFF"/>
        <w:spacing w:line="240" w:lineRule="auto"/>
        <w:ind w:firstLine="720"/>
        <w:rPr>
          <w:color w:val="000000" w:themeColor="text1"/>
          <w:sz w:val="24"/>
          <w:szCs w:val="24"/>
        </w:rPr>
      </w:pPr>
      <w:r w:rsidRPr="00A51FB2">
        <w:rPr>
          <w:color w:val="000000" w:themeColor="text1"/>
          <w:sz w:val="24"/>
          <w:szCs w:val="24"/>
        </w:rPr>
        <w:t>The CATS camera tags (</w:t>
      </w:r>
      <w:del w:id="257" w:author="Frank Fish" w:date="2020-05-12T22:11:00Z">
        <w:r w:rsidRPr="00A51FB2" w:rsidDel="00146B31">
          <w:rPr>
            <w:color w:val="000000" w:themeColor="text1"/>
            <w:sz w:val="24"/>
            <w:szCs w:val="24"/>
          </w:rPr>
          <w:delText>Figure</w:delText>
        </w:r>
      </w:del>
      <w:ins w:id="258" w:author="Frank Fish" w:date="2020-05-12T22:11:00Z">
        <w:r w:rsidR="00146B31">
          <w:rPr>
            <w:color w:val="000000" w:themeColor="text1"/>
            <w:sz w:val="24"/>
            <w:szCs w:val="24"/>
          </w:rPr>
          <w:t>Fig.</w:t>
        </w:r>
      </w:ins>
      <w:r w:rsidRPr="00A51FB2">
        <w:rPr>
          <w:color w:val="000000" w:themeColor="text1"/>
          <w:sz w:val="24"/>
          <w:szCs w:val="24"/>
        </w:rPr>
        <w:t xml:space="preserve"> 1s) integrate video (1280 x 720p resolution, 25-30 frames per second) with 800 Hz accelerometers and gyroscopes; 100 Hz magnetometers, pressure and temperature sensors; a 20 Hz internal temperature sensor; and 10 Hz light and GPS sensors. Videos were recorded in 1280 x 720p HD resolution at between 25 and 30 frames per second. Tags were deployed from 6 m rigid hull inflatable boats using a 6 m carbon-fiber pole. Tags were attached to the animal with four suction cups, detached after suction failed, floated to the surface and were recovered via VHF telemetry. Deployment lengths in this study ranged from 8 min</w:t>
      </w:r>
      <w:del w:id="259" w:author="Frank Fish" w:date="2020-05-12T19:57:00Z">
        <w:r w:rsidRPr="00A51FB2" w:rsidDel="00E305D9">
          <w:rPr>
            <w:color w:val="000000" w:themeColor="text1"/>
            <w:sz w:val="24"/>
            <w:szCs w:val="24"/>
          </w:rPr>
          <w:delText>utes</w:delText>
        </w:r>
      </w:del>
      <w:r w:rsidRPr="00A51FB2">
        <w:rPr>
          <w:color w:val="000000" w:themeColor="text1"/>
          <w:sz w:val="24"/>
          <w:szCs w:val="24"/>
        </w:rPr>
        <w:t xml:space="preserve"> to 26 h</w:t>
      </w:r>
      <w:del w:id="260" w:author="Frank Fish" w:date="2020-05-12T19:57:00Z">
        <w:r w:rsidRPr="00A51FB2" w:rsidDel="00E305D9">
          <w:rPr>
            <w:color w:val="000000" w:themeColor="text1"/>
            <w:sz w:val="24"/>
            <w:szCs w:val="24"/>
          </w:rPr>
          <w:delText>ou</w:delText>
        </w:r>
      </w:del>
      <w:r w:rsidRPr="00A51FB2">
        <w:rPr>
          <w:color w:val="000000" w:themeColor="text1"/>
          <w:sz w:val="24"/>
          <w:szCs w:val="24"/>
        </w:rPr>
        <w:t>r</w:t>
      </w:r>
      <w:del w:id="261" w:author="Frank Fish" w:date="2020-05-12T19:58:00Z">
        <w:r w:rsidRPr="00A51FB2" w:rsidDel="00E305D9">
          <w:rPr>
            <w:color w:val="000000" w:themeColor="text1"/>
            <w:sz w:val="24"/>
            <w:szCs w:val="24"/>
          </w:rPr>
          <w:delText>s</w:delText>
        </w:r>
      </w:del>
      <w:r w:rsidRPr="00A51FB2">
        <w:rPr>
          <w:color w:val="000000" w:themeColor="text1"/>
          <w:sz w:val="24"/>
          <w:szCs w:val="24"/>
        </w:rPr>
        <w:t xml:space="preserve"> (Cade et al., 2016). For more information on the tags used in this study, see Goldbogen et al. (2017).</w:t>
      </w:r>
    </w:p>
    <w:p w14:paraId="0C2A24A8" w14:textId="75E86004" w:rsidR="00FE2636" w:rsidRPr="00A51FB2" w:rsidRDefault="00FE2636">
      <w:pPr>
        <w:spacing w:line="240" w:lineRule="auto"/>
        <w:ind w:firstLine="720"/>
        <w:rPr>
          <w:color w:val="000000" w:themeColor="text1"/>
          <w:sz w:val="24"/>
          <w:szCs w:val="24"/>
        </w:rPr>
      </w:pPr>
      <w:r w:rsidRPr="00A51FB2">
        <w:rPr>
          <w:color w:val="000000" w:themeColor="text1"/>
          <w:sz w:val="24"/>
          <w:szCs w:val="24"/>
        </w:rPr>
        <w:t xml:space="preserve">Aerial drone </w:t>
      </w:r>
      <w:ins w:id="262" w:author="Frank Fish" w:date="2020-05-12T19:59:00Z">
        <w:r w:rsidR="00E305D9">
          <w:rPr>
            <w:color w:val="000000" w:themeColor="text1"/>
            <w:sz w:val="24"/>
            <w:szCs w:val="24"/>
          </w:rPr>
          <w:t xml:space="preserve">(UAV) </w:t>
        </w:r>
      </w:ins>
      <w:r w:rsidRPr="00A51FB2">
        <w:rPr>
          <w:color w:val="000000" w:themeColor="text1"/>
          <w:sz w:val="24"/>
          <w:szCs w:val="24"/>
        </w:rPr>
        <w:t xml:space="preserve">photography was used to determine </w:t>
      </w:r>
      <w:r w:rsidR="005C2CCB">
        <w:rPr>
          <w:color w:val="000000" w:themeColor="text1"/>
          <w:sz w:val="24"/>
          <w:szCs w:val="24"/>
        </w:rPr>
        <w:t xml:space="preserve">total </w:t>
      </w:r>
      <w:r w:rsidRPr="00A51FB2">
        <w:rPr>
          <w:color w:val="000000" w:themeColor="text1"/>
          <w:sz w:val="24"/>
          <w:szCs w:val="24"/>
        </w:rPr>
        <w:t xml:space="preserve">animal body </w:t>
      </w:r>
      <w:r w:rsidR="005C2CCB">
        <w:rPr>
          <w:color w:val="000000" w:themeColor="text1"/>
          <w:sz w:val="24"/>
          <w:szCs w:val="24"/>
        </w:rPr>
        <w:t>length</w:t>
      </w:r>
      <w:r w:rsidR="00960F55">
        <w:rPr>
          <w:color w:val="000000" w:themeColor="text1"/>
          <w:sz w:val="24"/>
          <w:szCs w:val="24"/>
        </w:rPr>
        <w:t>, maximum body diameter, fluke chord length, and fluke area</w:t>
      </w:r>
      <w:r w:rsidR="00273F0D">
        <w:rPr>
          <w:color w:val="000000" w:themeColor="text1"/>
          <w:sz w:val="24"/>
          <w:szCs w:val="24"/>
        </w:rPr>
        <w:t xml:space="preserve"> (</w:t>
      </w:r>
      <w:del w:id="263" w:author="Frank Fish" w:date="2020-05-12T22:11:00Z">
        <w:r w:rsidR="00273F0D" w:rsidDel="00146B31">
          <w:rPr>
            <w:color w:val="000000" w:themeColor="text1"/>
            <w:sz w:val="24"/>
            <w:szCs w:val="24"/>
          </w:rPr>
          <w:delText>Figure</w:delText>
        </w:r>
      </w:del>
      <w:ins w:id="264" w:author="Frank Fish" w:date="2020-05-12T22:11:00Z">
        <w:r w:rsidR="00146B31">
          <w:rPr>
            <w:color w:val="000000" w:themeColor="text1"/>
            <w:sz w:val="24"/>
            <w:szCs w:val="24"/>
          </w:rPr>
          <w:t>Fig.</w:t>
        </w:r>
      </w:ins>
      <w:r w:rsidR="00273F0D">
        <w:rPr>
          <w:color w:val="000000" w:themeColor="text1"/>
          <w:sz w:val="24"/>
          <w:szCs w:val="24"/>
        </w:rPr>
        <w:t xml:space="preserve"> 2)</w:t>
      </w:r>
      <w:r w:rsidRPr="00A51FB2">
        <w:rPr>
          <w:color w:val="000000" w:themeColor="text1"/>
          <w:sz w:val="24"/>
          <w:szCs w:val="24"/>
        </w:rPr>
        <w:t xml:space="preserve">. </w:t>
      </w:r>
      <w:r w:rsidR="00960F55">
        <w:rPr>
          <w:color w:val="000000" w:themeColor="text1"/>
          <w:sz w:val="24"/>
          <w:szCs w:val="24"/>
        </w:rPr>
        <w:t>Photographs were calibrated and length was determined by</w:t>
      </w:r>
      <w:r w:rsidRPr="00A51FB2">
        <w:rPr>
          <w:color w:val="000000" w:themeColor="text1"/>
          <w:sz w:val="24"/>
          <w:szCs w:val="24"/>
        </w:rPr>
        <w:t xml:space="preserve"> multiplying the number of pixels by the ground sampling distance (GSD) (Fearnbach et al., 2012).</w:t>
      </w:r>
    </w:p>
    <w:p w14:paraId="47CCEB84" w14:textId="77777777" w:rsidR="00FE2636" w:rsidRPr="00A51FB2" w:rsidRDefault="00FE2636">
      <w:pPr>
        <w:spacing w:line="240" w:lineRule="auto"/>
        <w:ind w:firstLine="720"/>
        <w:rPr>
          <w:color w:val="000000" w:themeColor="text1"/>
          <w:sz w:val="24"/>
          <w:szCs w:val="24"/>
        </w:rPr>
      </w:pPr>
    </w:p>
    <w:p w14:paraId="1B74006C" w14:textId="77777777" w:rsidR="00FE2636" w:rsidRPr="00A51FB2" w:rsidRDefault="00FE2636">
      <w:pPr>
        <w:pStyle w:val="Caption"/>
        <w:rPr>
          <w:rFonts w:ascii="Arial" w:hAnsi="Arial" w:cs="Arial"/>
          <w:color w:val="000000" w:themeColor="text1"/>
          <w:sz w:val="24"/>
          <w:szCs w:val="24"/>
        </w:rPr>
      </w:pPr>
      <m:oMath>
        <m:r>
          <w:rPr>
            <w:rFonts w:ascii="Cambria Math" w:hAnsi="Cambria Math" w:cs="Arial"/>
            <w:color w:val="000000" w:themeColor="text1"/>
            <w:sz w:val="24"/>
            <w:szCs w:val="24"/>
          </w:rPr>
          <m:t>L=</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n</m:t>
            </m:r>
          </m:e>
          <m:sub>
            <m:r>
              <w:rPr>
                <w:rFonts w:ascii="Cambria Math" w:hAnsi="Cambria Math" w:cs="Arial"/>
                <w:color w:val="000000" w:themeColor="text1"/>
                <w:sz w:val="24"/>
                <w:szCs w:val="24"/>
              </w:rPr>
              <m:t>pix</m:t>
            </m:r>
          </m:sub>
        </m:sSub>
        <m:r>
          <w:rPr>
            <w:rFonts w:ascii="Cambria Math" w:hAnsi="Cambria Math" w:cs="Arial"/>
            <w:color w:val="000000" w:themeColor="text1"/>
            <w:sz w:val="24"/>
            <w:szCs w:val="24"/>
          </w:rPr>
          <m:t xml:space="preserve"> ×GSD</m:t>
        </m:r>
      </m:oMath>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1</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14:paraId="4C40DE10" w14:textId="77777777" w:rsidR="00FE2636" w:rsidRPr="00A51FB2" w:rsidRDefault="00FE2636">
      <w:pPr>
        <w:pStyle w:val="Caption"/>
        <w:rPr>
          <w:rFonts w:ascii="Arial" w:hAnsi="Arial" w:cs="Arial"/>
          <w:i w:val="0"/>
          <w:color w:val="000000" w:themeColor="text1"/>
          <w:sz w:val="24"/>
          <w:szCs w:val="24"/>
        </w:rPr>
      </w:pPr>
      <m:oMath>
        <m:r>
          <w:rPr>
            <w:rFonts w:ascii="Cambria Math" w:hAnsi="Cambria Math" w:cs="Arial"/>
            <w:color w:val="000000" w:themeColor="text1"/>
            <w:sz w:val="24"/>
            <w:szCs w:val="24"/>
          </w:rPr>
          <m:t>GSD=</m:t>
        </m:r>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m:t>a</m:t>
            </m:r>
          </m:num>
          <m:den>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l</m:t>
                </m:r>
              </m:e>
              <m:sub>
                <m:r>
                  <w:rPr>
                    <w:rFonts w:ascii="Cambria Math" w:hAnsi="Cambria Math" w:cs="Arial"/>
                    <w:color w:val="000000" w:themeColor="text1"/>
                    <w:sz w:val="24"/>
                    <w:szCs w:val="24"/>
                  </w:rPr>
                  <m:t>foc</m:t>
                </m:r>
              </m:sub>
            </m:sSub>
          </m:den>
        </m:f>
        <m:f>
          <m:fPr>
            <m:ctrlPr>
              <w:rPr>
                <w:rFonts w:ascii="Cambria Math" w:hAnsi="Cambria Math" w:cs="Arial"/>
                <w:color w:val="000000" w:themeColor="text1"/>
                <w:sz w:val="24"/>
                <w:szCs w:val="24"/>
              </w:rPr>
            </m:ctrlPr>
          </m:fPr>
          <m:num>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w</m:t>
                </m:r>
              </m:sub>
            </m:sSub>
          </m:num>
          <m:den>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P</m:t>
                </m:r>
              </m:e>
              <m:sub>
                <m:r>
                  <w:rPr>
                    <w:rFonts w:ascii="Cambria Math" w:hAnsi="Cambria Math" w:cs="Arial"/>
                    <w:color w:val="000000" w:themeColor="text1"/>
                    <w:sz w:val="24"/>
                    <w:szCs w:val="24"/>
                  </w:rPr>
                  <m:t>w</m:t>
                </m:r>
              </m:sub>
            </m:sSub>
          </m:den>
        </m:f>
      </m:oMath>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2</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14:paraId="6F93F9CE" w14:textId="7C39DA92" w:rsidR="00FE2636" w:rsidRPr="00A51FB2" w:rsidRDefault="00FE2636">
      <w:pPr>
        <w:spacing w:line="240" w:lineRule="auto"/>
        <w:ind w:firstLine="720"/>
        <w:rPr>
          <w:color w:val="000000" w:themeColor="text1"/>
          <w:sz w:val="24"/>
          <w:szCs w:val="24"/>
        </w:rPr>
      </w:pPr>
      <w:r w:rsidRPr="00A51FB2">
        <w:rPr>
          <w:color w:val="000000" w:themeColor="text1"/>
          <w:sz w:val="24"/>
          <w:szCs w:val="24"/>
        </w:rPr>
        <w:t xml:space="preserve">with </w:t>
      </w:r>
      <w:r w:rsidRPr="00A51FB2">
        <w:rPr>
          <w:i/>
          <w:color w:val="000000" w:themeColor="text1"/>
          <w:sz w:val="24"/>
          <w:szCs w:val="24"/>
        </w:rPr>
        <w:t>L, n</w:t>
      </w:r>
      <w:r w:rsidRPr="00A51FB2">
        <w:rPr>
          <w:i/>
          <w:color w:val="000000" w:themeColor="text1"/>
          <w:sz w:val="24"/>
          <w:szCs w:val="24"/>
          <w:vertAlign w:val="subscript"/>
        </w:rPr>
        <w:t>pix</w:t>
      </w:r>
      <w:r w:rsidRPr="00A51FB2">
        <w:rPr>
          <w:color w:val="000000" w:themeColor="text1"/>
          <w:sz w:val="24"/>
          <w:szCs w:val="24"/>
        </w:rPr>
        <w:t xml:space="preserve">, </w:t>
      </w:r>
      <w:r w:rsidRPr="00A51FB2">
        <w:rPr>
          <w:i/>
          <w:color w:val="000000" w:themeColor="text1"/>
          <w:sz w:val="24"/>
          <w:szCs w:val="24"/>
        </w:rPr>
        <w:t>a</w:t>
      </w:r>
      <w:r w:rsidRPr="00A51FB2">
        <w:rPr>
          <w:color w:val="000000" w:themeColor="text1"/>
          <w:sz w:val="24"/>
          <w:szCs w:val="24"/>
        </w:rPr>
        <w:t xml:space="preserve">, </w:t>
      </w:r>
      <w:r w:rsidRPr="00A51FB2">
        <w:rPr>
          <w:i/>
          <w:color w:val="000000" w:themeColor="text1"/>
          <w:sz w:val="24"/>
          <w:szCs w:val="24"/>
        </w:rPr>
        <w:t>l</w:t>
      </w:r>
      <w:r w:rsidRPr="00A51FB2">
        <w:rPr>
          <w:i/>
          <w:color w:val="000000" w:themeColor="text1"/>
          <w:sz w:val="24"/>
          <w:szCs w:val="24"/>
          <w:vertAlign w:val="subscript"/>
        </w:rPr>
        <w:t>foc</w:t>
      </w:r>
      <w:r w:rsidRPr="00A51FB2">
        <w:rPr>
          <w:color w:val="000000" w:themeColor="text1"/>
          <w:sz w:val="24"/>
          <w:szCs w:val="24"/>
        </w:rPr>
        <w:t xml:space="preserve">, </w:t>
      </w:r>
      <w:r w:rsidRPr="00A51FB2">
        <w:rPr>
          <w:i/>
          <w:color w:val="000000" w:themeColor="text1"/>
          <w:sz w:val="24"/>
          <w:szCs w:val="24"/>
        </w:rPr>
        <w:t>S</w:t>
      </w:r>
      <w:r w:rsidRPr="00A51FB2">
        <w:rPr>
          <w:i/>
          <w:color w:val="000000" w:themeColor="text1"/>
          <w:sz w:val="24"/>
          <w:szCs w:val="24"/>
          <w:vertAlign w:val="subscript"/>
        </w:rPr>
        <w:t>w</w:t>
      </w:r>
      <w:r w:rsidRPr="00A51FB2">
        <w:rPr>
          <w:color w:val="000000" w:themeColor="text1"/>
          <w:sz w:val="24"/>
          <w:szCs w:val="24"/>
        </w:rPr>
        <w:t xml:space="preserve">, and </w:t>
      </w:r>
      <w:r w:rsidRPr="00A51FB2">
        <w:rPr>
          <w:i/>
          <w:color w:val="000000" w:themeColor="text1"/>
          <w:sz w:val="24"/>
          <w:szCs w:val="24"/>
        </w:rPr>
        <w:t>P</w:t>
      </w:r>
      <w:r w:rsidRPr="00A51FB2">
        <w:rPr>
          <w:i/>
          <w:color w:val="000000" w:themeColor="text1"/>
          <w:sz w:val="24"/>
          <w:szCs w:val="24"/>
          <w:vertAlign w:val="subscript"/>
        </w:rPr>
        <w:t>w</w:t>
      </w:r>
      <w:r w:rsidRPr="00A51FB2">
        <w:rPr>
          <w:color w:val="000000" w:themeColor="text1"/>
          <w:sz w:val="24"/>
          <w:szCs w:val="24"/>
        </w:rPr>
        <w:t xml:space="preserve"> corresponding to total length of the animal (</w:t>
      </w:r>
      <w:ins w:id="265" w:author="Frank Fish" w:date="2020-05-12T21:54:00Z">
        <w:r w:rsidR="00C92040" w:rsidRPr="00C92040">
          <w:rPr>
            <w:i/>
            <w:color w:val="000000" w:themeColor="text1"/>
            <w:sz w:val="24"/>
            <w:szCs w:val="24"/>
            <w:rPrChange w:id="266" w:author="Frank Fish" w:date="2020-05-12T21:55:00Z">
              <w:rPr>
                <w:color w:val="000000" w:themeColor="text1"/>
                <w:sz w:val="24"/>
                <w:szCs w:val="24"/>
              </w:rPr>
            </w:rPrChange>
          </w:rPr>
          <w:t>L</w:t>
        </w:r>
        <w:r w:rsidR="00C92040" w:rsidRPr="00C92040">
          <w:rPr>
            <w:i/>
            <w:color w:val="000000" w:themeColor="text1"/>
            <w:sz w:val="24"/>
            <w:szCs w:val="24"/>
            <w:vertAlign w:val="subscript"/>
            <w:rPrChange w:id="267" w:author="Frank Fish" w:date="2020-05-12T21:55:00Z">
              <w:rPr>
                <w:color w:val="000000" w:themeColor="text1"/>
                <w:sz w:val="24"/>
                <w:szCs w:val="24"/>
              </w:rPr>
            </w:rPrChange>
          </w:rPr>
          <w:t>body</w:t>
        </w:r>
        <w:r w:rsidR="00C92040">
          <w:rPr>
            <w:color w:val="000000" w:themeColor="text1"/>
            <w:sz w:val="24"/>
            <w:szCs w:val="24"/>
          </w:rPr>
          <w:t xml:space="preserve">; </w:t>
        </w:r>
      </w:ins>
      <w:r w:rsidRPr="00A51FB2">
        <w:rPr>
          <w:color w:val="000000" w:themeColor="text1"/>
          <w:sz w:val="24"/>
          <w:szCs w:val="24"/>
        </w:rPr>
        <w:t xml:space="preserve">m), number of pixels, altitude (m), focal length (mm), width of sensor size (mm), and width of the image resolution in pixels, respectively. The width was used for the sensor size and image resolution because the </w:t>
      </w:r>
      <w:ins w:id="268" w:author="Frank Fish" w:date="2020-05-12T20:00:00Z">
        <w:r w:rsidR="00E305D9">
          <w:rPr>
            <w:color w:val="000000" w:themeColor="text1"/>
            <w:sz w:val="24"/>
            <w:szCs w:val="24"/>
          </w:rPr>
          <w:t xml:space="preserve">images of the </w:t>
        </w:r>
      </w:ins>
      <w:r w:rsidRPr="00A51FB2">
        <w:rPr>
          <w:color w:val="000000" w:themeColor="text1"/>
          <w:sz w:val="24"/>
          <w:szCs w:val="24"/>
        </w:rPr>
        <w:t>whales were captured full frame widthwise (Gough et al., 2019).</w:t>
      </w:r>
    </w:p>
    <w:p w14:paraId="1AE3468E" w14:textId="77777777" w:rsidR="00FE2636" w:rsidRPr="00A51FB2" w:rsidRDefault="00FE2636">
      <w:pPr>
        <w:spacing w:line="240" w:lineRule="auto"/>
        <w:jc w:val="center"/>
        <w:rPr>
          <w:color w:val="000000" w:themeColor="text1"/>
          <w:sz w:val="24"/>
          <w:szCs w:val="24"/>
        </w:rPr>
      </w:pPr>
    </w:p>
    <w:p w14:paraId="1C166CA9" w14:textId="77777777" w:rsidR="00FE2636" w:rsidRPr="00A51FB2" w:rsidRDefault="00FE2636">
      <w:pPr>
        <w:spacing w:line="240" w:lineRule="auto"/>
        <w:rPr>
          <w:i/>
          <w:color w:val="000000" w:themeColor="text1"/>
          <w:sz w:val="24"/>
          <w:szCs w:val="24"/>
        </w:rPr>
      </w:pPr>
      <w:r w:rsidRPr="00A51FB2">
        <w:rPr>
          <w:i/>
          <w:color w:val="000000" w:themeColor="text1"/>
          <w:sz w:val="24"/>
          <w:szCs w:val="24"/>
        </w:rPr>
        <w:t xml:space="preserve">Morphometric Measurements </w:t>
      </w:r>
    </w:p>
    <w:p w14:paraId="23535647" w14:textId="3B5E926A" w:rsidR="00FE2636" w:rsidRPr="00C3388D" w:rsidRDefault="00273F0D">
      <w:pPr>
        <w:spacing w:line="240" w:lineRule="auto"/>
        <w:ind w:firstLine="720"/>
        <w:rPr>
          <w:rFonts w:eastAsia="Times New Roman"/>
          <w:color w:val="000000" w:themeColor="text1"/>
          <w:sz w:val="24"/>
          <w:szCs w:val="24"/>
          <w:u w:val="single"/>
          <w:lang w:val="en-US"/>
        </w:rPr>
      </w:pPr>
      <w:r>
        <w:rPr>
          <w:rFonts w:eastAsia="Times New Roman"/>
          <w:color w:val="000000" w:themeColor="text1"/>
          <w:sz w:val="24"/>
          <w:szCs w:val="24"/>
          <w:lang w:val="en-US"/>
        </w:rPr>
        <w:lastRenderedPageBreak/>
        <w:t>Using</w:t>
      </w:r>
      <w:r w:rsidRPr="00A51FB2">
        <w:rPr>
          <w:rFonts w:eastAsia="Times New Roman"/>
          <w:color w:val="000000" w:themeColor="text1"/>
          <w:sz w:val="24"/>
          <w:szCs w:val="24"/>
          <w:lang w:val="en-US"/>
        </w:rPr>
        <w:t xml:space="preserve"> </w:t>
      </w:r>
      <w:r w:rsidR="00FE2636" w:rsidRPr="00A51FB2">
        <w:rPr>
          <w:rFonts w:eastAsia="Times New Roman"/>
          <w:color w:val="000000" w:themeColor="text1"/>
          <w:sz w:val="24"/>
          <w:szCs w:val="24"/>
          <w:lang w:val="en-US"/>
        </w:rPr>
        <w:t>ImageJ</w:t>
      </w:r>
      <w:ins w:id="269" w:author="Frank Fish" w:date="2020-05-12T20:00:00Z">
        <w:r w:rsidR="00E305D9">
          <w:rPr>
            <w:rFonts w:eastAsia="Times New Roman"/>
            <w:color w:val="000000" w:themeColor="text1"/>
            <w:sz w:val="24"/>
            <w:szCs w:val="24"/>
            <w:lang w:val="en-US"/>
          </w:rPr>
          <w:t xml:space="preserve"> (NIH)</w:t>
        </w:r>
      </w:ins>
      <w:r w:rsidR="00FE2636" w:rsidRPr="00A51FB2">
        <w:rPr>
          <w:rFonts w:eastAsia="Times New Roman"/>
          <w:color w:val="000000" w:themeColor="text1"/>
          <w:sz w:val="24"/>
          <w:szCs w:val="24"/>
          <w:lang w:val="en-US"/>
        </w:rPr>
        <w:t xml:space="preserve">, the scale was set by creating a straight line from the notch </w:t>
      </w:r>
      <w:del w:id="270" w:author="Frank Fish" w:date="2020-05-12T20:01:00Z">
        <w:r w:rsidR="00FE2636" w:rsidRPr="00A51FB2" w:rsidDel="00E305D9">
          <w:rPr>
            <w:rFonts w:eastAsia="Times New Roman"/>
            <w:color w:val="000000" w:themeColor="text1"/>
            <w:sz w:val="24"/>
            <w:szCs w:val="24"/>
            <w:lang w:val="en-US"/>
          </w:rPr>
          <w:delText>in the middle</w:delText>
        </w:r>
      </w:del>
      <w:ins w:id="271" w:author="Frank Fish" w:date="2020-05-12T20:01:00Z">
        <w:r w:rsidR="00E305D9">
          <w:rPr>
            <w:rFonts w:eastAsia="Times New Roman"/>
            <w:color w:val="000000" w:themeColor="text1"/>
            <w:sz w:val="24"/>
            <w:szCs w:val="24"/>
            <w:lang w:val="en-US"/>
          </w:rPr>
          <w:t>between</w:t>
        </w:r>
      </w:ins>
      <w:del w:id="272" w:author="Frank Fish" w:date="2020-05-12T20:01:00Z">
        <w:r w:rsidR="00FE2636" w:rsidRPr="00A51FB2" w:rsidDel="00E305D9">
          <w:rPr>
            <w:rFonts w:eastAsia="Times New Roman"/>
            <w:color w:val="000000" w:themeColor="text1"/>
            <w:sz w:val="24"/>
            <w:szCs w:val="24"/>
            <w:lang w:val="en-US"/>
          </w:rPr>
          <w:delText xml:space="preserve"> of</w:delText>
        </w:r>
      </w:del>
      <w:r w:rsidR="00FE2636" w:rsidRPr="00A51FB2">
        <w:rPr>
          <w:rFonts w:eastAsia="Times New Roman"/>
          <w:color w:val="000000" w:themeColor="text1"/>
          <w:sz w:val="24"/>
          <w:szCs w:val="24"/>
          <w:lang w:val="en-US"/>
        </w:rPr>
        <w:t xml:space="preserve"> the </w:t>
      </w:r>
      <w:ins w:id="273" w:author="Frank Fish" w:date="2020-05-12T20:01:00Z">
        <w:r w:rsidR="00E305D9">
          <w:rPr>
            <w:rFonts w:eastAsia="Times New Roman"/>
            <w:color w:val="000000" w:themeColor="text1"/>
            <w:sz w:val="24"/>
            <w:szCs w:val="24"/>
            <w:lang w:val="en-US"/>
          </w:rPr>
          <w:t xml:space="preserve">caudal </w:t>
        </w:r>
      </w:ins>
      <w:r w:rsidR="00FE2636" w:rsidRPr="00A51FB2">
        <w:rPr>
          <w:rFonts w:eastAsia="Times New Roman"/>
          <w:color w:val="000000" w:themeColor="text1"/>
          <w:sz w:val="24"/>
          <w:szCs w:val="24"/>
          <w:lang w:val="en-US"/>
        </w:rPr>
        <w:t>fluke</w:t>
      </w:r>
      <w:ins w:id="274" w:author="Frank Fish" w:date="2020-05-12T20:01:00Z">
        <w:r w:rsidR="00E305D9">
          <w:rPr>
            <w:rFonts w:eastAsia="Times New Roman"/>
            <w:color w:val="000000" w:themeColor="text1"/>
            <w:sz w:val="24"/>
            <w:szCs w:val="24"/>
            <w:lang w:val="en-US"/>
          </w:rPr>
          <w:t>s</w:t>
        </w:r>
      </w:ins>
      <w:r w:rsidR="00FE2636" w:rsidRPr="00A51FB2">
        <w:rPr>
          <w:rFonts w:eastAsia="Times New Roman"/>
          <w:color w:val="000000" w:themeColor="text1"/>
          <w:sz w:val="24"/>
          <w:szCs w:val="24"/>
          <w:lang w:val="en-US"/>
        </w:rPr>
        <w:t xml:space="preserve"> to the tip of the </w:t>
      </w:r>
      <w:del w:id="275" w:author="Frank Fish" w:date="2020-05-12T20:01:00Z">
        <w:r w:rsidR="00FE2636" w:rsidRPr="00A51FB2" w:rsidDel="00E305D9">
          <w:rPr>
            <w:rFonts w:eastAsia="Times New Roman"/>
            <w:color w:val="000000" w:themeColor="text1"/>
            <w:sz w:val="24"/>
            <w:szCs w:val="24"/>
            <w:lang w:val="en-US"/>
          </w:rPr>
          <w:delText xml:space="preserve">nose </w:delText>
        </w:r>
      </w:del>
      <w:ins w:id="276" w:author="Frank Fish" w:date="2020-05-12T20:01:00Z">
        <w:r w:rsidR="00E305D9">
          <w:rPr>
            <w:rFonts w:eastAsia="Times New Roman"/>
            <w:color w:val="000000" w:themeColor="text1"/>
            <w:sz w:val="24"/>
            <w:szCs w:val="24"/>
            <w:lang w:val="en-US"/>
          </w:rPr>
          <w:t>rostrum</w:t>
        </w:r>
        <w:r w:rsidR="00E305D9" w:rsidRPr="00A51FB2">
          <w:rPr>
            <w:rFonts w:eastAsia="Times New Roman"/>
            <w:color w:val="000000" w:themeColor="text1"/>
            <w:sz w:val="24"/>
            <w:szCs w:val="24"/>
            <w:lang w:val="en-US"/>
          </w:rPr>
          <w:t xml:space="preserve"> </w:t>
        </w:r>
      </w:ins>
      <w:r w:rsidR="00FE2636" w:rsidRPr="00A51FB2">
        <w:rPr>
          <w:rFonts w:eastAsia="Times New Roman"/>
          <w:color w:val="000000" w:themeColor="text1"/>
          <w:sz w:val="24"/>
          <w:szCs w:val="24"/>
          <w:lang w:val="en-US"/>
        </w:rPr>
        <w:t xml:space="preserve">and entering the total length </w:t>
      </w:r>
      <w:r>
        <w:rPr>
          <w:rFonts w:eastAsia="Times New Roman"/>
          <w:color w:val="000000" w:themeColor="text1"/>
          <w:sz w:val="24"/>
          <w:szCs w:val="24"/>
          <w:lang w:val="en-US"/>
        </w:rPr>
        <w:t>as the</w:t>
      </w:r>
      <w:r w:rsidRPr="00A51FB2">
        <w:rPr>
          <w:rFonts w:eastAsia="Times New Roman"/>
          <w:color w:val="000000" w:themeColor="text1"/>
          <w:sz w:val="24"/>
          <w:szCs w:val="24"/>
          <w:lang w:val="en-US"/>
        </w:rPr>
        <w:t xml:space="preserve"> </w:t>
      </w:r>
      <w:r w:rsidR="00FE2636" w:rsidRPr="00A51FB2">
        <w:rPr>
          <w:rFonts w:eastAsia="Times New Roman"/>
          <w:color w:val="000000" w:themeColor="text1"/>
          <w:sz w:val="24"/>
          <w:szCs w:val="24"/>
          <w:lang w:val="en-US"/>
        </w:rPr>
        <w:t xml:space="preserve">known distance. The </w:t>
      </w:r>
      <w:ins w:id="277" w:author="Frank Fish" w:date="2020-05-12T20:05:00Z">
        <w:r w:rsidR="00422DBD">
          <w:rPr>
            <w:rFonts w:eastAsia="Times New Roman"/>
            <w:color w:val="000000" w:themeColor="text1"/>
            <w:sz w:val="24"/>
            <w:szCs w:val="24"/>
            <w:lang w:val="en-US"/>
          </w:rPr>
          <w:t xml:space="preserve">combined planar surface area of the </w:t>
        </w:r>
      </w:ins>
      <w:r w:rsidR="00FE2636" w:rsidRPr="00A51FB2">
        <w:rPr>
          <w:rFonts w:eastAsia="Times New Roman"/>
          <w:color w:val="000000" w:themeColor="text1"/>
          <w:sz w:val="24"/>
          <w:szCs w:val="24"/>
          <w:lang w:val="en-US"/>
        </w:rPr>
        <w:t>fluke</w:t>
      </w:r>
      <w:ins w:id="278" w:author="Frank Fish" w:date="2020-05-12T20:06:00Z">
        <w:r w:rsidR="00422DBD">
          <w:rPr>
            <w:rFonts w:eastAsia="Times New Roman"/>
            <w:color w:val="000000" w:themeColor="text1"/>
            <w:sz w:val="24"/>
            <w:szCs w:val="24"/>
            <w:lang w:val="en-US"/>
          </w:rPr>
          <w:t>s</w:t>
        </w:r>
      </w:ins>
      <w:r w:rsidR="00FE2636" w:rsidRPr="00A51FB2">
        <w:rPr>
          <w:rFonts w:eastAsia="Times New Roman"/>
          <w:color w:val="000000" w:themeColor="text1"/>
          <w:sz w:val="24"/>
          <w:szCs w:val="24"/>
          <w:lang w:val="en-US"/>
        </w:rPr>
        <w:t xml:space="preserve"> </w:t>
      </w:r>
      <w:ins w:id="279" w:author="Frank Fish" w:date="2020-05-12T20:06:00Z">
        <w:r w:rsidR="00422DBD">
          <w:rPr>
            <w:rFonts w:eastAsia="Times New Roman"/>
            <w:color w:val="000000" w:themeColor="text1"/>
            <w:sz w:val="24"/>
            <w:szCs w:val="24"/>
            <w:lang w:val="en-US"/>
          </w:rPr>
          <w:t>(</w:t>
        </w:r>
      </w:ins>
      <w:ins w:id="280" w:author="Frank Fish" w:date="2020-05-12T21:44:00Z">
        <w:r w:rsidR="0067004F" w:rsidRPr="00A51FB2">
          <w:rPr>
            <w:i/>
            <w:color w:val="000000" w:themeColor="text1"/>
          </w:rPr>
          <w:t>F</w:t>
        </w:r>
        <w:r w:rsidR="0067004F" w:rsidRPr="00A51FB2">
          <w:rPr>
            <w:i/>
            <w:color w:val="000000" w:themeColor="text1"/>
            <w:vertAlign w:val="subscript"/>
          </w:rPr>
          <w:t>a</w:t>
        </w:r>
        <w:r w:rsidR="0067004F">
          <w:rPr>
            <w:rFonts w:eastAsia="Times New Roman"/>
            <w:color w:val="000000" w:themeColor="text1"/>
            <w:sz w:val="24"/>
            <w:szCs w:val="24"/>
            <w:lang w:val="en-US"/>
          </w:rPr>
          <w:t xml:space="preserve">; </w:t>
        </w:r>
      </w:ins>
      <w:ins w:id="281" w:author="Frank Fish" w:date="2020-05-12T20:06:00Z">
        <w:r w:rsidR="00422DBD">
          <w:rPr>
            <w:rFonts w:eastAsia="Times New Roman"/>
            <w:color w:val="000000" w:themeColor="text1"/>
            <w:sz w:val="24"/>
            <w:szCs w:val="24"/>
            <w:lang w:val="en-US"/>
          </w:rPr>
          <w:t>m</w:t>
        </w:r>
        <w:r w:rsidR="00422DBD" w:rsidRPr="00422DBD">
          <w:rPr>
            <w:rFonts w:eastAsia="Times New Roman"/>
            <w:color w:val="000000" w:themeColor="text1"/>
            <w:sz w:val="24"/>
            <w:szCs w:val="24"/>
            <w:vertAlign w:val="superscript"/>
            <w:lang w:val="en-US"/>
            <w:rPrChange w:id="282" w:author="Frank Fish" w:date="2020-05-12T20:06:00Z">
              <w:rPr>
                <w:rFonts w:eastAsia="Times New Roman"/>
                <w:color w:val="000000" w:themeColor="text1"/>
                <w:sz w:val="24"/>
                <w:szCs w:val="24"/>
                <w:lang w:val="en-US"/>
              </w:rPr>
            </w:rPrChange>
          </w:rPr>
          <w:t>2</w:t>
        </w:r>
        <w:r w:rsidR="00422DBD">
          <w:rPr>
            <w:rFonts w:eastAsia="Times New Roman"/>
            <w:color w:val="000000" w:themeColor="text1"/>
            <w:sz w:val="24"/>
            <w:szCs w:val="24"/>
            <w:lang w:val="en-US"/>
          </w:rPr>
          <w:t xml:space="preserve">) </w:t>
        </w:r>
      </w:ins>
      <w:del w:id="283" w:author="Frank Fish" w:date="2020-05-12T20:06:00Z">
        <w:r w:rsidR="00FE2636" w:rsidRPr="00A51FB2" w:rsidDel="00422DBD">
          <w:rPr>
            <w:rFonts w:eastAsia="Times New Roman"/>
            <w:color w:val="000000" w:themeColor="text1"/>
            <w:sz w:val="24"/>
            <w:szCs w:val="24"/>
            <w:lang w:val="en-US"/>
          </w:rPr>
          <w:delText xml:space="preserve">area </w:delText>
        </w:r>
      </w:del>
      <w:r w:rsidR="00FE2636" w:rsidRPr="00A51FB2">
        <w:rPr>
          <w:rFonts w:eastAsia="Times New Roman"/>
          <w:color w:val="000000" w:themeColor="text1"/>
          <w:sz w:val="24"/>
          <w:szCs w:val="24"/>
          <w:lang w:val="en-US"/>
        </w:rPr>
        <w:t>was calculated by carefully drawing a polygon</w:t>
      </w:r>
      <w:r w:rsidR="00D26C73" w:rsidRPr="00A51FB2">
        <w:rPr>
          <w:rFonts w:eastAsia="Times New Roman"/>
          <w:color w:val="000000" w:themeColor="text1"/>
          <w:sz w:val="24"/>
          <w:szCs w:val="24"/>
          <w:lang w:val="en-US"/>
        </w:rPr>
        <w:t>al</w:t>
      </w:r>
      <w:r w:rsidR="00FE2636" w:rsidRPr="00A51FB2">
        <w:rPr>
          <w:rFonts w:eastAsia="Times New Roman"/>
          <w:color w:val="000000" w:themeColor="text1"/>
          <w:sz w:val="24"/>
          <w:szCs w:val="24"/>
          <w:lang w:val="en-US"/>
        </w:rPr>
        <w:t xml:space="preserve"> outline of the fluke</w:t>
      </w:r>
      <w:ins w:id="284" w:author="Frank Fish" w:date="2020-05-12T20:02:00Z">
        <w:r w:rsidR="00E305D9">
          <w:rPr>
            <w:rFonts w:eastAsia="Times New Roman"/>
            <w:color w:val="000000" w:themeColor="text1"/>
            <w:sz w:val="24"/>
            <w:szCs w:val="24"/>
            <w:lang w:val="en-US"/>
          </w:rPr>
          <w:t>s</w:t>
        </w:r>
      </w:ins>
      <w:del w:id="285" w:author="Frank Fish" w:date="2020-05-12T20:06:00Z">
        <w:r w:rsidR="00FE2636" w:rsidRPr="00A51FB2" w:rsidDel="00422DBD">
          <w:rPr>
            <w:rFonts w:eastAsia="Times New Roman"/>
            <w:color w:val="000000" w:themeColor="text1"/>
            <w:sz w:val="24"/>
            <w:szCs w:val="24"/>
            <w:lang w:val="en-US"/>
          </w:rPr>
          <w:delText xml:space="preserve"> to </w:delText>
        </w:r>
        <w:r w:rsidR="00FE2636" w:rsidRPr="00C3388D" w:rsidDel="00422DBD">
          <w:rPr>
            <w:rFonts w:eastAsia="Times New Roman"/>
            <w:color w:val="000000" w:themeColor="text1"/>
            <w:sz w:val="24"/>
            <w:szCs w:val="24"/>
            <w:lang w:val="en-US"/>
          </w:rPr>
          <w:delText>measure the area</w:delText>
        </w:r>
      </w:del>
      <w:r w:rsidR="00FE2636" w:rsidRPr="00C3388D">
        <w:rPr>
          <w:rFonts w:eastAsia="Times New Roman"/>
          <w:color w:val="000000" w:themeColor="text1"/>
          <w:sz w:val="24"/>
          <w:szCs w:val="24"/>
          <w:lang w:val="en-US"/>
        </w:rPr>
        <w:t xml:space="preserve">. Chord length </w:t>
      </w:r>
      <w:ins w:id="286" w:author="Frank Fish" w:date="2020-05-12T20:05:00Z">
        <w:r w:rsidR="00E305D9">
          <w:rPr>
            <w:rFonts w:eastAsia="Times New Roman"/>
            <w:color w:val="000000" w:themeColor="text1"/>
            <w:sz w:val="24"/>
            <w:szCs w:val="24"/>
            <w:lang w:val="en-US"/>
          </w:rPr>
          <w:t xml:space="preserve">of the flukes </w:t>
        </w:r>
      </w:ins>
      <w:ins w:id="287" w:author="Frank Fish" w:date="2020-05-12T21:45:00Z">
        <w:r w:rsidR="0067004F">
          <w:rPr>
            <w:rFonts w:eastAsia="Times New Roman"/>
            <w:color w:val="000000" w:themeColor="text1"/>
            <w:sz w:val="24"/>
            <w:szCs w:val="24"/>
            <w:lang w:val="en-US"/>
          </w:rPr>
          <w:t xml:space="preserve">(C; m) </w:t>
        </w:r>
      </w:ins>
      <w:r w:rsidR="00FE2636" w:rsidRPr="00C3388D">
        <w:rPr>
          <w:rFonts w:eastAsia="Times New Roman"/>
          <w:color w:val="000000" w:themeColor="text1"/>
          <w:sz w:val="24"/>
          <w:szCs w:val="24"/>
          <w:lang w:val="en-US"/>
        </w:rPr>
        <w:t xml:space="preserve">was measured </w:t>
      </w:r>
      <w:del w:id="288" w:author="Frank Fish" w:date="2020-05-12T20:03:00Z">
        <w:r w:rsidR="00FE2636" w:rsidRPr="00C3388D" w:rsidDel="00E305D9">
          <w:rPr>
            <w:rFonts w:eastAsia="Times New Roman"/>
            <w:color w:val="000000" w:themeColor="text1"/>
            <w:sz w:val="24"/>
            <w:szCs w:val="24"/>
            <w:lang w:val="en-US"/>
          </w:rPr>
          <w:delText>by drawing a straight line</w:delText>
        </w:r>
      </w:del>
      <w:ins w:id="289" w:author="Frank Fish" w:date="2020-05-12T20:03:00Z">
        <w:r w:rsidR="00E305D9">
          <w:rPr>
            <w:rFonts w:eastAsia="Times New Roman"/>
            <w:color w:val="000000" w:themeColor="text1"/>
            <w:sz w:val="24"/>
            <w:szCs w:val="24"/>
            <w:lang w:val="en-US"/>
          </w:rPr>
          <w:t>as the linear distance</w:t>
        </w:r>
      </w:ins>
      <w:r w:rsidR="00FE2636" w:rsidRPr="00C3388D">
        <w:rPr>
          <w:rFonts w:eastAsia="Times New Roman"/>
          <w:color w:val="000000" w:themeColor="text1"/>
          <w:sz w:val="24"/>
          <w:szCs w:val="24"/>
          <w:lang w:val="en-US"/>
        </w:rPr>
        <w:t xml:space="preserve"> from the notch </w:t>
      </w:r>
      <w:del w:id="290" w:author="Frank Fish" w:date="2020-05-12T20:03:00Z">
        <w:r w:rsidR="00FE2636" w:rsidRPr="00C3388D" w:rsidDel="00E305D9">
          <w:rPr>
            <w:rFonts w:eastAsia="Times New Roman"/>
            <w:color w:val="000000" w:themeColor="text1"/>
            <w:sz w:val="24"/>
            <w:szCs w:val="24"/>
            <w:lang w:val="en-US"/>
          </w:rPr>
          <w:delText xml:space="preserve">in </w:delText>
        </w:r>
      </w:del>
      <w:ins w:id="291" w:author="Frank Fish" w:date="2020-05-12T20:03:00Z">
        <w:r w:rsidR="00E305D9">
          <w:rPr>
            <w:rFonts w:eastAsia="Times New Roman"/>
            <w:color w:val="000000" w:themeColor="text1"/>
            <w:sz w:val="24"/>
            <w:szCs w:val="24"/>
            <w:lang w:val="en-US"/>
          </w:rPr>
          <w:t>between</w:t>
        </w:r>
        <w:r w:rsidR="00E305D9" w:rsidRPr="00C3388D">
          <w:rPr>
            <w:rFonts w:eastAsia="Times New Roman"/>
            <w:color w:val="000000" w:themeColor="text1"/>
            <w:sz w:val="24"/>
            <w:szCs w:val="24"/>
            <w:lang w:val="en-US"/>
          </w:rPr>
          <w:t xml:space="preserve"> </w:t>
        </w:r>
      </w:ins>
      <w:r w:rsidR="00FE2636" w:rsidRPr="00C3388D">
        <w:rPr>
          <w:rFonts w:eastAsia="Times New Roman"/>
          <w:color w:val="000000" w:themeColor="text1"/>
          <w:sz w:val="24"/>
          <w:szCs w:val="24"/>
          <w:lang w:val="en-US"/>
        </w:rPr>
        <w:t>the fluke</w:t>
      </w:r>
      <w:ins w:id="292" w:author="Frank Fish" w:date="2020-05-12T20:03:00Z">
        <w:r w:rsidR="00E305D9">
          <w:rPr>
            <w:rFonts w:eastAsia="Times New Roman"/>
            <w:color w:val="000000" w:themeColor="text1"/>
            <w:sz w:val="24"/>
            <w:szCs w:val="24"/>
            <w:lang w:val="en-US"/>
          </w:rPr>
          <w:t>s</w:t>
        </w:r>
      </w:ins>
      <w:r w:rsidR="00FE2636" w:rsidRPr="00C3388D">
        <w:rPr>
          <w:rFonts w:eastAsia="Times New Roman"/>
          <w:color w:val="000000" w:themeColor="text1"/>
          <w:sz w:val="24"/>
          <w:szCs w:val="24"/>
          <w:lang w:val="en-US"/>
        </w:rPr>
        <w:t xml:space="preserve"> to the </w:t>
      </w:r>
      <w:del w:id="293" w:author="Frank Fish" w:date="2020-05-12T20:03:00Z">
        <w:r w:rsidR="00FE2636" w:rsidRPr="00C3388D" w:rsidDel="00E305D9">
          <w:rPr>
            <w:rFonts w:eastAsia="Times New Roman"/>
            <w:color w:val="000000" w:themeColor="text1"/>
            <w:sz w:val="24"/>
            <w:szCs w:val="24"/>
            <w:lang w:val="en-US"/>
          </w:rPr>
          <w:delText xml:space="preserve">top </w:delText>
        </w:r>
      </w:del>
      <w:ins w:id="294" w:author="Frank Fish" w:date="2020-05-12T20:03:00Z">
        <w:r w:rsidR="00E305D9">
          <w:rPr>
            <w:rFonts w:eastAsia="Times New Roman"/>
            <w:color w:val="000000" w:themeColor="text1"/>
            <w:sz w:val="24"/>
            <w:szCs w:val="24"/>
            <w:lang w:val="en-US"/>
          </w:rPr>
          <w:t>anterior insertion</w:t>
        </w:r>
        <w:r w:rsidR="00E305D9" w:rsidRPr="00C3388D">
          <w:rPr>
            <w:rFonts w:eastAsia="Times New Roman"/>
            <w:color w:val="000000" w:themeColor="text1"/>
            <w:sz w:val="24"/>
            <w:szCs w:val="24"/>
            <w:lang w:val="en-US"/>
          </w:rPr>
          <w:t xml:space="preserve"> </w:t>
        </w:r>
      </w:ins>
      <w:r w:rsidR="00FE2636" w:rsidRPr="00C3388D">
        <w:rPr>
          <w:rFonts w:eastAsia="Times New Roman"/>
          <w:color w:val="000000" w:themeColor="text1"/>
          <w:sz w:val="24"/>
          <w:szCs w:val="24"/>
          <w:lang w:val="en-US"/>
        </w:rPr>
        <w:t>of the fluke</w:t>
      </w:r>
      <w:ins w:id="295" w:author="Frank Fish" w:date="2020-05-12T20:04:00Z">
        <w:r w:rsidR="00E305D9">
          <w:rPr>
            <w:rFonts w:eastAsia="Times New Roman"/>
            <w:color w:val="000000" w:themeColor="text1"/>
            <w:sz w:val="24"/>
            <w:szCs w:val="24"/>
            <w:lang w:val="en-US"/>
          </w:rPr>
          <w:t xml:space="preserve">s </w:t>
        </w:r>
      </w:ins>
      <w:del w:id="296" w:author="Frank Fish" w:date="2020-05-12T20:04:00Z">
        <w:r w:rsidR="00FE2636" w:rsidRPr="00C3388D" w:rsidDel="00E305D9">
          <w:rPr>
            <w:rFonts w:eastAsia="Times New Roman"/>
            <w:color w:val="000000" w:themeColor="text1"/>
            <w:sz w:val="24"/>
            <w:szCs w:val="24"/>
            <w:lang w:val="en-US"/>
          </w:rPr>
          <w:delText xml:space="preserve"> (not the peduncle)</w:delText>
        </w:r>
      </w:del>
      <w:ins w:id="297" w:author="Frank Fish" w:date="2020-05-12T20:04:00Z">
        <w:r w:rsidR="00E305D9">
          <w:rPr>
            <w:rFonts w:eastAsia="Times New Roman"/>
            <w:color w:val="000000" w:themeColor="text1"/>
            <w:sz w:val="24"/>
            <w:szCs w:val="24"/>
            <w:lang w:val="en-US"/>
          </w:rPr>
          <w:t>on the tail</w:t>
        </w:r>
      </w:ins>
      <w:r w:rsidR="00FE2636" w:rsidRPr="00C3388D">
        <w:rPr>
          <w:rFonts w:eastAsia="Times New Roman"/>
          <w:color w:val="000000" w:themeColor="text1"/>
          <w:sz w:val="24"/>
          <w:szCs w:val="24"/>
          <w:lang w:val="en-US"/>
        </w:rPr>
        <w:t>.</w:t>
      </w:r>
      <w:ins w:id="298" w:author="Will Taylor Gough" w:date="2020-05-06T14:14:00Z">
        <w:r w:rsidRPr="00C3388D">
          <w:rPr>
            <w:rFonts w:eastAsia="Times New Roman"/>
            <w:color w:val="000000" w:themeColor="text1"/>
            <w:sz w:val="24"/>
            <w:szCs w:val="24"/>
            <w:lang w:val="en-US"/>
          </w:rPr>
          <w:t xml:space="preserve"> </w:t>
        </w:r>
      </w:ins>
      <w:r w:rsidRPr="00C3388D">
        <w:rPr>
          <w:rFonts w:eastAsia="Times New Roman"/>
          <w:color w:val="000000" w:themeColor="text1"/>
          <w:sz w:val="24"/>
          <w:szCs w:val="24"/>
          <w:lang w:val="en-US"/>
        </w:rPr>
        <w:t xml:space="preserve">Body mass </w:t>
      </w:r>
      <w:ins w:id="299" w:author="Frank Fish" w:date="2020-05-12T20:07:00Z">
        <w:r w:rsidR="00422DBD">
          <w:rPr>
            <w:rFonts w:eastAsia="Times New Roman"/>
            <w:color w:val="000000" w:themeColor="text1"/>
            <w:sz w:val="24"/>
            <w:szCs w:val="24"/>
            <w:lang w:val="en-US"/>
          </w:rPr>
          <w:t>(m</w:t>
        </w:r>
        <w:r w:rsidR="00422DBD" w:rsidRPr="00510FD8">
          <w:rPr>
            <w:rFonts w:eastAsia="Times New Roman"/>
            <w:color w:val="000000" w:themeColor="text1"/>
            <w:sz w:val="24"/>
            <w:szCs w:val="24"/>
            <w:vertAlign w:val="superscript"/>
            <w:lang w:val="en-US"/>
          </w:rPr>
          <w:t>2</w:t>
        </w:r>
        <w:r w:rsidR="00422DBD">
          <w:rPr>
            <w:rFonts w:eastAsia="Times New Roman"/>
            <w:color w:val="000000" w:themeColor="text1"/>
            <w:sz w:val="24"/>
            <w:szCs w:val="24"/>
            <w:lang w:val="en-US"/>
          </w:rPr>
          <w:t xml:space="preserve">) </w:t>
        </w:r>
      </w:ins>
      <w:r w:rsidRPr="00C3388D">
        <w:rPr>
          <w:rFonts w:eastAsia="Times New Roman"/>
          <w:color w:val="000000" w:themeColor="text1"/>
          <w:sz w:val="24"/>
          <w:szCs w:val="24"/>
          <w:lang w:val="en-US"/>
        </w:rPr>
        <w:t xml:space="preserve">was estimated from total body length using regressions given by Kahane-Rapport (2018). </w:t>
      </w:r>
      <w:ins w:id="300" w:author="Frank Fish" w:date="2020-05-12T20:08:00Z">
        <w:r w:rsidR="00422DBD">
          <w:rPr>
            <w:rFonts w:eastAsia="Times New Roman"/>
            <w:color w:val="000000" w:themeColor="text1"/>
            <w:sz w:val="24"/>
            <w:szCs w:val="24"/>
            <w:lang w:val="en-US"/>
          </w:rPr>
          <w:t xml:space="preserve">The wetted </w:t>
        </w:r>
      </w:ins>
      <w:del w:id="301" w:author="Frank Fish" w:date="2020-05-12T20:08:00Z">
        <w:r w:rsidRPr="00C3388D" w:rsidDel="00422DBD">
          <w:rPr>
            <w:rFonts w:eastAsia="Times New Roman"/>
            <w:color w:val="000000" w:themeColor="text1"/>
            <w:sz w:val="24"/>
            <w:szCs w:val="24"/>
            <w:lang w:val="en-US"/>
          </w:rPr>
          <w:delText>B</w:delText>
        </w:r>
      </w:del>
      <w:del w:id="302" w:author="Frank Fish" w:date="2020-05-12T21:49:00Z">
        <w:r w:rsidRPr="00C3388D" w:rsidDel="00C92040">
          <w:rPr>
            <w:rFonts w:eastAsia="Times New Roman"/>
            <w:color w:val="000000" w:themeColor="text1"/>
            <w:sz w:val="24"/>
            <w:szCs w:val="24"/>
            <w:lang w:val="en-US"/>
          </w:rPr>
          <w:delText xml:space="preserve">ody </w:delText>
        </w:r>
      </w:del>
      <w:r w:rsidRPr="00C3388D">
        <w:rPr>
          <w:rFonts w:eastAsia="Times New Roman"/>
          <w:color w:val="000000" w:themeColor="text1"/>
          <w:sz w:val="24"/>
          <w:szCs w:val="24"/>
          <w:lang w:val="en-US"/>
        </w:rPr>
        <w:t xml:space="preserve">surface area </w:t>
      </w:r>
      <w:ins w:id="303" w:author="Frank Fish" w:date="2020-05-12T21:49:00Z">
        <w:r w:rsidR="00C92040">
          <w:rPr>
            <w:rFonts w:eastAsia="Times New Roman"/>
            <w:color w:val="000000" w:themeColor="text1"/>
            <w:sz w:val="24"/>
            <w:szCs w:val="24"/>
            <w:lang w:val="en-US"/>
          </w:rPr>
          <w:t xml:space="preserve">of the body </w:t>
        </w:r>
      </w:ins>
      <w:ins w:id="304" w:author="Frank Fish" w:date="2020-05-12T20:08:00Z">
        <w:r w:rsidR="00422DBD">
          <w:rPr>
            <w:rFonts w:eastAsia="Times New Roman"/>
            <w:color w:val="000000" w:themeColor="text1"/>
            <w:sz w:val="24"/>
            <w:szCs w:val="24"/>
            <w:lang w:val="en-US"/>
          </w:rPr>
          <w:t>(</w:t>
        </w:r>
      </w:ins>
      <w:ins w:id="305" w:author="Frank Fish" w:date="2020-05-12T21:48:00Z">
        <w:r w:rsidR="00C92040" w:rsidRPr="00A51FB2">
          <w:rPr>
            <w:i/>
            <w:color w:val="000000" w:themeColor="text1"/>
            <w:sz w:val="24"/>
            <w:szCs w:val="24"/>
          </w:rPr>
          <w:t>S</w:t>
        </w:r>
        <w:r w:rsidR="00C92040" w:rsidRPr="00A51FB2">
          <w:rPr>
            <w:i/>
            <w:color w:val="000000" w:themeColor="text1"/>
            <w:sz w:val="24"/>
            <w:szCs w:val="24"/>
            <w:vertAlign w:val="subscript"/>
          </w:rPr>
          <w:t>a</w:t>
        </w:r>
        <w:r w:rsidR="00C92040">
          <w:rPr>
            <w:i/>
            <w:color w:val="000000" w:themeColor="text1"/>
            <w:sz w:val="24"/>
            <w:szCs w:val="24"/>
            <w:vertAlign w:val="subscript"/>
          </w:rPr>
          <w:t xml:space="preserve"> </w:t>
        </w:r>
        <w:r w:rsidR="00C92040">
          <w:rPr>
            <w:rFonts w:eastAsia="Times New Roman"/>
            <w:color w:val="000000" w:themeColor="text1"/>
            <w:sz w:val="24"/>
            <w:szCs w:val="24"/>
            <w:lang w:val="en-US"/>
          </w:rPr>
          <w:t>;</w:t>
        </w:r>
      </w:ins>
      <w:ins w:id="306" w:author="Frank Fish" w:date="2020-05-13T15:03:00Z">
        <w:r w:rsidR="00F823CE">
          <w:rPr>
            <w:rFonts w:eastAsia="Times New Roman"/>
            <w:color w:val="000000" w:themeColor="text1"/>
            <w:sz w:val="24"/>
            <w:szCs w:val="24"/>
            <w:lang w:val="en-US"/>
          </w:rPr>
          <w:t xml:space="preserve"> </w:t>
        </w:r>
      </w:ins>
      <w:ins w:id="307" w:author="Frank Fish" w:date="2020-05-12T20:08:00Z">
        <w:r w:rsidR="00422DBD">
          <w:rPr>
            <w:rFonts w:eastAsia="Times New Roman"/>
            <w:color w:val="000000" w:themeColor="text1"/>
            <w:sz w:val="24"/>
            <w:szCs w:val="24"/>
            <w:lang w:val="en-US"/>
          </w:rPr>
          <w:t>m</w:t>
        </w:r>
        <w:r w:rsidR="00422DBD" w:rsidRPr="00510FD8">
          <w:rPr>
            <w:rFonts w:eastAsia="Times New Roman"/>
            <w:color w:val="000000" w:themeColor="text1"/>
            <w:sz w:val="24"/>
            <w:szCs w:val="24"/>
            <w:vertAlign w:val="superscript"/>
            <w:lang w:val="en-US"/>
          </w:rPr>
          <w:t>2</w:t>
        </w:r>
        <w:r w:rsidR="00422DBD">
          <w:rPr>
            <w:rFonts w:eastAsia="Times New Roman"/>
            <w:color w:val="000000" w:themeColor="text1"/>
            <w:sz w:val="24"/>
            <w:szCs w:val="24"/>
            <w:lang w:val="en-US"/>
          </w:rPr>
          <w:t xml:space="preserve">) was </w:t>
        </w:r>
      </w:ins>
      <w:r w:rsidRPr="00C3388D">
        <w:rPr>
          <w:rFonts w:eastAsia="Times New Roman"/>
          <w:color w:val="000000" w:themeColor="text1"/>
          <w:sz w:val="24"/>
          <w:szCs w:val="24"/>
          <w:lang w:val="en-US"/>
        </w:rPr>
        <w:t>estimated from total body length using data provided by Fish (pers. comm).</w:t>
      </w:r>
    </w:p>
    <w:p w14:paraId="4F21B530" w14:textId="77777777" w:rsidR="00FE2636" w:rsidRPr="00A51FB2" w:rsidRDefault="00FE2636">
      <w:pPr>
        <w:spacing w:line="240" w:lineRule="auto"/>
        <w:rPr>
          <w:color w:val="000000" w:themeColor="text1"/>
          <w:sz w:val="24"/>
          <w:szCs w:val="24"/>
        </w:rPr>
      </w:pPr>
    </w:p>
    <w:p w14:paraId="5B30D2A5" w14:textId="77777777" w:rsidR="00FE2636" w:rsidRPr="00A51FB2" w:rsidRDefault="00FE2636" w:rsidP="00213F0B">
      <w:pPr>
        <w:spacing w:line="240" w:lineRule="auto"/>
        <w:rPr>
          <w:i/>
          <w:color w:val="000000" w:themeColor="text1"/>
          <w:sz w:val="24"/>
          <w:szCs w:val="24"/>
        </w:rPr>
      </w:pPr>
      <w:r w:rsidRPr="00A51FB2">
        <w:rPr>
          <w:i/>
          <w:color w:val="000000" w:themeColor="text1"/>
          <w:sz w:val="24"/>
          <w:szCs w:val="24"/>
        </w:rPr>
        <w:t>Mathematical Calculations</w:t>
      </w:r>
    </w:p>
    <w:p w14:paraId="7B0DE678" w14:textId="77777777" w:rsidR="00FE2636" w:rsidRPr="00A51FB2" w:rsidRDefault="00FE2636" w:rsidP="00213F0B">
      <w:pPr>
        <w:spacing w:line="240" w:lineRule="auto"/>
        <w:ind w:firstLine="720"/>
        <w:rPr>
          <w:i/>
          <w:color w:val="000000" w:themeColor="text1"/>
          <w:sz w:val="24"/>
          <w:szCs w:val="24"/>
        </w:rPr>
      </w:pPr>
      <w:r w:rsidRPr="00A51FB2">
        <w:rPr>
          <w:color w:val="000000" w:themeColor="text1"/>
          <w:sz w:val="24"/>
          <w:szCs w:val="24"/>
        </w:rPr>
        <w:t xml:space="preserve">We digitized models from Chopra and Kambe </w:t>
      </w:r>
      <w:r w:rsidR="00EC78F9" w:rsidRPr="00A51FB2">
        <w:rPr>
          <w:color w:val="000000" w:themeColor="text1"/>
          <w:sz w:val="24"/>
          <w:szCs w:val="24"/>
        </w:rPr>
        <w:t>(</w:t>
      </w:r>
      <w:r w:rsidRPr="00A51FB2">
        <w:rPr>
          <w:color w:val="000000" w:themeColor="text1"/>
          <w:sz w:val="24"/>
          <w:szCs w:val="24"/>
        </w:rPr>
        <w:t>1976</w:t>
      </w:r>
      <w:r w:rsidR="00EC78F9" w:rsidRPr="00A51FB2">
        <w:rPr>
          <w:color w:val="000000" w:themeColor="text1"/>
          <w:sz w:val="24"/>
          <w:szCs w:val="24"/>
        </w:rPr>
        <w:t>)</w:t>
      </w:r>
      <w:r w:rsidRPr="00A51FB2">
        <w:rPr>
          <w:color w:val="000000" w:themeColor="text1"/>
          <w:sz w:val="24"/>
          <w:szCs w:val="24"/>
        </w:rPr>
        <w:t xml:space="preserve"> to find the essential parameters needed for our swimming kinematic calculations and to obtain numerical relationships for the reduced frequency (</w:t>
      </w:r>
      <m:oMath>
        <m:r>
          <w:rPr>
            <w:rFonts w:ascii="Cambria Math" w:hAnsi="Cambria Math"/>
            <w:color w:val="000000" w:themeColor="text1"/>
            <w:sz w:val="24"/>
            <w:szCs w:val="24"/>
          </w:rPr>
          <m:t>σ)</m:t>
        </m:r>
      </m:oMath>
      <w:r w:rsidRPr="00A51FB2">
        <w:rPr>
          <w:color w:val="000000" w:themeColor="text1"/>
          <w:sz w:val="24"/>
          <w:szCs w:val="24"/>
        </w:rPr>
        <w:t xml:space="preserve">: </w:t>
      </w:r>
    </w:p>
    <w:p w14:paraId="5F4F8453" w14:textId="77777777" w:rsidR="00FE2636" w:rsidRPr="00A51FB2" w:rsidRDefault="00FE2636" w:rsidP="00E90454">
      <w:pPr>
        <w:pStyle w:val="Caption"/>
        <w:rPr>
          <w:rFonts w:ascii="Arial" w:hAnsi="Arial" w:cs="Arial"/>
          <w:color w:val="000000" w:themeColor="text1"/>
          <w:sz w:val="24"/>
          <w:szCs w:val="24"/>
        </w:rPr>
      </w:pPr>
      <m:oMath>
        <m:r>
          <w:rPr>
            <w:rFonts w:ascii="Cambria Math" w:hAnsi="Cambria Math" w:cs="Arial"/>
            <w:color w:val="000000" w:themeColor="text1"/>
            <w:sz w:val="24"/>
            <w:szCs w:val="24"/>
          </w:rPr>
          <m:t>σ=</m:t>
        </m:r>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w:sym w:font="Symbol" w:char="F077"/>
            </m:r>
            <m:r>
              <w:rPr>
                <w:rFonts w:ascii="Cambria Math" w:hAnsi="Cambria Math" w:cs="Arial"/>
                <w:color w:val="000000" w:themeColor="text1"/>
                <w:sz w:val="24"/>
                <w:szCs w:val="24"/>
              </w:rPr>
              <m:t xml:space="preserve">  C </m:t>
            </m:r>
          </m:num>
          <m:den>
            <m:r>
              <w:rPr>
                <w:rFonts w:ascii="Cambria Math" w:hAnsi="Cambria Math" w:cs="Arial"/>
                <w:color w:val="000000" w:themeColor="text1"/>
                <w:sz w:val="24"/>
                <w:szCs w:val="24"/>
              </w:rPr>
              <m:t>U</m:t>
            </m:r>
          </m:den>
        </m:f>
      </m:oMath>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3</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14:paraId="08945260" w14:textId="689D7626" w:rsidR="00FE2636" w:rsidRPr="00A51FB2" w:rsidRDefault="00FE2636" w:rsidP="00C3388D">
      <w:pPr>
        <w:spacing w:line="240" w:lineRule="auto"/>
        <w:rPr>
          <w:color w:val="000000" w:themeColor="text1"/>
          <w:sz w:val="24"/>
          <w:szCs w:val="24"/>
        </w:rPr>
      </w:pPr>
      <w:r w:rsidRPr="00A51FB2">
        <w:rPr>
          <w:color w:val="000000" w:themeColor="text1"/>
          <w:sz w:val="24"/>
          <w:szCs w:val="24"/>
        </w:rPr>
        <w:t xml:space="preserve">where </w:t>
      </w:r>
      <w:r w:rsidRPr="00422DBD">
        <w:rPr>
          <w:i/>
          <w:color w:val="000000" w:themeColor="text1"/>
          <w:sz w:val="24"/>
          <w:szCs w:val="24"/>
          <w:rPrChange w:id="308" w:author="Frank Fish" w:date="2020-05-12T20:13:00Z">
            <w:rPr>
              <w:color w:val="000000" w:themeColor="text1"/>
              <w:sz w:val="24"/>
              <w:szCs w:val="24"/>
            </w:rPr>
          </w:rPrChange>
        </w:rPr>
        <w:sym w:font="Symbol" w:char="F077"/>
      </w:r>
      <w:r w:rsidRPr="00A51FB2">
        <w:rPr>
          <w:color w:val="000000" w:themeColor="text1"/>
          <w:sz w:val="24"/>
          <w:szCs w:val="24"/>
        </w:rPr>
        <w:t xml:space="preserve"> is equal to the radian frequency of the motion (equal to 2</w:t>
      </w:r>
      <w:r w:rsidRPr="00A51FB2">
        <w:rPr>
          <w:color w:val="000000" w:themeColor="text1"/>
          <w:sz w:val="24"/>
          <w:szCs w:val="24"/>
        </w:rPr>
        <w:sym w:font="Symbol" w:char="F070"/>
      </w:r>
      <w:r w:rsidRPr="00A51FB2">
        <w:rPr>
          <w:i/>
          <w:color w:val="000000" w:themeColor="text1"/>
          <w:sz w:val="24"/>
          <w:szCs w:val="24"/>
        </w:rPr>
        <w:t>f</w:t>
      </w:r>
      <w:r w:rsidRPr="00A51FB2">
        <w:rPr>
          <w:color w:val="000000" w:themeColor="text1"/>
          <w:sz w:val="24"/>
          <w:szCs w:val="24"/>
        </w:rPr>
        <w:t xml:space="preserve">, where </w:t>
      </w:r>
      <w:r w:rsidRPr="00A51FB2">
        <w:rPr>
          <w:i/>
          <w:color w:val="000000" w:themeColor="text1"/>
          <w:sz w:val="24"/>
          <w:szCs w:val="24"/>
        </w:rPr>
        <w:t>f</w:t>
      </w:r>
      <w:r w:rsidRPr="00A51FB2">
        <w:rPr>
          <w:color w:val="000000" w:themeColor="text1"/>
          <w:sz w:val="24"/>
          <w:szCs w:val="24"/>
        </w:rPr>
        <w:t xml:space="preserve"> is the frequency in Hz), </w:t>
      </w:r>
      <w:del w:id="309" w:author="Frank Fish" w:date="2020-05-12T21:45:00Z">
        <w:r w:rsidRPr="00A51FB2" w:rsidDel="0067004F">
          <w:rPr>
            <w:i/>
            <w:color w:val="000000" w:themeColor="text1"/>
            <w:sz w:val="24"/>
            <w:szCs w:val="24"/>
          </w:rPr>
          <w:delText>C</w:delText>
        </w:r>
        <w:r w:rsidRPr="00A51FB2" w:rsidDel="0067004F">
          <w:rPr>
            <w:color w:val="000000" w:themeColor="text1"/>
            <w:sz w:val="24"/>
            <w:szCs w:val="24"/>
          </w:rPr>
          <w:delText xml:space="preserve"> is the </w:delText>
        </w:r>
      </w:del>
      <w:del w:id="310" w:author="Frank Fish" w:date="2020-05-12T20:12:00Z">
        <w:r w:rsidRPr="00A51FB2" w:rsidDel="00422DBD">
          <w:rPr>
            <w:color w:val="000000" w:themeColor="text1"/>
            <w:sz w:val="24"/>
            <w:szCs w:val="24"/>
          </w:rPr>
          <w:delText xml:space="preserve">wing </w:delText>
        </w:r>
      </w:del>
      <w:del w:id="311" w:author="Frank Fish" w:date="2020-05-12T21:45:00Z">
        <w:r w:rsidRPr="00A51FB2" w:rsidDel="0067004F">
          <w:rPr>
            <w:color w:val="000000" w:themeColor="text1"/>
            <w:sz w:val="24"/>
            <w:szCs w:val="24"/>
          </w:rPr>
          <w:delText xml:space="preserve">chord, </w:delText>
        </w:r>
      </w:del>
      <w:r w:rsidRPr="00A51FB2">
        <w:rPr>
          <w:color w:val="000000" w:themeColor="text1"/>
          <w:sz w:val="24"/>
          <w:szCs w:val="24"/>
        </w:rPr>
        <w:t xml:space="preserve">and </w:t>
      </w:r>
      <w:r w:rsidRPr="00A51FB2">
        <w:rPr>
          <w:i/>
          <w:color w:val="000000" w:themeColor="text1"/>
          <w:sz w:val="24"/>
          <w:szCs w:val="24"/>
        </w:rPr>
        <w:t>U</w:t>
      </w:r>
      <w:r w:rsidRPr="00A51FB2">
        <w:rPr>
          <w:color w:val="000000" w:themeColor="text1"/>
          <w:sz w:val="24"/>
          <w:szCs w:val="24"/>
        </w:rPr>
        <w:t xml:space="preserve"> is swimming velocity (m s</w:t>
      </w:r>
      <w:r w:rsidRPr="00A51FB2">
        <w:rPr>
          <w:color w:val="000000" w:themeColor="text1"/>
          <w:sz w:val="24"/>
          <w:szCs w:val="24"/>
          <w:vertAlign w:val="superscript"/>
        </w:rPr>
        <w:t>-1</w:t>
      </w:r>
      <w:r w:rsidRPr="00A51FB2">
        <w:rPr>
          <w:color w:val="000000" w:themeColor="text1"/>
          <w:sz w:val="24"/>
          <w:szCs w:val="24"/>
        </w:rPr>
        <w:t>). Then we calculated (</w:t>
      </w:r>
      <m:oMath>
        <m:r>
          <w:rPr>
            <w:rFonts w:ascii="Cambria Math" w:hAnsi="Cambria Math"/>
            <w:color w:val="000000" w:themeColor="text1"/>
            <w:sz w:val="24"/>
            <w:szCs w:val="24"/>
          </w:rPr>
          <m:t>θ</m:t>
        </m:r>
      </m:oMath>
      <w:r w:rsidRPr="00A51FB2">
        <w:rPr>
          <w:color w:val="000000" w:themeColor="text1"/>
          <w:sz w:val="24"/>
          <w:szCs w:val="24"/>
        </w:rPr>
        <w:t>), the proportional feathering parameter:</w:t>
      </w:r>
    </w:p>
    <w:p w14:paraId="3D28E7C5" w14:textId="77777777" w:rsidR="00FE2636" w:rsidRPr="00A51FB2" w:rsidRDefault="00FE2636" w:rsidP="00E90454">
      <w:pPr>
        <w:pStyle w:val="Caption"/>
        <w:rPr>
          <w:rFonts w:ascii="Arial" w:eastAsiaTheme="minorEastAsia" w:hAnsi="Arial" w:cs="Arial"/>
          <w:color w:val="000000" w:themeColor="text1"/>
          <w:sz w:val="24"/>
          <w:szCs w:val="24"/>
        </w:rPr>
      </w:pPr>
      <m:oMath>
        <m:r>
          <w:rPr>
            <w:rFonts w:ascii="Cambria Math" w:hAnsi="Cambria Math" w:cs="Arial"/>
            <w:color w:val="000000" w:themeColor="text1"/>
            <w:sz w:val="24"/>
            <w:szCs w:val="24"/>
          </w:rPr>
          <m:t>θ=</m:t>
        </m:r>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m:t xml:space="preserve"> α U</m:t>
            </m:r>
          </m:num>
          <m:den>
            <m:r>
              <w:rPr>
                <w:rFonts w:ascii="Cambria Math" w:hAnsi="Cambria Math" w:cs="Arial"/>
                <w:color w:val="000000" w:themeColor="text1"/>
                <w:sz w:val="24"/>
                <w:szCs w:val="24"/>
              </w:rPr>
              <w:sym w:font="Symbol" w:char="F077"/>
            </m:r>
            <m:r>
              <w:rPr>
                <w:rFonts w:ascii="Cambria Math" w:hAnsi="Cambria Math" w:cs="Arial"/>
                <w:color w:val="000000" w:themeColor="text1"/>
                <w:sz w:val="24"/>
                <w:szCs w:val="24"/>
              </w:rPr>
              <m:t xml:space="preserve"> </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 xml:space="preserve"> h</m:t>
                </m:r>
              </m:e>
              <m:sub>
                <m:r>
                  <w:rPr>
                    <w:rFonts w:ascii="Cambria Math" w:hAnsi="Cambria Math" w:cs="Arial"/>
                    <w:color w:val="000000" w:themeColor="text1"/>
                    <w:sz w:val="24"/>
                    <w:szCs w:val="24"/>
                  </w:rPr>
                  <m:t>1</m:t>
                </m:r>
              </m:sub>
            </m:sSub>
            <m:r>
              <w:rPr>
                <w:rFonts w:ascii="Cambria Math" w:hAnsi="Cambria Math" w:cs="Arial"/>
                <w:color w:val="000000" w:themeColor="text1"/>
                <w:sz w:val="24"/>
                <w:szCs w:val="24"/>
              </w:rPr>
              <m:t xml:space="preserve"> </m:t>
            </m:r>
          </m:den>
        </m:f>
      </m:oMath>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4</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14:paraId="65504190" w14:textId="7AE968F8" w:rsidR="00FE2636" w:rsidRPr="00A51FB2" w:rsidRDefault="00EC78F9" w:rsidP="00C3388D">
      <w:pPr>
        <w:spacing w:line="240" w:lineRule="auto"/>
        <w:rPr>
          <w:rFonts w:eastAsiaTheme="minorEastAsia"/>
          <w:color w:val="000000" w:themeColor="text1"/>
          <w:sz w:val="24"/>
          <w:szCs w:val="24"/>
        </w:rPr>
      </w:pPr>
      <w:r w:rsidRPr="00A51FB2">
        <w:rPr>
          <w:color w:val="000000" w:themeColor="text1"/>
          <w:sz w:val="24"/>
          <w:szCs w:val="24"/>
        </w:rPr>
        <w:t>which</w:t>
      </w:r>
      <w:r w:rsidR="00FE2636" w:rsidRPr="00A51FB2">
        <w:rPr>
          <w:color w:val="000000" w:themeColor="text1"/>
          <w:sz w:val="24"/>
          <w:szCs w:val="24"/>
        </w:rPr>
        <w:t xml:space="preserve"> is</w:t>
      </w:r>
      <w:r w:rsidR="00FE2636" w:rsidRPr="00A51FB2">
        <w:rPr>
          <w:rFonts w:eastAsiaTheme="minorEastAsia"/>
          <w:color w:val="000000" w:themeColor="text1"/>
          <w:sz w:val="24"/>
          <w:szCs w:val="24"/>
        </w:rPr>
        <w:t xml:space="preserve"> the ratio of the maximum angle</w:t>
      </w:r>
      <w:r w:rsidR="00FE2636" w:rsidRPr="00A51FB2">
        <w:rPr>
          <w:color w:val="000000" w:themeColor="text1"/>
          <w:sz w:val="24"/>
          <w:szCs w:val="24"/>
        </w:rPr>
        <w:t xml:space="preserve"> </w:t>
      </w:r>
      <m:oMath>
        <m:r>
          <w:rPr>
            <w:rFonts w:ascii="Cambria Math" w:hAnsi="Cambria Math"/>
            <w:color w:val="000000" w:themeColor="text1"/>
            <w:sz w:val="24"/>
            <w:szCs w:val="24"/>
          </w:rPr>
          <m:t>(α</m:t>
        </m:r>
        <m:r>
          <m:rPr>
            <m:sty m:val="p"/>
          </m:rPr>
          <w:rPr>
            <w:rFonts w:ascii="Cambria Math" w:hAnsi="Cambria Math"/>
            <w:color w:val="000000" w:themeColor="text1"/>
            <w:sz w:val="24"/>
            <w:szCs w:val="24"/>
          </w:rPr>
          <m:t>, in degrees</m:t>
        </m:r>
        <m:r>
          <w:rPr>
            <w:rFonts w:ascii="Cambria Math" w:hAnsi="Cambria Math"/>
            <w:color w:val="000000" w:themeColor="text1"/>
            <w:sz w:val="24"/>
            <w:szCs w:val="24"/>
          </w:rPr>
          <m:t>)</m:t>
        </m:r>
      </m:oMath>
      <w:r w:rsidR="00FE2636" w:rsidRPr="00A51FB2">
        <w:rPr>
          <w:rFonts w:eastAsiaTheme="minorEastAsia"/>
          <w:color w:val="000000" w:themeColor="text1"/>
          <w:sz w:val="24"/>
          <w:szCs w:val="24"/>
        </w:rPr>
        <w:t xml:space="preserve"> the </w:t>
      </w:r>
      <w:del w:id="312" w:author="Frank Fish" w:date="2020-05-12T20:14:00Z">
        <w:r w:rsidR="00FE2636" w:rsidRPr="00A51FB2" w:rsidDel="00422DBD">
          <w:rPr>
            <w:rFonts w:eastAsiaTheme="minorEastAsia"/>
            <w:color w:val="000000" w:themeColor="text1"/>
            <w:sz w:val="24"/>
            <w:szCs w:val="24"/>
          </w:rPr>
          <w:delText xml:space="preserve">wing </w:delText>
        </w:r>
      </w:del>
      <w:ins w:id="313" w:author="Frank Fish" w:date="2020-05-12T20:14:00Z">
        <w:r w:rsidR="00422DBD">
          <w:rPr>
            <w:rFonts w:eastAsiaTheme="minorEastAsia"/>
            <w:color w:val="000000" w:themeColor="text1"/>
            <w:sz w:val="24"/>
            <w:szCs w:val="24"/>
          </w:rPr>
          <w:t>fluke</w:t>
        </w:r>
        <w:r w:rsidR="00422DBD" w:rsidRPr="00A51FB2">
          <w:rPr>
            <w:rFonts w:eastAsiaTheme="minorEastAsia"/>
            <w:color w:val="000000" w:themeColor="text1"/>
            <w:sz w:val="24"/>
            <w:szCs w:val="24"/>
          </w:rPr>
          <w:t xml:space="preserve"> </w:t>
        </w:r>
      </w:ins>
      <w:r w:rsidR="00FE2636" w:rsidRPr="00A51FB2">
        <w:rPr>
          <w:rFonts w:eastAsiaTheme="minorEastAsia"/>
          <w:color w:val="000000" w:themeColor="text1"/>
          <w:sz w:val="24"/>
          <w:szCs w:val="24"/>
        </w:rPr>
        <w:t xml:space="preserve">makes with the direction of motion and the maximum angle </w:t>
      </w:r>
      <w:r w:rsidR="00FE2636" w:rsidRPr="00A51FB2">
        <w:rPr>
          <w:color w:val="000000" w:themeColor="text1"/>
          <w:sz w:val="24"/>
          <w:szCs w:val="24"/>
        </w:rPr>
        <w:t>(</w:t>
      </w:r>
      <w:r w:rsidR="00FE2636" w:rsidRPr="00A51FB2">
        <w:rPr>
          <w:i/>
          <w:color w:val="000000" w:themeColor="text1"/>
          <w:sz w:val="24"/>
          <w:szCs w:val="24"/>
        </w:rPr>
        <w:sym w:font="Symbol" w:char="F077"/>
      </w:r>
      <w:r w:rsidR="00FE2636" w:rsidRPr="00A51FB2">
        <w:rPr>
          <w:i/>
          <w:color w:val="000000" w:themeColor="text1"/>
          <w:sz w:val="24"/>
          <w:szCs w:val="24"/>
        </w:rPr>
        <w:t>h</w:t>
      </w:r>
      <w:r w:rsidR="00FE2636" w:rsidRPr="00A51FB2">
        <w:rPr>
          <w:i/>
          <w:color w:val="000000" w:themeColor="text1"/>
          <w:sz w:val="24"/>
          <w:szCs w:val="24"/>
          <w:vertAlign w:val="subscript"/>
        </w:rPr>
        <w:t>1</w:t>
      </w:r>
      <w:r w:rsidR="00FE2636" w:rsidRPr="00A51FB2">
        <w:rPr>
          <w:i/>
          <w:color w:val="000000" w:themeColor="text1"/>
          <w:sz w:val="24"/>
          <w:szCs w:val="24"/>
        </w:rPr>
        <w:t>/U</w:t>
      </w:r>
      <w:r w:rsidR="00FE2636" w:rsidRPr="00A51FB2">
        <w:rPr>
          <w:color w:val="000000" w:themeColor="text1"/>
          <w:sz w:val="24"/>
          <w:szCs w:val="24"/>
        </w:rPr>
        <w:t>) achieved by the trajectory of the pitching axis of the flukes (Yates, 1983).</w:t>
      </w:r>
      <w:r w:rsidR="00FE2636" w:rsidRPr="00A51FB2">
        <w:rPr>
          <w:rFonts w:eastAsiaTheme="minorEastAsia"/>
          <w:color w:val="000000" w:themeColor="text1"/>
          <w:sz w:val="24"/>
          <w:szCs w:val="24"/>
        </w:rPr>
        <w:t xml:space="preserve"> The coefficient of thrust (</w:t>
      </w:r>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T</m:t>
            </m:r>
          </m:sub>
        </m:sSub>
        <m:r>
          <w:rPr>
            <w:rFonts w:ascii="Cambria Math" w:hAnsi="Cambria Math"/>
            <w:color w:val="000000" w:themeColor="text1"/>
            <w:sz w:val="24"/>
            <w:szCs w:val="24"/>
          </w:rPr>
          <m:t>)</m:t>
        </m:r>
      </m:oMath>
      <w:r w:rsidR="00FE2636" w:rsidRPr="00A51FB2">
        <w:rPr>
          <w:rFonts w:eastAsiaTheme="minorEastAsia"/>
          <w:color w:val="000000" w:themeColor="text1"/>
          <w:sz w:val="24"/>
          <w:szCs w:val="24"/>
        </w:rPr>
        <w:t xml:space="preserve"> is given by:</w:t>
      </w:r>
    </w:p>
    <w:p w14:paraId="52F018B6" w14:textId="77777777" w:rsidR="00FE2636" w:rsidRPr="00A51FB2" w:rsidRDefault="002C4896" w:rsidP="00E90454">
      <w:pPr>
        <w:pStyle w:val="Caption"/>
        <w:rPr>
          <w:rFonts w:ascii="Arial" w:eastAsiaTheme="minorEastAsia" w:hAnsi="Arial" w:cs="Arial"/>
          <w:color w:val="000000" w:themeColor="text1"/>
          <w:sz w:val="24"/>
          <w:szCs w:val="24"/>
        </w:rPr>
      </w:pPr>
      <m:oMath>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C</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 xml:space="preserve">= </m:t>
        </m:r>
        <m:f>
          <m:fPr>
            <m:ctrlPr>
              <w:rPr>
                <w:rFonts w:ascii="Cambria Math" w:eastAsiaTheme="minorEastAsia" w:hAnsi="Cambria Math" w:cs="Arial"/>
                <w:color w:val="000000" w:themeColor="text1"/>
                <w:sz w:val="24"/>
                <w:szCs w:val="24"/>
              </w:rPr>
            </m:ctrlPr>
          </m:fPr>
          <m:num>
            <m:acc>
              <m:accPr>
                <m:chr m:val="̅"/>
                <m:ctrlPr>
                  <w:rPr>
                    <w:rFonts w:ascii="Cambria Math" w:eastAsiaTheme="minorEastAsia" w:hAnsi="Cambria Math" w:cs="Arial"/>
                    <w:color w:val="000000" w:themeColor="text1"/>
                    <w:sz w:val="24"/>
                    <w:szCs w:val="24"/>
                  </w:rPr>
                </m:ctrlPr>
              </m:accPr>
              <m:e>
                <m:r>
                  <w:rPr>
                    <w:rFonts w:ascii="Cambria Math" w:eastAsiaTheme="minorEastAsia" w:hAnsi="Cambria Math" w:cs="Arial"/>
                    <w:color w:val="000000" w:themeColor="text1"/>
                    <w:sz w:val="24"/>
                    <w:szCs w:val="24"/>
                  </w:rPr>
                  <m:t>T</m:t>
                </m:r>
              </m:e>
            </m:acc>
            <m:ctrlPr>
              <w:rPr>
                <w:rFonts w:ascii="Cambria Math" w:hAnsi="Cambria Math" w:cs="Arial"/>
                <w:color w:val="000000" w:themeColor="text1"/>
                <w:sz w:val="24"/>
                <w:szCs w:val="24"/>
              </w:rPr>
            </m:ctrlPr>
          </m:num>
          <m:den>
            <m:r>
              <w:rPr>
                <w:rFonts w:ascii="Cambria Math" w:hAnsi="Cambria Math" w:cs="Arial"/>
                <w:color w:val="000000" w:themeColor="text1"/>
                <w:sz w:val="24"/>
                <w:szCs w:val="24"/>
              </w:rPr>
              <m:t xml:space="preserve">0.5 </m:t>
            </m:r>
            <m:r>
              <w:rPr>
                <w:rFonts w:ascii="Cambria Math" w:hAnsi="Cambria Math" w:cs="Arial"/>
                <w:color w:val="000000" w:themeColor="text1"/>
                <w:sz w:val="24"/>
                <w:szCs w:val="24"/>
                <w:shd w:val="clear" w:color="auto" w:fill="FFFFFF"/>
              </w:rPr>
              <m:t xml:space="preserve">ρ </m:t>
            </m:r>
            <m:sSup>
              <m:sSupPr>
                <m:ctrlPr>
                  <w:rPr>
                    <w:rFonts w:ascii="Cambria Math" w:hAnsi="Cambria Math" w:cs="Arial"/>
                    <w:color w:val="000000" w:themeColor="text1"/>
                    <w:sz w:val="24"/>
                    <w:szCs w:val="24"/>
                    <w:shd w:val="clear" w:color="auto" w:fill="FFFFFF"/>
                  </w:rPr>
                </m:ctrlPr>
              </m:sSupPr>
              <m:e>
                <m:r>
                  <w:rPr>
                    <w:rFonts w:ascii="Cambria Math" w:hAnsi="Cambria Math" w:cs="Arial"/>
                    <w:color w:val="000000" w:themeColor="text1"/>
                    <w:sz w:val="24"/>
                    <w:szCs w:val="24"/>
                    <w:shd w:val="clear" w:color="auto" w:fill="FFFFFF"/>
                  </w:rPr>
                  <m:t>u</m:t>
                </m:r>
              </m:e>
              <m:sup>
                <m:r>
                  <w:rPr>
                    <w:rFonts w:ascii="Cambria Math" w:hAnsi="Cambria Math" w:cs="Arial"/>
                    <w:color w:val="000000" w:themeColor="text1"/>
                    <w:sz w:val="24"/>
                    <w:szCs w:val="24"/>
                    <w:shd w:val="clear" w:color="auto" w:fill="FFFFFF"/>
                  </w:rPr>
                  <m:t>2</m:t>
                </m:r>
              </m:sup>
            </m:sSup>
            <m:r>
              <w:rPr>
                <w:rFonts w:ascii="Cambria Math" w:hAnsi="Cambria Math" w:cs="Arial"/>
                <w:color w:val="000000" w:themeColor="text1"/>
                <w:sz w:val="24"/>
                <w:szCs w:val="24"/>
                <w:shd w:val="clear" w:color="auto" w:fill="FFFFFF"/>
              </w:rPr>
              <m:t xml:space="preserve"> </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S</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 xml:space="preserve"> </m:t>
            </m:r>
            <m:sSup>
              <m:sSupPr>
                <m:ctrlPr>
                  <w:rPr>
                    <w:rFonts w:ascii="Cambria Math" w:hAnsi="Cambria Math" w:cs="Arial"/>
                    <w:color w:val="000000" w:themeColor="text1"/>
                    <w:sz w:val="24"/>
                    <w:szCs w:val="24"/>
                  </w:rPr>
                </m:ctrlPr>
              </m:sSupPr>
              <m:e>
                <m:d>
                  <m:dPr>
                    <m:ctrlPr>
                      <w:rPr>
                        <w:rFonts w:ascii="Cambria Math" w:hAnsi="Cambria Math" w:cs="Arial"/>
                        <w:color w:val="000000" w:themeColor="text1"/>
                        <w:sz w:val="24"/>
                        <w:szCs w:val="24"/>
                      </w:rPr>
                    </m:ctrlPr>
                  </m:dPr>
                  <m:e>
                    <m:f>
                      <m:fPr>
                        <m:ctrlPr>
                          <w:rPr>
                            <w:rFonts w:ascii="Cambria Math" w:hAnsi="Cambria Math" w:cs="Arial"/>
                            <w:color w:val="000000" w:themeColor="text1"/>
                            <w:sz w:val="24"/>
                            <w:szCs w:val="24"/>
                          </w:rPr>
                        </m:ctrlPr>
                      </m:fPr>
                      <m:num>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h</m:t>
                            </m:r>
                          </m:e>
                          <m:sub>
                            <m:r>
                              <w:rPr>
                                <w:rFonts w:ascii="Cambria Math" w:hAnsi="Cambria Math" w:cs="Arial"/>
                                <w:color w:val="000000" w:themeColor="text1"/>
                                <w:sz w:val="24"/>
                                <w:szCs w:val="24"/>
                              </w:rPr>
                              <m:t>1</m:t>
                            </m:r>
                          </m:sub>
                        </m:sSub>
                      </m:num>
                      <m:den>
                        <m:r>
                          <w:rPr>
                            <w:rFonts w:ascii="Cambria Math" w:hAnsi="Cambria Math" w:cs="Arial"/>
                            <w:color w:val="000000" w:themeColor="text1"/>
                            <w:sz w:val="24"/>
                            <w:szCs w:val="24"/>
                          </w:rPr>
                          <m:t>C</m:t>
                        </m:r>
                      </m:den>
                    </m:f>
                  </m:e>
                </m:d>
              </m:e>
              <m:sup>
                <m:r>
                  <w:rPr>
                    <w:rFonts w:ascii="Cambria Math" w:hAnsi="Cambria Math" w:cs="Arial"/>
                    <w:color w:val="000000" w:themeColor="text1"/>
                    <w:sz w:val="24"/>
                    <w:szCs w:val="24"/>
                  </w:rPr>
                  <m:t>2</m:t>
                </m:r>
              </m:sup>
            </m:sSup>
            <m:r>
              <w:rPr>
                <w:rFonts w:ascii="Cambria Math" w:hAnsi="Cambria Math" w:cs="Arial"/>
                <w:color w:val="000000" w:themeColor="text1"/>
                <w:sz w:val="24"/>
                <w:szCs w:val="24"/>
              </w:rPr>
              <m:t xml:space="preserve"> </m:t>
            </m:r>
          </m:den>
        </m:f>
      </m:oMath>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hAnsi="Arial" w:cs="Arial"/>
          <w:i w:val="0"/>
          <w:color w:val="000000" w:themeColor="text1"/>
          <w:sz w:val="24"/>
          <w:szCs w:val="24"/>
        </w:rPr>
        <w:t>(</w:t>
      </w:r>
      <w:r w:rsidR="00FE2636" w:rsidRPr="00A51FB2">
        <w:rPr>
          <w:rFonts w:ascii="Arial" w:hAnsi="Arial" w:cs="Arial"/>
          <w:i w:val="0"/>
          <w:color w:val="000000" w:themeColor="text1"/>
          <w:sz w:val="24"/>
          <w:szCs w:val="24"/>
        </w:rPr>
        <w:fldChar w:fldCharType="begin"/>
      </w:r>
      <w:r w:rsidR="00FE2636" w:rsidRPr="00A51FB2">
        <w:rPr>
          <w:rFonts w:ascii="Arial" w:hAnsi="Arial" w:cs="Arial"/>
          <w:i w:val="0"/>
          <w:color w:val="000000" w:themeColor="text1"/>
          <w:sz w:val="24"/>
          <w:szCs w:val="24"/>
        </w:rPr>
        <w:instrText xml:space="preserve"> SEQ ( \* ARABIC </w:instrText>
      </w:r>
      <w:r w:rsidR="00FE2636" w:rsidRPr="00A51FB2">
        <w:rPr>
          <w:rFonts w:ascii="Arial" w:hAnsi="Arial" w:cs="Arial"/>
          <w:i w:val="0"/>
          <w:color w:val="000000" w:themeColor="text1"/>
          <w:sz w:val="24"/>
          <w:szCs w:val="24"/>
        </w:rPr>
        <w:fldChar w:fldCharType="separate"/>
      </w:r>
      <w:r w:rsidR="00FE2636" w:rsidRPr="00A51FB2">
        <w:rPr>
          <w:rFonts w:ascii="Arial" w:hAnsi="Arial" w:cs="Arial"/>
          <w:i w:val="0"/>
          <w:noProof/>
          <w:color w:val="000000" w:themeColor="text1"/>
          <w:sz w:val="24"/>
          <w:szCs w:val="24"/>
        </w:rPr>
        <w:t>5</w:t>
      </w:r>
      <w:r w:rsidR="00FE2636" w:rsidRPr="00A51FB2">
        <w:rPr>
          <w:rFonts w:ascii="Arial" w:hAnsi="Arial" w:cs="Arial"/>
          <w:i w:val="0"/>
          <w:color w:val="000000" w:themeColor="text1"/>
          <w:sz w:val="24"/>
          <w:szCs w:val="24"/>
        </w:rPr>
        <w:fldChar w:fldCharType="end"/>
      </w:r>
      <w:r w:rsidR="00FE2636" w:rsidRPr="00A51FB2">
        <w:rPr>
          <w:rFonts w:ascii="Arial" w:hAnsi="Arial" w:cs="Arial"/>
          <w:i w:val="0"/>
          <w:color w:val="000000" w:themeColor="text1"/>
          <w:sz w:val="24"/>
          <w:szCs w:val="24"/>
        </w:rPr>
        <w:t>)</w:t>
      </w:r>
    </w:p>
    <w:p w14:paraId="5FF0F16E" w14:textId="77777777" w:rsidR="00FE2636" w:rsidRPr="00A51FB2" w:rsidRDefault="00FE2636" w:rsidP="00C3388D">
      <w:pPr>
        <w:spacing w:line="240" w:lineRule="auto"/>
        <w:rPr>
          <w:rFonts w:eastAsiaTheme="minorEastAsia"/>
          <w:color w:val="000000" w:themeColor="text1"/>
          <w:sz w:val="24"/>
          <w:szCs w:val="24"/>
        </w:rPr>
      </w:pPr>
      <w:r w:rsidRPr="00A51FB2">
        <w:rPr>
          <w:rFonts w:eastAsiaTheme="minorEastAsia"/>
          <w:color w:val="000000" w:themeColor="text1"/>
          <w:sz w:val="24"/>
          <w:szCs w:val="24"/>
        </w:rPr>
        <w:t xml:space="preserve">where </w:t>
      </w:r>
      <m:oMath>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T</m:t>
            </m:r>
          </m:e>
        </m:acc>
      </m:oMath>
      <w:r w:rsidRPr="00A51FB2">
        <w:rPr>
          <w:rFonts w:eastAsiaTheme="minorEastAsia"/>
          <w:color w:val="000000" w:themeColor="text1"/>
          <w:sz w:val="24"/>
          <w:szCs w:val="24"/>
        </w:rPr>
        <w:t xml:space="preserve"> is equal to the total mean thrust, </w:t>
      </w:r>
      <m:oMath>
        <m:r>
          <w:rPr>
            <w:rFonts w:ascii="Cambria Math" w:hAnsi="Cambria Math"/>
            <w:color w:val="000000" w:themeColor="text1"/>
            <w:sz w:val="24"/>
            <w:szCs w:val="24"/>
            <w:shd w:val="clear" w:color="auto" w:fill="FFFFFF"/>
          </w:rPr>
          <m:t>ρ</m:t>
        </m:r>
      </m:oMath>
      <w:r w:rsidRPr="00A51FB2">
        <w:rPr>
          <w:rFonts w:eastAsiaTheme="minorEastAsia"/>
          <w:color w:val="000000" w:themeColor="text1"/>
          <w:sz w:val="24"/>
          <w:szCs w:val="24"/>
          <w:shd w:val="clear" w:color="auto" w:fill="FFFFFF"/>
        </w:rPr>
        <w:t xml:space="preserve"> is the density of seawater,</w:t>
      </w:r>
      <w:r w:rsidRPr="00A51FB2">
        <w:rPr>
          <w:rFonts w:eastAsiaTheme="minorEastAsia"/>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S</m:t>
            </m:r>
          </m:e>
          <m:sub>
            <m:r>
              <w:rPr>
                <w:rFonts w:ascii="Cambria Math" w:hAnsi="Cambria Math"/>
                <w:color w:val="000000" w:themeColor="text1"/>
                <w:sz w:val="24"/>
                <w:szCs w:val="24"/>
              </w:rPr>
              <m:t>t</m:t>
            </m:r>
          </m:sub>
        </m:sSub>
      </m:oMath>
      <w:r w:rsidRPr="00A51FB2">
        <w:rPr>
          <w:rFonts w:eastAsiaTheme="minorEastAsia"/>
          <w:color w:val="000000" w:themeColor="text1"/>
          <w:sz w:val="24"/>
          <w:szCs w:val="24"/>
        </w:rPr>
        <w:t xml:space="preserve"> is the fluke area, and </w:t>
      </w:r>
      <m:oMath>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h</m:t>
                </m:r>
              </m:e>
              <m:sub>
                <m:r>
                  <w:rPr>
                    <w:rFonts w:ascii="Cambria Math" w:hAnsi="Cambria Math"/>
                    <w:color w:val="000000" w:themeColor="text1"/>
                    <w:sz w:val="24"/>
                    <w:szCs w:val="24"/>
                  </w:rPr>
                  <m:t>1</m:t>
                </m:r>
              </m:sub>
            </m:sSub>
          </m:num>
          <m:den>
            <m:r>
              <w:rPr>
                <w:rFonts w:ascii="Cambria Math" w:hAnsi="Cambria Math"/>
                <w:color w:val="000000" w:themeColor="text1"/>
                <w:sz w:val="24"/>
                <w:szCs w:val="24"/>
              </w:rPr>
              <m:t>C</m:t>
            </m:r>
          </m:den>
        </m:f>
      </m:oMath>
      <w:r w:rsidRPr="00A51FB2">
        <w:rPr>
          <w:rFonts w:eastAsiaTheme="minorEastAsia"/>
          <w:color w:val="000000" w:themeColor="text1"/>
          <w:sz w:val="24"/>
          <w:szCs w:val="24"/>
        </w:rPr>
        <w:t xml:space="preserve"> is the heaving amplitude. The efficiency (</w:t>
      </w:r>
      <m:oMath>
        <m:r>
          <w:rPr>
            <w:rFonts w:ascii="Cambria Math" w:eastAsiaTheme="minorEastAsia" w:hAnsi="Cambria Math"/>
            <w:color w:val="000000" w:themeColor="text1"/>
            <w:sz w:val="24"/>
            <w:szCs w:val="24"/>
          </w:rPr>
          <m:t>η)</m:t>
        </m:r>
      </m:oMath>
      <w:r w:rsidRPr="00A51FB2">
        <w:rPr>
          <w:rFonts w:eastAsiaTheme="minorEastAsia"/>
          <w:color w:val="000000" w:themeColor="text1"/>
          <w:sz w:val="24"/>
          <w:szCs w:val="24"/>
        </w:rPr>
        <w:t xml:space="preserve"> is given by:</w:t>
      </w:r>
    </w:p>
    <w:p w14:paraId="396AF7B5" w14:textId="77777777" w:rsidR="00FE2636" w:rsidRPr="00A51FB2" w:rsidRDefault="00FE2636" w:rsidP="00E90454">
      <w:pPr>
        <w:pStyle w:val="Caption"/>
        <w:rPr>
          <w:rFonts w:ascii="Arial" w:eastAsiaTheme="minorEastAsia" w:hAnsi="Arial" w:cs="Arial"/>
          <w:color w:val="000000" w:themeColor="text1"/>
          <w:sz w:val="24"/>
          <w:szCs w:val="24"/>
        </w:rPr>
      </w:pPr>
      <m:oMath>
        <m:r>
          <w:rPr>
            <w:rFonts w:ascii="Cambria Math" w:eastAsiaTheme="minorEastAsia" w:hAnsi="Cambria Math" w:cs="Arial"/>
            <w:color w:val="000000" w:themeColor="text1"/>
            <w:sz w:val="24"/>
            <w:szCs w:val="24"/>
          </w:rPr>
          <m:t>η=</m:t>
        </m:r>
        <m:f>
          <m:fPr>
            <m:ctrlPr>
              <w:rPr>
                <w:rFonts w:ascii="Cambria Math" w:eastAsiaTheme="minorEastAsia" w:hAnsi="Cambria Math" w:cs="Arial"/>
                <w:color w:val="000000" w:themeColor="text1"/>
                <w:sz w:val="24"/>
                <w:szCs w:val="24"/>
              </w:rPr>
            </m:ctrlPr>
          </m:fPr>
          <m:num>
            <m:r>
              <w:rPr>
                <w:rFonts w:ascii="Cambria Math" w:eastAsiaTheme="minorEastAsia" w:hAnsi="Cambria Math" w:cs="Arial"/>
                <w:color w:val="000000" w:themeColor="text1"/>
                <w:sz w:val="24"/>
                <w:szCs w:val="24"/>
              </w:rPr>
              <m:t xml:space="preserve">U </m:t>
            </m:r>
            <m:acc>
              <m:accPr>
                <m:chr m:val="̅"/>
                <m:ctrlPr>
                  <w:rPr>
                    <w:rFonts w:ascii="Cambria Math" w:eastAsiaTheme="minorEastAsia" w:hAnsi="Cambria Math" w:cs="Arial"/>
                    <w:color w:val="000000" w:themeColor="text1"/>
                    <w:sz w:val="24"/>
                    <w:szCs w:val="24"/>
                  </w:rPr>
                </m:ctrlPr>
              </m:accPr>
              <m:e>
                <m:r>
                  <w:rPr>
                    <w:rFonts w:ascii="Cambria Math" w:eastAsiaTheme="minorEastAsia" w:hAnsi="Cambria Math" w:cs="Arial"/>
                    <w:color w:val="000000" w:themeColor="text1"/>
                    <w:sz w:val="24"/>
                    <w:szCs w:val="24"/>
                  </w:rPr>
                  <m:t>T</m:t>
                </m:r>
              </m:e>
            </m:acc>
          </m:num>
          <m:den>
            <m:acc>
              <m:accPr>
                <m:chr m:val="̅"/>
                <m:ctrlPr>
                  <w:rPr>
                    <w:rFonts w:ascii="Cambria Math" w:eastAsiaTheme="minorEastAsia" w:hAnsi="Cambria Math" w:cs="Arial"/>
                    <w:color w:val="000000" w:themeColor="text1"/>
                    <w:sz w:val="24"/>
                    <w:szCs w:val="24"/>
                  </w:rPr>
                </m:ctrlPr>
              </m:accPr>
              <m:e>
                <m:r>
                  <w:rPr>
                    <w:rFonts w:ascii="Cambria Math" w:eastAsiaTheme="minorEastAsia" w:hAnsi="Cambria Math" w:cs="Arial"/>
                    <w:color w:val="000000" w:themeColor="text1"/>
                    <w:sz w:val="24"/>
                    <w:szCs w:val="24"/>
                  </w:rPr>
                  <m:t>E</m:t>
                </m:r>
              </m:e>
            </m:acc>
          </m:den>
        </m:f>
      </m:oMath>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6</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14:paraId="57ADA010" w14:textId="583DB939" w:rsidR="00FE2636" w:rsidRPr="00A51FB2" w:rsidRDefault="00FE2636" w:rsidP="00C3388D">
      <w:pPr>
        <w:spacing w:line="240" w:lineRule="auto"/>
        <w:rPr>
          <w:rFonts w:eastAsiaTheme="minorEastAsia"/>
          <w:color w:val="000000" w:themeColor="text1"/>
          <w:sz w:val="24"/>
          <w:szCs w:val="24"/>
        </w:rPr>
      </w:pPr>
      <w:r w:rsidRPr="00A51FB2">
        <w:rPr>
          <w:rFonts w:eastAsiaTheme="minorEastAsia"/>
          <w:color w:val="000000" w:themeColor="text1"/>
          <w:sz w:val="24"/>
          <w:szCs w:val="24"/>
        </w:rPr>
        <w:t xml:space="preserve">where </w:t>
      </w:r>
      <m:oMath>
        <m:acc>
          <m:accPr>
            <m:chr m:val="̅"/>
            <m:ctrlPr>
              <w:rPr>
                <w:rFonts w:ascii="Cambria Math" w:eastAsiaTheme="minorEastAsia" w:hAnsi="Cambria Math"/>
                <w:i/>
                <w:color w:val="000000" w:themeColor="text1"/>
                <w:sz w:val="24"/>
                <w:szCs w:val="24"/>
              </w:rPr>
            </m:ctrlPr>
          </m:accPr>
          <m:e>
            <m:r>
              <w:rPr>
                <w:rFonts w:ascii="Cambria Math" w:eastAsiaTheme="minorEastAsia" w:hAnsi="Cambria Math"/>
                <w:color w:val="000000" w:themeColor="text1"/>
                <w:sz w:val="24"/>
                <w:szCs w:val="24"/>
              </w:rPr>
              <m:t>E</m:t>
            </m:r>
          </m:e>
        </m:acc>
      </m:oMath>
      <w:r w:rsidRPr="00A51FB2">
        <w:rPr>
          <w:rFonts w:eastAsiaTheme="minorEastAsia"/>
          <w:color w:val="000000" w:themeColor="text1"/>
          <w:sz w:val="24"/>
          <w:szCs w:val="24"/>
        </w:rPr>
        <w:t xml:space="preserve"> is the mean rate of oscillation (Chopra and Kambe,</w:t>
      </w:r>
      <w:r w:rsidR="00A96169">
        <w:rPr>
          <w:rFonts w:eastAsiaTheme="minorEastAsia"/>
          <w:color w:val="000000" w:themeColor="text1"/>
          <w:sz w:val="24"/>
          <w:szCs w:val="24"/>
        </w:rPr>
        <w:t xml:space="preserve"> 1976, Yates, 1983, Fish, 1998).</w:t>
      </w:r>
      <w:r w:rsidRPr="00A51FB2">
        <w:rPr>
          <w:rFonts w:eastAsiaTheme="minorEastAsia"/>
          <w:color w:val="000000" w:themeColor="text1"/>
          <w:sz w:val="24"/>
          <w:szCs w:val="24"/>
        </w:rPr>
        <w:t xml:space="preserve"> </w:t>
      </w:r>
    </w:p>
    <w:p w14:paraId="3AE26054" w14:textId="3A404EAC" w:rsidR="00FE2636" w:rsidRPr="00A51FB2" w:rsidRDefault="00FE2636" w:rsidP="00C3388D">
      <w:pPr>
        <w:spacing w:line="240" w:lineRule="auto"/>
        <w:ind w:firstLine="720"/>
        <w:rPr>
          <w:color w:val="000000" w:themeColor="text1"/>
          <w:sz w:val="24"/>
          <w:szCs w:val="24"/>
        </w:rPr>
      </w:pPr>
      <w:r w:rsidRPr="00A51FB2">
        <w:rPr>
          <w:color w:val="000000" w:themeColor="text1"/>
          <w:sz w:val="24"/>
          <w:szCs w:val="24"/>
        </w:rPr>
        <w:t xml:space="preserve">We used a customized MATLAB script to detect flukebeats based upon methods defined by Gough et al. (2019). For each detected tailbeat, we combined values from the digitizing of Chopra and Kambe’s figures, kinematic variables from the tag data such as </w:t>
      </w:r>
      <w:del w:id="314" w:author="Frank Fish" w:date="2020-05-12T21:46:00Z">
        <w:r w:rsidRPr="00A51FB2" w:rsidDel="00C92040">
          <w:rPr>
            <w:color w:val="000000" w:themeColor="text1"/>
            <w:sz w:val="24"/>
            <w:szCs w:val="24"/>
          </w:rPr>
          <w:delText>swimming speed (</w:delText>
        </w:r>
      </w:del>
      <w:r w:rsidRPr="00A51FB2">
        <w:rPr>
          <w:i/>
          <w:color w:val="000000" w:themeColor="text1"/>
          <w:sz w:val="24"/>
          <w:szCs w:val="24"/>
        </w:rPr>
        <w:t>U</w:t>
      </w:r>
      <w:ins w:id="315" w:author="Frank Fish" w:date="2020-05-12T21:46:00Z">
        <w:r w:rsidR="00C92040">
          <w:rPr>
            <w:i/>
            <w:color w:val="000000" w:themeColor="text1"/>
            <w:sz w:val="24"/>
            <w:szCs w:val="24"/>
          </w:rPr>
          <w:t>,</w:t>
        </w:r>
      </w:ins>
      <w:del w:id="316" w:author="Frank Fish" w:date="2020-05-12T21:46:00Z">
        <w:r w:rsidRPr="00A51FB2" w:rsidDel="00C92040">
          <w:rPr>
            <w:color w:val="000000" w:themeColor="text1"/>
            <w:sz w:val="24"/>
            <w:szCs w:val="24"/>
          </w:rPr>
          <w:delText xml:space="preserve">) </w:delText>
        </w:r>
      </w:del>
      <w:del w:id="317" w:author="Frank Fish" w:date="2020-05-12T20:15:00Z">
        <w:r w:rsidRPr="00A51FB2" w:rsidDel="00422DBD">
          <w:rPr>
            <w:color w:val="000000" w:themeColor="text1"/>
            <w:sz w:val="24"/>
            <w:szCs w:val="24"/>
          </w:rPr>
          <w:delText>in m s</w:delText>
        </w:r>
        <w:r w:rsidRPr="00A51FB2" w:rsidDel="00422DBD">
          <w:rPr>
            <w:color w:val="000000" w:themeColor="text1"/>
            <w:sz w:val="24"/>
            <w:szCs w:val="24"/>
            <w:vertAlign w:val="superscript"/>
          </w:rPr>
          <w:delText>-1</w:delText>
        </w:r>
        <w:r w:rsidRPr="00A51FB2" w:rsidDel="00422DBD">
          <w:rPr>
            <w:color w:val="000000" w:themeColor="text1"/>
            <w:sz w:val="24"/>
            <w:szCs w:val="24"/>
          </w:rPr>
          <w:delText xml:space="preserve"> </w:delText>
        </w:r>
      </w:del>
      <w:del w:id="318" w:author="Frank Fish" w:date="2020-05-12T21:46:00Z">
        <w:r w:rsidRPr="00A51FB2" w:rsidDel="00C92040">
          <w:rPr>
            <w:color w:val="000000" w:themeColor="text1"/>
            <w:sz w:val="24"/>
            <w:szCs w:val="24"/>
          </w:rPr>
          <w:delText>and fluking frequency</w:delText>
        </w:r>
      </w:del>
      <w:r w:rsidRPr="00A51FB2">
        <w:rPr>
          <w:color w:val="000000" w:themeColor="text1"/>
          <w:sz w:val="24"/>
          <w:szCs w:val="24"/>
        </w:rPr>
        <w:t xml:space="preserve"> </w:t>
      </w:r>
      <w:del w:id="319" w:author="Frank Fish" w:date="2020-05-12T21:47:00Z">
        <w:r w:rsidRPr="00A51FB2" w:rsidDel="00C92040">
          <w:rPr>
            <w:color w:val="000000" w:themeColor="text1"/>
            <w:sz w:val="24"/>
            <w:szCs w:val="24"/>
          </w:rPr>
          <w:delText>(</w:delText>
        </w:r>
      </w:del>
      <w:r w:rsidRPr="00A51FB2">
        <w:rPr>
          <w:i/>
          <w:color w:val="000000" w:themeColor="text1"/>
          <w:sz w:val="24"/>
          <w:szCs w:val="24"/>
        </w:rPr>
        <w:t>f</w:t>
      </w:r>
      <w:del w:id="320" w:author="Frank Fish" w:date="2020-05-12T21:47:00Z">
        <w:r w:rsidRPr="00A51FB2" w:rsidDel="00C92040">
          <w:rPr>
            <w:color w:val="000000" w:themeColor="text1"/>
            <w:sz w:val="24"/>
            <w:szCs w:val="24"/>
          </w:rPr>
          <w:delText>)</w:delText>
        </w:r>
      </w:del>
      <w:del w:id="321" w:author="Frank Fish" w:date="2020-05-12T20:15:00Z">
        <w:r w:rsidRPr="00A51FB2" w:rsidDel="00763C6D">
          <w:rPr>
            <w:color w:val="000000" w:themeColor="text1"/>
            <w:sz w:val="24"/>
            <w:szCs w:val="24"/>
          </w:rPr>
          <w:delText xml:space="preserve"> in Hz</w:delText>
        </w:r>
      </w:del>
      <w:r w:rsidRPr="00A51FB2">
        <w:rPr>
          <w:color w:val="000000" w:themeColor="text1"/>
          <w:sz w:val="24"/>
          <w:szCs w:val="24"/>
        </w:rPr>
        <w:t>, and UAV-measured morphometrics to calculate thrust power output, drag coefficient, and Reynolds number for the period of time corresponding to a</w:t>
      </w:r>
      <w:r w:rsidR="00EC78F9" w:rsidRPr="00A51FB2">
        <w:rPr>
          <w:color w:val="000000" w:themeColor="text1"/>
          <w:sz w:val="24"/>
          <w:szCs w:val="24"/>
        </w:rPr>
        <w:t xml:space="preserve"> single</w:t>
      </w:r>
      <w:r w:rsidRPr="00A51FB2">
        <w:rPr>
          <w:color w:val="000000" w:themeColor="text1"/>
          <w:sz w:val="24"/>
          <w:szCs w:val="24"/>
        </w:rPr>
        <w:t xml:space="preserve"> tailbeat. The thrust power output (</w:t>
      </w:r>
      <w:r w:rsidRPr="00A51FB2">
        <w:rPr>
          <w:i/>
          <w:color w:val="000000" w:themeColor="text1"/>
          <w:sz w:val="24"/>
          <w:szCs w:val="24"/>
        </w:rPr>
        <w:t>P</w:t>
      </w:r>
      <w:r w:rsidRPr="00A51FB2">
        <w:rPr>
          <w:i/>
          <w:color w:val="000000" w:themeColor="text1"/>
          <w:sz w:val="24"/>
          <w:szCs w:val="24"/>
          <w:vertAlign w:val="subscript"/>
        </w:rPr>
        <w:t>T</w:t>
      </w:r>
      <w:r w:rsidRPr="00A51FB2">
        <w:rPr>
          <w:color w:val="000000" w:themeColor="text1"/>
          <w:sz w:val="24"/>
          <w:szCs w:val="24"/>
        </w:rPr>
        <w:t>) is given by:</w:t>
      </w:r>
    </w:p>
    <w:p w14:paraId="19963A2E" w14:textId="77777777" w:rsidR="00FE2636" w:rsidRPr="00A51FB2" w:rsidRDefault="002C4896" w:rsidP="00E90454">
      <w:pPr>
        <w:pStyle w:val="Caption"/>
        <w:rPr>
          <w:rFonts w:ascii="Arial" w:hAnsi="Arial" w:cs="Arial"/>
          <w:color w:val="000000" w:themeColor="text1"/>
          <w:sz w:val="24"/>
          <w:szCs w:val="24"/>
        </w:rPr>
      </w:pPr>
      <m:oMath>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P</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 xml:space="preserve">=  0.5 ρ </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C</m:t>
            </m:r>
          </m:e>
          <m:sub>
            <m:r>
              <w:rPr>
                <w:rFonts w:ascii="Cambria Math" w:hAnsi="Cambria Math" w:cs="Arial"/>
                <w:color w:val="000000" w:themeColor="text1"/>
                <w:sz w:val="24"/>
                <w:szCs w:val="24"/>
              </w:rPr>
              <m:t>T</m:t>
            </m:r>
          </m:sub>
        </m:sSub>
        <m:r>
          <w:rPr>
            <w:rFonts w:ascii="Cambria Math" w:hAnsi="Cambria Math" w:cs="Arial"/>
            <w:color w:val="000000" w:themeColor="text1"/>
            <w:sz w:val="24"/>
            <w:szCs w:val="24"/>
          </w:rPr>
          <m:t xml:space="preserve"> </m:t>
        </m:r>
        <m:sSup>
          <m:sSupPr>
            <m:ctrlPr>
              <w:rPr>
                <w:rFonts w:ascii="Cambria Math" w:hAnsi="Cambria Math" w:cs="Arial"/>
                <w:color w:val="000000" w:themeColor="text1"/>
                <w:sz w:val="24"/>
                <w:szCs w:val="24"/>
              </w:rPr>
            </m:ctrlPr>
          </m:sSupPr>
          <m:e>
            <m:r>
              <w:rPr>
                <w:rFonts w:ascii="Cambria Math" w:hAnsi="Cambria Math" w:cs="Arial"/>
                <w:color w:val="000000" w:themeColor="text1"/>
                <w:sz w:val="24"/>
                <w:szCs w:val="24"/>
              </w:rPr>
              <m:t>U</m:t>
            </m:r>
          </m:e>
          <m:sup>
            <m:r>
              <w:rPr>
                <w:rFonts w:ascii="Cambria Math" w:hAnsi="Cambria Math" w:cs="Arial"/>
                <w:color w:val="000000" w:themeColor="text1"/>
                <w:sz w:val="24"/>
                <w:szCs w:val="24"/>
              </w:rPr>
              <m:t>3</m:t>
            </m:r>
          </m:sup>
        </m:sSup>
        <m:r>
          <w:rPr>
            <w:rFonts w:ascii="Cambria Math" w:hAnsi="Cambria Math" w:cs="Arial"/>
            <w:color w:val="000000" w:themeColor="text1"/>
            <w:sz w:val="24"/>
            <w:szCs w:val="24"/>
          </w:rPr>
          <m:t xml:space="preserve"> </m:t>
        </m:r>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F</m:t>
            </m:r>
          </m:e>
          <m:sub>
            <m:r>
              <w:rPr>
                <w:rFonts w:ascii="Cambria Math" w:hAnsi="Cambria Math" w:cs="Arial"/>
                <w:color w:val="000000" w:themeColor="text1"/>
                <w:sz w:val="24"/>
                <w:szCs w:val="24"/>
              </w:rPr>
              <m:t>a</m:t>
            </m:r>
          </m:sub>
        </m:sSub>
        <m:r>
          <w:rPr>
            <w:rFonts w:ascii="Cambria Math" w:hAnsi="Cambria Math" w:cs="Arial"/>
            <w:color w:val="000000" w:themeColor="text1"/>
            <w:sz w:val="24"/>
            <w:szCs w:val="24"/>
          </w:rPr>
          <m:t xml:space="preserve"> </m:t>
        </m:r>
        <m:sSup>
          <m:sSupPr>
            <m:ctrlPr>
              <w:rPr>
                <w:rFonts w:ascii="Cambria Math" w:hAnsi="Cambria Math" w:cs="Arial"/>
                <w:color w:val="000000" w:themeColor="text1"/>
                <w:sz w:val="24"/>
                <w:szCs w:val="24"/>
              </w:rPr>
            </m:ctrlPr>
          </m:sSupPr>
          <m:e>
            <m:d>
              <m:dPr>
                <m:ctrlPr>
                  <w:rPr>
                    <w:rFonts w:ascii="Cambria Math" w:hAnsi="Cambria Math" w:cs="Arial"/>
                    <w:color w:val="000000" w:themeColor="text1"/>
                    <w:sz w:val="24"/>
                    <w:szCs w:val="24"/>
                  </w:rPr>
                </m:ctrlPr>
              </m:dPr>
              <m:e>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m:t>h</m:t>
                    </m:r>
                  </m:num>
                  <m:den>
                    <m:r>
                      <w:rPr>
                        <w:rFonts w:ascii="Cambria Math" w:hAnsi="Cambria Math" w:cs="Arial"/>
                        <w:color w:val="000000" w:themeColor="text1"/>
                        <w:sz w:val="24"/>
                        <w:szCs w:val="24"/>
                      </w:rPr>
                      <m:t>C</m:t>
                    </m:r>
                  </m:den>
                </m:f>
              </m:e>
            </m:d>
          </m:e>
          <m:sup>
            <m:r>
              <w:rPr>
                <w:rFonts w:ascii="Cambria Math" w:hAnsi="Cambria Math" w:cs="Arial"/>
                <w:color w:val="000000" w:themeColor="text1"/>
                <w:sz w:val="24"/>
                <w:szCs w:val="24"/>
              </w:rPr>
              <m:t>2</m:t>
            </m:r>
          </m:sup>
        </m:sSup>
      </m:oMath>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i w:val="0"/>
          <w:color w:val="000000" w:themeColor="text1"/>
          <w:sz w:val="24"/>
          <w:szCs w:val="24"/>
        </w:rPr>
        <w:tab/>
      </w:r>
      <w:r w:rsidR="00FE2636" w:rsidRPr="00A51FB2">
        <w:rPr>
          <w:rFonts w:ascii="Arial" w:eastAsiaTheme="minorEastAsia" w:hAnsi="Arial" w:cs="Arial"/>
          <w:i w:val="0"/>
          <w:color w:val="000000" w:themeColor="text1"/>
          <w:sz w:val="24"/>
          <w:szCs w:val="24"/>
        </w:rPr>
        <w:tab/>
      </w:r>
      <w:r w:rsidR="00FE2636" w:rsidRPr="00A51FB2">
        <w:rPr>
          <w:rFonts w:ascii="Arial" w:hAnsi="Arial" w:cs="Arial"/>
          <w:i w:val="0"/>
          <w:color w:val="000000" w:themeColor="text1"/>
          <w:sz w:val="24"/>
          <w:szCs w:val="24"/>
        </w:rPr>
        <w:t>(</w:t>
      </w:r>
      <w:r w:rsidR="00FE2636" w:rsidRPr="00A51FB2">
        <w:rPr>
          <w:rFonts w:ascii="Arial" w:hAnsi="Arial" w:cs="Arial"/>
          <w:i w:val="0"/>
          <w:color w:val="000000" w:themeColor="text1"/>
          <w:sz w:val="24"/>
          <w:szCs w:val="24"/>
        </w:rPr>
        <w:fldChar w:fldCharType="begin"/>
      </w:r>
      <w:r w:rsidR="00FE2636" w:rsidRPr="00A51FB2">
        <w:rPr>
          <w:rFonts w:ascii="Arial" w:hAnsi="Arial" w:cs="Arial"/>
          <w:i w:val="0"/>
          <w:color w:val="000000" w:themeColor="text1"/>
          <w:sz w:val="24"/>
          <w:szCs w:val="24"/>
        </w:rPr>
        <w:instrText xml:space="preserve"> SEQ ( \* ARABIC </w:instrText>
      </w:r>
      <w:r w:rsidR="00FE2636" w:rsidRPr="00A51FB2">
        <w:rPr>
          <w:rFonts w:ascii="Arial" w:hAnsi="Arial" w:cs="Arial"/>
          <w:i w:val="0"/>
          <w:color w:val="000000" w:themeColor="text1"/>
          <w:sz w:val="24"/>
          <w:szCs w:val="24"/>
        </w:rPr>
        <w:fldChar w:fldCharType="separate"/>
      </w:r>
      <w:r w:rsidR="00FE2636" w:rsidRPr="00A51FB2">
        <w:rPr>
          <w:rFonts w:ascii="Arial" w:hAnsi="Arial" w:cs="Arial"/>
          <w:i w:val="0"/>
          <w:noProof/>
          <w:color w:val="000000" w:themeColor="text1"/>
          <w:sz w:val="24"/>
          <w:szCs w:val="24"/>
        </w:rPr>
        <w:t>7</w:t>
      </w:r>
      <w:r w:rsidR="00FE2636" w:rsidRPr="00A51FB2">
        <w:rPr>
          <w:rFonts w:ascii="Arial" w:hAnsi="Arial" w:cs="Arial"/>
          <w:i w:val="0"/>
          <w:color w:val="000000" w:themeColor="text1"/>
          <w:sz w:val="24"/>
          <w:szCs w:val="24"/>
        </w:rPr>
        <w:fldChar w:fldCharType="end"/>
      </w:r>
      <w:r w:rsidR="00FE2636" w:rsidRPr="00A51FB2">
        <w:rPr>
          <w:rFonts w:ascii="Arial" w:hAnsi="Arial" w:cs="Arial"/>
          <w:i w:val="0"/>
          <w:color w:val="000000" w:themeColor="text1"/>
          <w:sz w:val="24"/>
          <w:szCs w:val="24"/>
        </w:rPr>
        <w:t>)</w:t>
      </w:r>
    </w:p>
    <w:p w14:paraId="3342AB03" w14:textId="3FB3EDEA" w:rsidR="00FE2636" w:rsidRPr="00A51FB2" w:rsidRDefault="00FE2636">
      <w:pPr>
        <w:pStyle w:val="NormalWeb"/>
        <w:rPr>
          <w:rFonts w:ascii="Arial" w:hAnsi="Arial" w:cs="Arial"/>
          <w:color w:val="000000" w:themeColor="text1"/>
        </w:rPr>
      </w:pPr>
      <w:r w:rsidRPr="00A51FB2">
        <w:rPr>
          <w:rFonts w:ascii="Arial" w:hAnsi="Arial" w:cs="Arial"/>
          <w:color w:val="000000" w:themeColor="text1"/>
        </w:rPr>
        <w:lastRenderedPageBreak/>
        <w:t xml:space="preserve">where </w:t>
      </w:r>
      <w:del w:id="322" w:author="Frank Fish" w:date="2020-05-12T20:16:00Z">
        <w:r w:rsidRPr="00A51FB2" w:rsidDel="00763C6D">
          <w:rPr>
            <w:rFonts w:ascii="Arial" w:hAnsi="Arial" w:cs="Arial"/>
            <w:i/>
            <w:color w:val="000000" w:themeColor="text1"/>
            <w:shd w:val="clear" w:color="auto" w:fill="FFFFFF"/>
          </w:rPr>
          <w:delText>ρ</w:delText>
        </w:r>
        <w:r w:rsidRPr="00A51FB2" w:rsidDel="00763C6D">
          <w:rPr>
            <w:rFonts w:ascii="Arial" w:hAnsi="Arial" w:cs="Arial"/>
            <w:color w:val="000000" w:themeColor="text1"/>
            <w:shd w:val="clear" w:color="auto" w:fill="FFFFFF"/>
          </w:rPr>
          <w:delText xml:space="preserve"> is the density of seawater,</w:delText>
        </w:r>
        <w:r w:rsidRPr="00A51FB2" w:rsidDel="00763C6D">
          <w:rPr>
            <w:rFonts w:ascii="Arial" w:hAnsi="Arial" w:cs="Arial"/>
            <w:color w:val="000000" w:themeColor="text1"/>
          </w:rPr>
          <w:delText xml:space="preserve"> </w:delText>
        </w:r>
      </w:del>
      <w:r w:rsidRPr="00A51FB2">
        <w:rPr>
          <w:rFonts w:ascii="Arial" w:hAnsi="Arial" w:cs="Arial"/>
          <w:i/>
          <w:color w:val="000000" w:themeColor="text1"/>
        </w:rPr>
        <w:t>C</w:t>
      </w:r>
      <w:r w:rsidRPr="00A51FB2">
        <w:rPr>
          <w:rFonts w:ascii="Arial" w:hAnsi="Arial" w:cs="Arial"/>
          <w:i/>
          <w:color w:val="000000" w:themeColor="text1"/>
        </w:rPr>
        <w:softHyphen/>
      </w:r>
      <w:r w:rsidRPr="00A51FB2">
        <w:rPr>
          <w:rFonts w:ascii="Arial" w:hAnsi="Arial" w:cs="Arial"/>
          <w:i/>
          <w:color w:val="000000" w:themeColor="text1"/>
          <w:vertAlign w:val="subscript"/>
        </w:rPr>
        <w:t>T</w:t>
      </w:r>
      <w:r w:rsidRPr="00A51FB2">
        <w:rPr>
          <w:rFonts w:ascii="Arial" w:hAnsi="Arial" w:cs="Arial"/>
          <w:color w:val="000000" w:themeColor="text1"/>
        </w:rPr>
        <w:t xml:space="preserve"> is the coefficient of thrust, </w:t>
      </w:r>
      <w:del w:id="323" w:author="Frank Fish" w:date="2020-05-12T20:16:00Z">
        <w:r w:rsidRPr="00A51FB2" w:rsidDel="00763C6D">
          <w:rPr>
            <w:rFonts w:ascii="Arial" w:hAnsi="Arial" w:cs="Arial"/>
            <w:i/>
            <w:color w:val="000000" w:themeColor="text1"/>
          </w:rPr>
          <w:delText>U</w:delText>
        </w:r>
        <w:r w:rsidRPr="00A51FB2" w:rsidDel="00763C6D">
          <w:rPr>
            <w:rFonts w:ascii="Arial" w:hAnsi="Arial" w:cs="Arial"/>
            <w:color w:val="000000" w:themeColor="text1"/>
          </w:rPr>
          <w:delText xml:space="preserve"> is swimming velocity (m s</w:delText>
        </w:r>
        <w:r w:rsidRPr="00A51FB2" w:rsidDel="00763C6D">
          <w:rPr>
            <w:rFonts w:ascii="Arial" w:hAnsi="Arial" w:cs="Arial"/>
            <w:color w:val="000000" w:themeColor="text1"/>
            <w:vertAlign w:val="superscript"/>
          </w:rPr>
          <w:delText>-1</w:delText>
        </w:r>
        <w:r w:rsidRPr="00A51FB2" w:rsidDel="00763C6D">
          <w:rPr>
            <w:rFonts w:ascii="Arial" w:hAnsi="Arial" w:cs="Arial"/>
            <w:color w:val="000000" w:themeColor="text1"/>
          </w:rPr>
          <w:delText xml:space="preserve">), </w:delText>
        </w:r>
      </w:del>
      <w:del w:id="324" w:author="Frank Fish" w:date="2020-05-12T21:47:00Z">
        <w:r w:rsidRPr="00A51FB2" w:rsidDel="00C92040">
          <w:rPr>
            <w:rFonts w:ascii="Arial" w:hAnsi="Arial" w:cs="Arial"/>
            <w:i/>
            <w:color w:val="000000" w:themeColor="text1"/>
          </w:rPr>
          <w:delText>F</w:delText>
        </w:r>
        <w:r w:rsidRPr="00A51FB2" w:rsidDel="00C92040">
          <w:rPr>
            <w:rFonts w:ascii="Arial" w:hAnsi="Arial" w:cs="Arial"/>
            <w:i/>
            <w:color w:val="000000" w:themeColor="text1"/>
            <w:vertAlign w:val="subscript"/>
          </w:rPr>
          <w:delText>a</w:delText>
        </w:r>
        <w:r w:rsidRPr="00A51FB2" w:rsidDel="00C92040">
          <w:rPr>
            <w:rFonts w:ascii="Arial" w:hAnsi="Arial" w:cs="Arial"/>
            <w:i/>
            <w:color w:val="000000" w:themeColor="text1"/>
          </w:rPr>
          <w:delText xml:space="preserve"> </w:delText>
        </w:r>
        <w:r w:rsidRPr="00A51FB2" w:rsidDel="00C92040">
          <w:rPr>
            <w:rFonts w:ascii="Arial" w:hAnsi="Arial" w:cs="Arial"/>
            <w:color w:val="000000" w:themeColor="text1"/>
          </w:rPr>
          <w:delText>is the planar surface area of the fluke (m</w:delText>
        </w:r>
        <w:r w:rsidRPr="00A51FB2" w:rsidDel="00C92040">
          <w:rPr>
            <w:rFonts w:ascii="Arial" w:hAnsi="Arial" w:cs="Arial"/>
            <w:color w:val="000000" w:themeColor="text1"/>
            <w:vertAlign w:val="superscript"/>
          </w:rPr>
          <w:delText>2</w:delText>
        </w:r>
        <w:r w:rsidRPr="00A51FB2" w:rsidDel="00C92040">
          <w:rPr>
            <w:rFonts w:ascii="Arial" w:hAnsi="Arial" w:cs="Arial"/>
            <w:color w:val="000000" w:themeColor="text1"/>
          </w:rPr>
          <w:delText xml:space="preserve">), </w:delText>
        </w:r>
      </w:del>
      <w:ins w:id="325" w:author="Frank Fish" w:date="2020-05-12T20:17:00Z">
        <w:r w:rsidR="00763C6D">
          <w:rPr>
            <w:rFonts w:ascii="Arial" w:hAnsi="Arial" w:cs="Arial"/>
            <w:color w:val="000000" w:themeColor="text1"/>
          </w:rPr>
          <w:t xml:space="preserve">and </w:t>
        </w:r>
      </w:ins>
      <w:r w:rsidRPr="00A51FB2">
        <w:rPr>
          <w:rFonts w:ascii="Arial" w:hAnsi="Arial" w:cs="Arial"/>
          <w:i/>
          <w:color w:val="000000" w:themeColor="text1"/>
        </w:rPr>
        <w:t>h</w:t>
      </w:r>
      <w:r w:rsidRPr="00A51FB2">
        <w:rPr>
          <w:rFonts w:ascii="Arial" w:hAnsi="Arial" w:cs="Arial"/>
          <w:color w:val="000000" w:themeColor="text1"/>
        </w:rPr>
        <w:t xml:space="preserve"> is amplitude of heave (m)</w:t>
      </w:r>
      <w:del w:id="326" w:author="Frank Fish" w:date="2020-05-12T20:17:00Z">
        <w:r w:rsidRPr="00A51FB2" w:rsidDel="00763C6D">
          <w:rPr>
            <w:rFonts w:ascii="Arial" w:hAnsi="Arial" w:cs="Arial"/>
            <w:color w:val="000000" w:themeColor="text1"/>
          </w:rPr>
          <w:delText xml:space="preserve">, and </w:delText>
        </w:r>
        <w:r w:rsidRPr="00A51FB2" w:rsidDel="00763C6D">
          <w:rPr>
            <w:rFonts w:ascii="Arial" w:hAnsi="Arial" w:cs="Arial"/>
            <w:i/>
            <w:color w:val="000000" w:themeColor="text1"/>
          </w:rPr>
          <w:delText>C</w:delText>
        </w:r>
        <w:r w:rsidRPr="00A51FB2" w:rsidDel="00763C6D">
          <w:rPr>
            <w:rFonts w:ascii="Arial" w:hAnsi="Arial" w:cs="Arial"/>
            <w:color w:val="000000" w:themeColor="text1"/>
          </w:rPr>
          <w:delText xml:space="preserve"> is the chord length (m)</w:delText>
        </w:r>
      </w:del>
      <w:r w:rsidRPr="00A51FB2">
        <w:rPr>
          <w:rFonts w:ascii="Arial" w:hAnsi="Arial" w:cs="Arial"/>
          <w:color w:val="000000" w:themeColor="text1"/>
        </w:rPr>
        <w:t>. The equation for the dimensionless drag coefficient (</w:t>
      </w:r>
      <w:r w:rsidRPr="00A51FB2">
        <w:rPr>
          <w:rFonts w:ascii="Arial" w:hAnsi="Arial" w:cs="Arial"/>
          <w:i/>
          <w:color w:val="000000" w:themeColor="text1"/>
        </w:rPr>
        <w:t>C</w:t>
      </w:r>
      <w:r w:rsidRPr="00A51FB2">
        <w:rPr>
          <w:rFonts w:ascii="Arial" w:hAnsi="Arial" w:cs="Arial"/>
          <w:i/>
          <w:color w:val="000000" w:themeColor="text1"/>
          <w:vertAlign w:val="subscript"/>
        </w:rPr>
        <w:t>D</w:t>
      </w:r>
      <w:r w:rsidRPr="00A51FB2">
        <w:rPr>
          <w:rFonts w:ascii="Arial" w:hAnsi="Arial" w:cs="Arial"/>
          <w:color w:val="000000" w:themeColor="text1"/>
        </w:rPr>
        <w:t xml:space="preserve">) is given by: </w:t>
      </w:r>
    </w:p>
    <w:p w14:paraId="1FA763B0" w14:textId="77777777" w:rsidR="00FE2636" w:rsidRPr="00A51FB2" w:rsidRDefault="002C4896">
      <w:pPr>
        <w:pStyle w:val="Caption"/>
        <w:rPr>
          <w:rFonts w:ascii="Arial" w:eastAsiaTheme="minorEastAsia" w:hAnsi="Arial" w:cs="Arial"/>
          <w:color w:val="000000" w:themeColor="text1"/>
          <w:sz w:val="24"/>
          <w:szCs w:val="24"/>
        </w:rPr>
      </w:pPr>
      <m:oMath>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C</m:t>
            </m:r>
          </m:e>
          <m:sub>
            <m:r>
              <w:rPr>
                <w:rFonts w:ascii="Cambria Math" w:hAnsi="Cambria Math" w:cs="Arial"/>
                <w:color w:val="000000" w:themeColor="text1"/>
                <w:sz w:val="24"/>
                <w:szCs w:val="24"/>
              </w:rPr>
              <m:t>D</m:t>
            </m:r>
          </m:sub>
        </m:sSub>
        <m:r>
          <w:rPr>
            <w:rFonts w:ascii="Cambria Math" w:hAnsi="Cambria Math" w:cs="Arial"/>
            <w:color w:val="000000" w:themeColor="text1"/>
            <w:sz w:val="24"/>
            <w:szCs w:val="24"/>
          </w:rPr>
          <m:t>=</m:t>
        </m:r>
        <m:f>
          <m:fPr>
            <m:ctrlPr>
              <w:rPr>
                <w:rFonts w:ascii="Cambria Math" w:hAnsi="Cambria Math" w:cs="Arial"/>
                <w:color w:val="000000" w:themeColor="text1"/>
                <w:sz w:val="24"/>
                <w:szCs w:val="24"/>
              </w:rPr>
            </m:ctrlPr>
          </m:fPr>
          <m:num>
            <m:sSub>
              <m:sSubPr>
                <m:ctrlPr>
                  <w:rPr>
                    <w:rFonts w:ascii="Cambria Math" w:hAnsi="Cambria Math" w:cs="Arial"/>
                    <w:color w:val="000000" w:themeColor="text1"/>
                    <w:sz w:val="24"/>
                    <w:szCs w:val="24"/>
                  </w:rPr>
                </m:ctrlPr>
              </m:sSubPr>
              <m:e>
                <m:r>
                  <w:rPr>
                    <w:rFonts w:ascii="Cambria Math" w:hAnsi="Cambria Math" w:cs="Arial"/>
                    <w:color w:val="000000" w:themeColor="text1"/>
                    <w:sz w:val="24"/>
                    <w:szCs w:val="24"/>
                  </w:rPr>
                  <m:t>P</m:t>
                </m:r>
              </m:e>
              <m:sub>
                <m:r>
                  <w:rPr>
                    <w:rFonts w:ascii="Cambria Math" w:hAnsi="Cambria Math" w:cs="Arial"/>
                    <w:color w:val="000000" w:themeColor="text1"/>
                    <w:sz w:val="24"/>
                    <w:szCs w:val="24"/>
                  </w:rPr>
                  <m:t>T</m:t>
                </m:r>
              </m:sub>
            </m:sSub>
          </m:num>
          <m:den>
            <m:r>
              <w:rPr>
                <w:rFonts w:ascii="Cambria Math" w:hAnsi="Cambria Math" w:cs="Arial"/>
                <w:color w:val="000000" w:themeColor="text1"/>
                <w:sz w:val="24"/>
                <w:szCs w:val="24"/>
              </w:rPr>
              <m:t xml:space="preserve">0.5 </m:t>
            </m:r>
            <m:r>
              <w:rPr>
                <w:rFonts w:ascii="Cambria Math" w:hAnsi="Cambria Math" w:cs="Arial"/>
                <w:color w:val="000000" w:themeColor="text1"/>
                <w:sz w:val="24"/>
                <w:szCs w:val="24"/>
                <w:shd w:val="clear" w:color="auto" w:fill="FFFFFF"/>
              </w:rPr>
              <m:t xml:space="preserve">ρ </m:t>
            </m:r>
            <m:sSub>
              <m:sSubPr>
                <m:ctrlPr>
                  <w:rPr>
                    <w:rFonts w:ascii="Cambria Math" w:hAnsi="Cambria Math" w:cs="Arial"/>
                    <w:color w:val="000000" w:themeColor="text1"/>
                    <w:sz w:val="24"/>
                    <w:szCs w:val="24"/>
                    <w:shd w:val="clear" w:color="auto" w:fill="FFFFFF"/>
                  </w:rPr>
                </m:ctrlPr>
              </m:sSubPr>
              <m:e>
                <m:r>
                  <w:rPr>
                    <w:rFonts w:ascii="Cambria Math" w:hAnsi="Cambria Math" w:cs="Arial"/>
                    <w:color w:val="000000" w:themeColor="text1"/>
                    <w:sz w:val="24"/>
                    <w:szCs w:val="24"/>
                    <w:shd w:val="clear" w:color="auto" w:fill="FFFFFF"/>
                  </w:rPr>
                  <m:t>S</m:t>
                </m:r>
              </m:e>
              <m:sub>
                <m:r>
                  <w:rPr>
                    <w:rFonts w:ascii="Cambria Math" w:hAnsi="Cambria Math" w:cs="Arial"/>
                    <w:color w:val="000000" w:themeColor="text1"/>
                    <w:sz w:val="24"/>
                    <w:szCs w:val="24"/>
                    <w:shd w:val="clear" w:color="auto" w:fill="FFFFFF"/>
                  </w:rPr>
                  <m:t>a</m:t>
                </m:r>
              </m:sub>
            </m:sSub>
            <m:r>
              <w:rPr>
                <w:rFonts w:ascii="Cambria Math" w:hAnsi="Cambria Math" w:cs="Arial"/>
                <w:color w:val="000000" w:themeColor="text1"/>
                <w:sz w:val="24"/>
                <w:szCs w:val="24"/>
              </w:rPr>
              <m:t xml:space="preserve"> </m:t>
            </m:r>
            <m:sSup>
              <m:sSupPr>
                <m:ctrlPr>
                  <w:rPr>
                    <w:rFonts w:ascii="Cambria Math" w:hAnsi="Cambria Math" w:cs="Arial"/>
                    <w:color w:val="000000" w:themeColor="text1"/>
                    <w:sz w:val="24"/>
                    <w:szCs w:val="24"/>
                  </w:rPr>
                </m:ctrlPr>
              </m:sSupPr>
              <m:e>
                <m:r>
                  <w:rPr>
                    <w:rFonts w:ascii="Cambria Math" w:hAnsi="Cambria Math" w:cs="Arial"/>
                    <w:color w:val="000000" w:themeColor="text1"/>
                    <w:sz w:val="24"/>
                    <w:szCs w:val="24"/>
                  </w:rPr>
                  <m:t>U</m:t>
                </m:r>
              </m:e>
              <m:sup>
                <m:r>
                  <w:rPr>
                    <w:rFonts w:ascii="Cambria Math" w:hAnsi="Cambria Math" w:cs="Arial"/>
                    <w:color w:val="000000" w:themeColor="text1"/>
                    <w:sz w:val="24"/>
                    <w:szCs w:val="24"/>
                  </w:rPr>
                  <m:t>3</m:t>
                </m:r>
              </m:sup>
            </m:sSup>
          </m:den>
        </m:f>
      </m:oMath>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eastAsiaTheme="minorEastAsia" w:hAnsi="Arial" w:cs="Arial"/>
          <w:color w:val="000000" w:themeColor="text1"/>
          <w:sz w:val="24"/>
          <w:szCs w:val="24"/>
        </w:rPr>
        <w:tab/>
      </w:r>
      <w:r w:rsidR="00FE2636" w:rsidRPr="00A51FB2">
        <w:rPr>
          <w:rFonts w:ascii="Arial" w:hAnsi="Arial" w:cs="Arial"/>
          <w:i w:val="0"/>
          <w:color w:val="000000" w:themeColor="text1"/>
          <w:sz w:val="24"/>
          <w:szCs w:val="24"/>
        </w:rPr>
        <w:t>(</w:t>
      </w:r>
      <w:r w:rsidR="00FE2636" w:rsidRPr="00A51FB2">
        <w:rPr>
          <w:rFonts w:ascii="Arial" w:hAnsi="Arial" w:cs="Arial"/>
          <w:i w:val="0"/>
          <w:color w:val="000000" w:themeColor="text1"/>
          <w:sz w:val="24"/>
          <w:szCs w:val="24"/>
        </w:rPr>
        <w:fldChar w:fldCharType="begin"/>
      </w:r>
      <w:r w:rsidR="00FE2636" w:rsidRPr="00A51FB2">
        <w:rPr>
          <w:rFonts w:ascii="Arial" w:hAnsi="Arial" w:cs="Arial"/>
          <w:i w:val="0"/>
          <w:color w:val="000000" w:themeColor="text1"/>
          <w:sz w:val="24"/>
          <w:szCs w:val="24"/>
        </w:rPr>
        <w:instrText xml:space="preserve"> SEQ ( \* ARABIC </w:instrText>
      </w:r>
      <w:r w:rsidR="00FE2636" w:rsidRPr="00A51FB2">
        <w:rPr>
          <w:rFonts w:ascii="Arial" w:hAnsi="Arial" w:cs="Arial"/>
          <w:i w:val="0"/>
          <w:color w:val="000000" w:themeColor="text1"/>
          <w:sz w:val="24"/>
          <w:szCs w:val="24"/>
        </w:rPr>
        <w:fldChar w:fldCharType="separate"/>
      </w:r>
      <w:r w:rsidR="00FE2636" w:rsidRPr="00A51FB2">
        <w:rPr>
          <w:rFonts w:ascii="Arial" w:hAnsi="Arial" w:cs="Arial"/>
          <w:i w:val="0"/>
          <w:noProof/>
          <w:color w:val="000000" w:themeColor="text1"/>
          <w:sz w:val="24"/>
          <w:szCs w:val="24"/>
        </w:rPr>
        <w:t>8</w:t>
      </w:r>
      <w:r w:rsidR="00FE2636" w:rsidRPr="00A51FB2">
        <w:rPr>
          <w:rFonts w:ascii="Arial" w:hAnsi="Arial" w:cs="Arial"/>
          <w:i w:val="0"/>
          <w:color w:val="000000" w:themeColor="text1"/>
          <w:sz w:val="24"/>
          <w:szCs w:val="24"/>
        </w:rPr>
        <w:fldChar w:fldCharType="end"/>
      </w:r>
      <w:r w:rsidR="00FE2636" w:rsidRPr="00A51FB2">
        <w:rPr>
          <w:rFonts w:ascii="Arial" w:hAnsi="Arial" w:cs="Arial"/>
          <w:i w:val="0"/>
          <w:color w:val="000000" w:themeColor="text1"/>
          <w:sz w:val="24"/>
          <w:szCs w:val="24"/>
        </w:rPr>
        <w:t>)</w:t>
      </w:r>
    </w:p>
    <w:p w14:paraId="73A8295B" w14:textId="0D3A87E3" w:rsidR="00FE2636" w:rsidRPr="00A51FB2" w:rsidRDefault="00FE2636" w:rsidP="00C3388D">
      <w:pPr>
        <w:spacing w:line="240" w:lineRule="auto"/>
        <w:rPr>
          <w:color w:val="000000" w:themeColor="text1"/>
          <w:sz w:val="24"/>
          <w:szCs w:val="24"/>
        </w:rPr>
      </w:pPr>
      <w:del w:id="327" w:author="Frank Fish" w:date="2020-05-12T21:49:00Z">
        <w:r w:rsidRPr="00A51FB2" w:rsidDel="00C92040">
          <w:rPr>
            <w:color w:val="000000" w:themeColor="text1"/>
            <w:sz w:val="24"/>
            <w:szCs w:val="24"/>
          </w:rPr>
          <w:delText xml:space="preserve">where </w:delText>
        </w:r>
        <w:r w:rsidRPr="00A51FB2" w:rsidDel="00C92040">
          <w:rPr>
            <w:i/>
            <w:color w:val="000000" w:themeColor="text1"/>
            <w:sz w:val="24"/>
            <w:szCs w:val="24"/>
          </w:rPr>
          <w:delText>S</w:delText>
        </w:r>
        <w:r w:rsidRPr="00A51FB2" w:rsidDel="00C92040">
          <w:rPr>
            <w:i/>
            <w:color w:val="000000" w:themeColor="text1"/>
            <w:sz w:val="24"/>
            <w:szCs w:val="24"/>
            <w:vertAlign w:val="subscript"/>
          </w:rPr>
          <w:delText>a</w:delText>
        </w:r>
        <w:r w:rsidRPr="00A51FB2" w:rsidDel="00C92040">
          <w:rPr>
            <w:color w:val="000000" w:themeColor="text1"/>
            <w:sz w:val="24"/>
            <w:szCs w:val="24"/>
          </w:rPr>
          <w:delText xml:space="preserve"> is equal to the surface area of the body</w:delText>
        </w:r>
      </w:del>
      <w:del w:id="328" w:author="Frank Fish" w:date="2020-05-12T20:17:00Z">
        <w:r w:rsidRPr="00A51FB2" w:rsidDel="00763C6D">
          <w:rPr>
            <w:color w:val="000000" w:themeColor="text1"/>
            <w:sz w:val="24"/>
            <w:szCs w:val="24"/>
          </w:rPr>
          <w:delText xml:space="preserve"> (</w:delText>
        </w:r>
        <w:r w:rsidRPr="00422DBD" w:rsidDel="00763C6D">
          <w:rPr>
            <w:color w:val="000000" w:themeColor="text1"/>
            <w:sz w:val="24"/>
            <w:szCs w:val="24"/>
            <w:rPrChange w:id="329" w:author="Frank Fish" w:date="2020-05-12T20:09:00Z">
              <w:rPr>
                <w:i/>
                <w:color w:val="000000" w:themeColor="text1"/>
                <w:sz w:val="24"/>
                <w:szCs w:val="24"/>
              </w:rPr>
            </w:rPrChange>
          </w:rPr>
          <w:delText>m</w:delText>
        </w:r>
        <w:r w:rsidRPr="00422DBD" w:rsidDel="00763C6D">
          <w:rPr>
            <w:color w:val="000000" w:themeColor="text1"/>
            <w:sz w:val="24"/>
            <w:szCs w:val="24"/>
            <w:vertAlign w:val="superscript"/>
            <w:rPrChange w:id="330" w:author="Frank Fish" w:date="2020-05-12T20:09:00Z">
              <w:rPr>
                <w:i/>
                <w:color w:val="000000" w:themeColor="text1"/>
                <w:sz w:val="24"/>
                <w:szCs w:val="24"/>
                <w:vertAlign w:val="superscript"/>
              </w:rPr>
            </w:rPrChange>
          </w:rPr>
          <w:delText>2</w:delText>
        </w:r>
        <w:r w:rsidRPr="00A51FB2" w:rsidDel="00763C6D">
          <w:rPr>
            <w:color w:val="000000" w:themeColor="text1"/>
            <w:sz w:val="24"/>
            <w:szCs w:val="24"/>
          </w:rPr>
          <w:delText>)</w:delText>
        </w:r>
      </w:del>
      <w:del w:id="331" w:author="Frank Fish" w:date="2020-05-12T21:49:00Z">
        <w:r w:rsidRPr="00A51FB2" w:rsidDel="00C92040">
          <w:rPr>
            <w:color w:val="000000" w:themeColor="text1"/>
            <w:sz w:val="24"/>
            <w:szCs w:val="24"/>
          </w:rPr>
          <w:delText xml:space="preserve">. </w:delText>
        </w:r>
      </w:del>
      <w:r w:rsidRPr="00A51FB2">
        <w:rPr>
          <w:color w:val="000000" w:themeColor="text1"/>
          <w:sz w:val="24"/>
          <w:szCs w:val="24"/>
        </w:rPr>
        <w:t>The dimensionless Reynolds number (</w:t>
      </w:r>
      <w:r w:rsidRPr="00A51FB2">
        <w:rPr>
          <w:i/>
          <w:color w:val="000000" w:themeColor="text1"/>
          <w:sz w:val="24"/>
          <w:szCs w:val="24"/>
        </w:rPr>
        <w:t>Re</w:t>
      </w:r>
      <w:r w:rsidRPr="00A51FB2">
        <w:rPr>
          <w:color w:val="000000" w:themeColor="text1"/>
          <w:sz w:val="24"/>
          <w:szCs w:val="24"/>
        </w:rPr>
        <w:t>) is defined by:</w:t>
      </w:r>
    </w:p>
    <w:p w14:paraId="154780C5" w14:textId="7E4F72CE" w:rsidR="00FE2636" w:rsidRPr="00A51FB2" w:rsidRDefault="00FE2636" w:rsidP="00E90454">
      <w:pPr>
        <w:pStyle w:val="Caption"/>
        <w:rPr>
          <w:rFonts w:ascii="Arial" w:eastAsiaTheme="minorEastAsia" w:hAnsi="Arial" w:cs="Arial"/>
          <w:color w:val="000000" w:themeColor="text1"/>
          <w:sz w:val="24"/>
          <w:szCs w:val="24"/>
        </w:rPr>
      </w:pPr>
      <m:oMath>
        <m:r>
          <w:rPr>
            <w:rFonts w:ascii="Cambria Math" w:hAnsi="Cambria Math" w:cs="Arial"/>
            <w:color w:val="000000" w:themeColor="text1"/>
            <w:sz w:val="24"/>
            <w:szCs w:val="24"/>
          </w:rPr>
          <m:t>Re=</m:t>
        </m:r>
        <m:f>
          <m:fPr>
            <m:ctrlPr>
              <w:rPr>
                <w:rFonts w:ascii="Cambria Math" w:hAnsi="Cambria Math" w:cs="Arial"/>
                <w:color w:val="000000" w:themeColor="text1"/>
                <w:sz w:val="24"/>
                <w:szCs w:val="24"/>
              </w:rPr>
            </m:ctrlPr>
          </m:fPr>
          <m:num>
            <m:r>
              <w:rPr>
                <w:rFonts w:ascii="Cambria Math" w:hAnsi="Cambria Math" w:cs="Arial"/>
                <w:color w:val="000000" w:themeColor="text1"/>
                <w:sz w:val="24"/>
                <w:szCs w:val="24"/>
              </w:rPr>
              <m:t>L</m:t>
            </m:r>
            <m:r>
              <w:ins w:id="332" w:author="Frank Fish" w:date="2020-05-12T21:53:00Z">
                <w:rPr>
                  <w:rFonts w:ascii="Cambria Math" w:hAnsi="Cambria Math" w:cs="Arial"/>
                  <w:color w:val="000000" w:themeColor="text1"/>
                  <w:sz w:val="20"/>
                  <w:szCs w:val="24"/>
                  <w:rPrChange w:id="333" w:author="Frank Fish" w:date="2020-05-12T21:53:00Z">
                    <w:rPr>
                      <w:rFonts w:ascii="Cambria Math" w:hAnsi="Cambria Math" w:cs="Arial"/>
                      <w:color w:val="000000" w:themeColor="text1"/>
                      <w:sz w:val="24"/>
                      <w:szCs w:val="24"/>
                    </w:rPr>
                  </w:rPrChange>
                </w:rPr>
                <m:t>body</m:t>
              </w:ins>
            </m:r>
            <m:r>
              <w:rPr>
                <w:rFonts w:ascii="Cambria Math" w:hAnsi="Cambria Math" w:cs="Arial"/>
                <w:color w:val="000000" w:themeColor="text1"/>
                <w:sz w:val="24"/>
                <w:szCs w:val="24"/>
              </w:rPr>
              <m:t xml:space="preserve"> U</m:t>
            </m:r>
          </m:num>
          <m:den>
            <m:r>
              <w:rPr>
                <w:rFonts w:ascii="Cambria Math" w:hAnsi="Cambria Math" w:cs="Arial"/>
                <w:color w:val="000000" w:themeColor="text1"/>
                <w:sz w:val="24"/>
                <w:szCs w:val="24"/>
              </w:rPr>
              <m:t>v</m:t>
            </m:r>
          </m:den>
        </m:f>
      </m:oMath>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eastAsiaTheme="minorEastAsia" w:hAnsi="Arial" w:cs="Arial"/>
          <w:color w:val="000000" w:themeColor="text1"/>
          <w:sz w:val="24"/>
          <w:szCs w:val="24"/>
        </w:rPr>
        <w:tab/>
      </w:r>
      <w:r w:rsidRPr="00A51FB2">
        <w:rPr>
          <w:rFonts w:ascii="Arial" w:hAnsi="Arial" w:cs="Arial"/>
          <w:i w:val="0"/>
          <w:color w:val="000000" w:themeColor="text1"/>
          <w:sz w:val="24"/>
          <w:szCs w:val="24"/>
        </w:rPr>
        <w:t>(</w:t>
      </w:r>
      <w:r w:rsidRPr="00A51FB2">
        <w:rPr>
          <w:rFonts w:ascii="Arial" w:hAnsi="Arial" w:cs="Arial"/>
          <w:i w:val="0"/>
          <w:color w:val="000000" w:themeColor="text1"/>
          <w:sz w:val="24"/>
          <w:szCs w:val="24"/>
        </w:rPr>
        <w:fldChar w:fldCharType="begin"/>
      </w:r>
      <w:r w:rsidRPr="00A51FB2">
        <w:rPr>
          <w:rFonts w:ascii="Arial" w:hAnsi="Arial" w:cs="Arial"/>
          <w:i w:val="0"/>
          <w:color w:val="000000" w:themeColor="text1"/>
          <w:sz w:val="24"/>
          <w:szCs w:val="24"/>
        </w:rPr>
        <w:instrText xml:space="preserve"> SEQ ( \* ARABIC </w:instrText>
      </w:r>
      <w:r w:rsidRPr="00A51FB2">
        <w:rPr>
          <w:rFonts w:ascii="Arial" w:hAnsi="Arial" w:cs="Arial"/>
          <w:i w:val="0"/>
          <w:color w:val="000000" w:themeColor="text1"/>
          <w:sz w:val="24"/>
          <w:szCs w:val="24"/>
        </w:rPr>
        <w:fldChar w:fldCharType="separate"/>
      </w:r>
      <w:r w:rsidRPr="00A51FB2">
        <w:rPr>
          <w:rFonts w:ascii="Arial" w:hAnsi="Arial" w:cs="Arial"/>
          <w:i w:val="0"/>
          <w:noProof/>
          <w:color w:val="000000" w:themeColor="text1"/>
          <w:sz w:val="24"/>
          <w:szCs w:val="24"/>
        </w:rPr>
        <w:t>9</w:t>
      </w:r>
      <w:r w:rsidRPr="00A51FB2">
        <w:rPr>
          <w:rFonts w:ascii="Arial" w:hAnsi="Arial" w:cs="Arial"/>
          <w:i w:val="0"/>
          <w:color w:val="000000" w:themeColor="text1"/>
          <w:sz w:val="24"/>
          <w:szCs w:val="24"/>
        </w:rPr>
        <w:fldChar w:fldCharType="end"/>
      </w:r>
      <w:r w:rsidRPr="00A51FB2">
        <w:rPr>
          <w:rFonts w:ascii="Arial" w:hAnsi="Arial" w:cs="Arial"/>
          <w:i w:val="0"/>
          <w:color w:val="000000" w:themeColor="text1"/>
          <w:sz w:val="24"/>
          <w:szCs w:val="24"/>
        </w:rPr>
        <w:t>)</w:t>
      </w:r>
    </w:p>
    <w:p w14:paraId="7323D104" w14:textId="1B92E34D" w:rsidR="00FE2636" w:rsidRPr="00A51FB2" w:rsidRDefault="00FE2636" w:rsidP="00C3388D">
      <w:pPr>
        <w:spacing w:line="240" w:lineRule="auto"/>
        <w:rPr>
          <w:color w:val="000000" w:themeColor="text1"/>
          <w:sz w:val="24"/>
          <w:szCs w:val="24"/>
        </w:rPr>
      </w:pPr>
      <w:r w:rsidRPr="00A51FB2">
        <w:rPr>
          <w:color w:val="000000" w:themeColor="text1"/>
          <w:sz w:val="24"/>
          <w:szCs w:val="24"/>
        </w:rPr>
        <w:t xml:space="preserve">where </w:t>
      </w:r>
      <w:del w:id="334" w:author="Frank Fish" w:date="2020-05-12T21:43:00Z">
        <w:r w:rsidRPr="00A51FB2" w:rsidDel="0067004F">
          <w:rPr>
            <w:i/>
            <w:color w:val="000000" w:themeColor="text1"/>
            <w:sz w:val="24"/>
            <w:szCs w:val="24"/>
          </w:rPr>
          <w:delText>L</w:delText>
        </w:r>
        <w:r w:rsidRPr="00A51FB2" w:rsidDel="0067004F">
          <w:rPr>
            <w:color w:val="000000" w:themeColor="text1"/>
            <w:sz w:val="24"/>
            <w:szCs w:val="24"/>
          </w:rPr>
          <w:delText xml:space="preserve"> is the individual’s total length</w:delText>
        </w:r>
        <w:r w:rsidR="009D6726" w:rsidRPr="00A51FB2" w:rsidDel="0067004F">
          <w:rPr>
            <w:color w:val="000000" w:themeColor="text1"/>
            <w:sz w:val="24"/>
            <w:szCs w:val="24"/>
          </w:rPr>
          <w:delText xml:space="preserve"> </w:delText>
        </w:r>
      </w:del>
      <w:del w:id="335" w:author="Frank Fish" w:date="2020-05-12T20:17:00Z">
        <w:r w:rsidR="009D6726" w:rsidRPr="00A51FB2" w:rsidDel="00763C6D">
          <w:rPr>
            <w:color w:val="000000" w:themeColor="text1"/>
            <w:sz w:val="24"/>
            <w:szCs w:val="24"/>
          </w:rPr>
          <w:delText>(m)</w:delText>
        </w:r>
        <w:r w:rsidRPr="00A51FB2" w:rsidDel="00763C6D">
          <w:rPr>
            <w:color w:val="000000" w:themeColor="text1"/>
            <w:sz w:val="24"/>
            <w:szCs w:val="24"/>
          </w:rPr>
          <w:delText xml:space="preserve"> </w:delText>
        </w:r>
      </w:del>
      <w:del w:id="336" w:author="Frank Fish" w:date="2020-05-12T21:43:00Z">
        <w:r w:rsidRPr="00A51FB2" w:rsidDel="0067004F">
          <w:rPr>
            <w:color w:val="000000" w:themeColor="text1"/>
            <w:sz w:val="24"/>
            <w:szCs w:val="24"/>
          </w:rPr>
          <w:delText xml:space="preserve">and </w:delText>
        </w:r>
      </w:del>
      <w:r w:rsidRPr="00A51FB2">
        <w:rPr>
          <w:i/>
          <w:color w:val="000000" w:themeColor="text1"/>
          <w:sz w:val="24"/>
          <w:szCs w:val="24"/>
        </w:rPr>
        <w:t>v</w:t>
      </w:r>
      <w:r w:rsidRPr="00A51FB2">
        <w:rPr>
          <w:color w:val="000000" w:themeColor="text1"/>
          <w:sz w:val="24"/>
          <w:szCs w:val="24"/>
        </w:rPr>
        <w:t xml:space="preserve"> is the kinematic viscosity of sea water. Propulsive efficiency was calculated through digitation of images in Chopra and Kambe </w:t>
      </w:r>
      <w:ins w:id="337" w:author="Frank Fish" w:date="2020-05-12T20:17:00Z">
        <w:r w:rsidR="00763C6D">
          <w:rPr>
            <w:color w:val="000000" w:themeColor="text1"/>
            <w:sz w:val="24"/>
            <w:szCs w:val="24"/>
          </w:rPr>
          <w:t>(</w:t>
        </w:r>
      </w:ins>
      <w:r w:rsidRPr="00A51FB2">
        <w:rPr>
          <w:color w:val="000000" w:themeColor="text1"/>
          <w:sz w:val="24"/>
          <w:szCs w:val="24"/>
        </w:rPr>
        <w:t>1976</w:t>
      </w:r>
      <w:ins w:id="338" w:author="Frank Fish" w:date="2020-05-12T20:17:00Z">
        <w:r w:rsidR="00763C6D">
          <w:rPr>
            <w:color w:val="000000" w:themeColor="text1"/>
            <w:sz w:val="24"/>
            <w:szCs w:val="24"/>
          </w:rPr>
          <w:t>)</w:t>
        </w:r>
      </w:ins>
      <w:r w:rsidRPr="00A51FB2">
        <w:rPr>
          <w:color w:val="000000" w:themeColor="text1"/>
          <w:sz w:val="24"/>
          <w:szCs w:val="24"/>
        </w:rPr>
        <w:t>.</w:t>
      </w:r>
    </w:p>
    <w:p w14:paraId="40168349" w14:textId="77777777" w:rsidR="00FE2636" w:rsidRPr="00A51FB2" w:rsidRDefault="00FE2636" w:rsidP="00E90454">
      <w:pPr>
        <w:spacing w:line="240" w:lineRule="auto"/>
        <w:rPr>
          <w:i/>
          <w:color w:val="000000" w:themeColor="text1"/>
          <w:sz w:val="24"/>
          <w:szCs w:val="24"/>
        </w:rPr>
      </w:pPr>
    </w:p>
    <w:p w14:paraId="3AB752AC" w14:textId="17168EE6" w:rsidR="00FE2636" w:rsidRPr="00A51FB2" w:rsidRDefault="00FE2636">
      <w:pPr>
        <w:spacing w:line="240" w:lineRule="auto"/>
        <w:rPr>
          <w:color w:val="000000" w:themeColor="text1"/>
          <w:sz w:val="24"/>
          <w:szCs w:val="24"/>
        </w:rPr>
      </w:pPr>
      <w:del w:id="339" w:author="Frank Fish" w:date="2020-05-12T20:18:00Z">
        <w:r w:rsidRPr="00A51FB2" w:rsidDel="00763C6D">
          <w:rPr>
            <w:i/>
            <w:color w:val="000000" w:themeColor="text1"/>
            <w:sz w:val="24"/>
            <w:szCs w:val="24"/>
          </w:rPr>
          <w:delText xml:space="preserve">Normal </w:delText>
        </w:r>
      </w:del>
      <w:ins w:id="340" w:author="Frank Fish" w:date="2020-05-12T20:18:00Z">
        <w:r w:rsidR="00763C6D">
          <w:rPr>
            <w:i/>
            <w:color w:val="000000" w:themeColor="text1"/>
            <w:sz w:val="24"/>
            <w:szCs w:val="24"/>
          </w:rPr>
          <w:t>Routine</w:t>
        </w:r>
        <w:r w:rsidR="00763C6D" w:rsidRPr="00A51FB2">
          <w:rPr>
            <w:i/>
            <w:color w:val="000000" w:themeColor="text1"/>
            <w:sz w:val="24"/>
            <w:szCs w:val="24"/>
          </w:rPr>
          <w:t xml:space="preserve"> </w:t>
        </w:r>
      </w:ins>
      <w:r w:rsidRPr="00A51FB2">
        <w:rPr>
          <w:i/>
          <w:color w:val="000000" w:themeColor="text1"/>
          <w:sz w:val="24"/>
          <w:szCs w:val="24"/>
        </w:rPr>
        <w:t>vs. Maximum Effort Swimming</w:t>
      </w:r>
    </w:p>
    <w:p w14:paraId="25EB7172" w14:textId="23E0FCD4" w:rsidR="00FE2636" w:rsidRPr="00A51FB2" w:rsidRDefault="00FE2636">
      <w:pPr>
        <w:spacing w:line="240" w:lineRule="auto"/>
        <w:ind w:firstLine="720"/>
        <w:rPr>
          <w:color w:val="000000" w:themeColor="text1"/>
          <w:sz w:val="24"/>
          <w:szCs w:val="24"/>
        </w:rPr>
      </w:pPr>
      <w:r w:rsidRPr="00A51FB2">
        <w:rPr>
          <w:color w:val="000000" w:themeColor="text1"/>
          <w:sz w:val="24"/>
          <w:szCs w:val="24"/>
        </w:rPr>
        <w:t xml:space="preserve">The relationship between </w:t>
      </w:r>
      <w:del w:id="341" w:author="Frank Fish" w:date="2020-05-12T20:18:00Z">
        <w:r w:rsidRPr="00A51FB2" w:rsidDel="00763C6D">
          <w:rPr>
            <w:color w:val="000000" w:themeColor="text1"/>
            <w:sz w:val="24"/>
            <w:szCs w:val="24"/>
          </w:rPr>
          <w:delText xml:space="preserve">normal </w:delText>
        </w:r>
      </w:del>
      <w:ins w:id="342" w:author="Frank Fish" w:date="2020-05-12T20:18:00Z">
        <w:r w:rsidR="00763C6D">
          <w:rPr>
            <w:color w:val="000000" w:themeColor="text1"/>
            <w:sz w:val="24"/>
            <w:szCs w:val="24"/>
          </w:rPr>
          <w:t>routine</w:t>
        </w:r>
        <w:r w:rsidR="00763C6D" w:rsidRPr="00A51FB2">
          <w:rPr>
            <w:color w:val="000000" w:themeColor="text1"/>
            <w:sz w:val="24"/>
            <w:szCs w:val="24"/>
          </w:rPr>
          <w:t xml:space="preserve"> </w:t>
        </w:r>
      </w:ins>
      <w:r w:rsidRPr="00A51FB2">
        <w:rPr>
          <w:color w:val="000000" w:themeColor="text1"/>
          <w:sz w:val="24"/>
          <w:szCs w:val="24"/>
        </w:rPr>
        <w:t xml:space="preserve">and maximum effort swimming can be analyzed where </w:t>
      </w:r>
      <w:del w:id="343" w:author="Frank Fish" w:date="2020-05-12T20:18:00Z">
        <w:r w:rsidRPr="00A51FB2" w:rsidDel="00763C6D">
          <w:rPr>
            <w:color w:val="000000" w:themeColor="text1"/>
            <w:sz w:val="24"/>
            <w:szCs w:val="24"/>
          </w:rPr>
          <w:delText xml:space="preserve">normal </w:delText>
        </w:r>
      </w:del>
      <w:ins w:id="344" w:author="Frank Fish" w:date="2020-05-12T20:18:00Z">
        <w:r w:rsidR="00763C6D">
          <w:rPr>
            <w:color w:val="000000" w:themeColor="text1"/>
            <w:sz w:val="24"/>
            <w:szCs w:val="24"/>
          </w:rPr>
          <w:t>routine</w:t>
        </w:r>
        <w:r w:rsidR="00763C6D" w:rsidRPr="00A51FB2">
          <w:rPr>
            <w:color w:val="000000" w:themeColor="text1"/>
            <w:sz w:val="24"/>
            <w:szCs w:val="24"/>
          </w:rPr>
          <w:t xml:space="preserve"> </w:t>
        </w:r>
      </w:ins>
      <w:r w:rsidRPr="00A51FB2">
        <w:rPr>
          <w:color w:val="000000" w:themeColor="text1"/>
          <w:sz w:val="24"/>
          <w:szCs w:val="24"/>
        </w:rPr>
        <w:t>effort swimming was defined as steady-state migratory swimming behaviors or swimming in between foraging events. Maximum effort swimming was defined as</w:t>
      </w:r>
      <w:r w:rsidR="00EC78F9" w:rsidRPr="00A51FB2">
        <w:rPr>
          <w:color w:val="000000" w:themeColor="text1"/>
          <w:sz w:val="24"/>
          <w:szCs w:val="24"/>
        </w:rPr>
        <w:t xml:space="preserve"> the period</w:t>
      </w:r>
      <w:r w:rsidRPr="00A51FB2">
        <w:rPr>
          <w:color w:val="000000" w:themeColor="text1"/>
          <w:sz w:val="24"/>
          <w:szCs w:val="24"/>
        </w:rPr>
        <w:t xml:space="preserve"> within </w:t>
      </w:r>
      <w:del w:id="345" w:author="Frank Fish" w:date="2020-05-12T20:21:00Z">
        <w:r w:rsidRPr="00A51FB2" w:rsidDel="009D315D">
          <w:rPr>
            <w:color w:val="000000" w:themeColor="text1"/>
            <w:sz w:val="24"/>
            <w:szCs w:val="24"/>
          </w:rPr>
          <w:delText xml:space="preserve">ten </w:delText>
        </w:r>
      </w:del>
      <w:ins w:id="346" w:author="Frank Fish" w:date="2020-05-12T20:21:00Z">
        <w:r w:rsidR="009D315D">
          <w:rPr>
            <w:color w:val="000000" w:themeColor="text1"/>
            <w:sz w:val="24"/>
            <w:szCs w:val="24"/>
          </w:rPr>
          <w:t>10</w:t>
        </w:r>
        <w:r w:rsidR="009D315D" w:rsidRPr="00A51FB2">
          <w:rPr>
            <w:color w:val="000000" w:themeColor="text1"/>
            <w:sz w:val="24"/>
            <w:szCs w:val="24"/>
          </w:rPr>
          <w:t xml:space="preserve"> </w:t>
        </w:r>
      </w:ins>
      <w:r w:rsidRPr="00A51FB2">
        <w:rPr>
          <w:color w:val="000000" w:themeColor="text1"/>
          <w:sz w:val="24"/>
          <w:szCs w:val="24"/>
        </w:rPr>
        <w:t>s</w:t>
      </w:r>
      <w:del w:id="347" w:author="Frank Fish" w:date="2020-05-12T20:21:00Z">
        <w:r w:rsidRPr="00A51FB2" w:rsidDel="009D315D">
          <w:rPr>
            <w:color w:val="000000" w:themeColor="text1"/>
            <w:sz w:val="24"/>
            <w:szCs w:val="24"/>
          </w:rPr>
          <w:delText>econds</w:delText>
        </w:r>
      </w:del>
      <w:r w:rsidRPr="00A51FB2">
        <w:rPr>
          <w:color w:val="000000" w:themeColor="text1"/>
          <w:sz w:val="24"/>
          <w:szCs w:val="24"/>
        </w:rPr>
        <w:t xml:space="preserve"> before a lunge feeding event. This punctuality was chosen because at this point du</w:t>
      </w:r>
      <w:r w:rsidR="00247326" w:rsidRPr="00A51FB2">
        <w:rPr>
          <w:color w:val="000000" w:themeColor="text1"/>
          <w:sz w:val="24"/>
          <w:szCs w:val="24"/>
        </w:rPr>
        <w:t>ring</w:t>
      </w:r>
      <w:r w:rsidRPr="00A51FB2">
        <w:rPr>
          <w:color w:val="000000" w:themeColor="text1"/>
          <w:sz w:val="24"/>
          <w:szCs w:val="24"/>
        </w:rPr>
        <w:t xml:space="preserve"> the lunge, we can compare measurements of absolute performance by looking at the same swimming velocities and compare relative kinematics at that specific speed. Once identified, </w:t>
      </w:r>
      <w:del w:id="348" w:author="Frank Fish" w:date="2020-05-12T20:18:00Z">
        <w:r w:rsidRPr="00A51FB2" w:rsidDel="00763C6D">
          <w:rPr>
            <w:color w:val="000000" w:themeColor="text1"/>
            <w:sz w:val="24"/>
            <w:szCs w:val="24"/>
          </w:rPr>
          <w:delText xml:space="preserve">normal </w:delText>
        </w:r>
      </w:del>
      <w:ins w:id="349" w:author="Frank Fish" w:date="2020-05-12T20:18:00Z">
        <w:r w:rsidR="00763C6D">
          <w:rPr>
            <w:color w:val="000000" w:themeColor="text1"/>
            <w:sz w:val="24"/>
            <w:szCs w:val="24"/>
          </w:rPr>
          <w:t>routine</w:t>
        </w:r>
        <w:r w:rsidR="00763C6D" w:rsidRPr="00A51FB2">
          <w:rPr>
            <w:color w:val="000000" w:themeColor="text1"/>
            <w:sz w:val="24"/>
            <w:szCs w:val="24"/>
          </w:rPr>
          <w:t xml:space="preserve"> </w:t>
        </w:r>
      </w:ins>
      <w:r w:rsidRPr="00A51FB2">
        <w:rPr>
          <w:color w:val="000000" w:themeColor="text1"/>
          <w:sz w:val="24"/>
          <w:szCs w:val="24"/>
        </w:rPr>
        <w:t xml:space="preserve">swimming kinematics and maximum swimming kinematics were sorted from one another to be individually analyzed and compared. </w:t>
      </w:r>
    </w:p>
    <w:p w14:paraId="546BD78A" w14:textId="77777777" w:rsidR="00FE2636" w:rsidRPr="00A51FB2" w:rsidRDefault="00FE2636">
      <w:pPr>
        <w:spacing w:line="240" w:lineRule="auto"/>
        <w:rPr>
          <w:color w:val="000000" w:themeColor="text1"/>
          <w:sz w:val="24"/>
          <w:szCs w:val="24"/>
        </w:rPr>
      </w:pPr>
    </w:p>
    <w:p w14:paraId="48389AA8" w14:textId="77777777" w:rsidR="00FE2636" w:rsidRPr="00A51FB2" w:rsidRDefault="00FE2636">
      <w:pPr>
        <w:spacing w:line="240" w:lineRule="auto"/>
        <w:rPr>
          <w:i/>
          <w:sz w:val="24"/>
          <w:szCs w:val="24"/>
        </w:rPr>
      </w:pPr>
      <w:r w:rsidRPr="00A51FB2">
        <w:rPr>
          <w:i/>
          <w:color w:val="000000" w:themeColor="text1"/>
          <w:sz w:val="24"/>
          <w:szCs w:val="24"/>
        </w:rPr>
        <w:t xml:space="preserve">Comparison to </w:t>
      </w:r>
      <w:r w:rsidR="0060292C" w:rsidRPr="00A51FB2">
        <w:rPr>
          <w:i/>
          <w:color w:val="000000" w:themeColor="text1"/>
          <w:sz w:val="24"/>
          <w:szCs w:val="24"/>
        </w:rPr>
        <w:t>a Simple Rigid-Body Model</w:t>
      </w:r>
    </w:p>
    <w:p w14:paraId="3E91EA7C" w14:textId="67DE9092" w:rsidR="009D6726" w:rsidRPr="00A51FB2" w:rsidRDefault="009D6726" w:rsidP="00C3388D">
      <w:pPr>
        <w:spacing w:line="240" w:lineRule="auto"/>
        <w:rPr>
          <w:color w:val="000000" w:themeColor="text1"/>
          <w:sz w:val="24"/>
          <w:szCs w:val="24"/>
        </w:rPr>
      </w:pPr>
      <w:r w:rsidRPr="00A51FB2">
        <w:rPr>
          <w:sz w:val="24"/>
          <w:szCs w:val="24"/>
        </w:rPr>
        <w:tab/>
      </w:r>
      <w:r w:rsidR="00D841DF" w:rsidRPr="00A51FB2">
        <w:rPr>
          <w:sz w:val="24"/>
          <w:szCs w:val="24"/>
        </w:rPr>
        <w:t xml:space="preserve">We created a simple </w:t>
      </w:r>
      <w:r w:rsidR="0060292C" w:rsidRPr="00A51FB2">
        <w:rPr>
          <w:sz w:val="24"/>
          <w:szCs w:val="24"/>
        </w:rPr>
        <w:t xml:space="preserve">rigid-body </w:t>
      </w:r>
      <w:r w:rsidR="00D841DF" w:rsidRPr="00A51FB2">
        <w:rPr>
          <w:sz w:val="24"/>
          <w:szCs w:val="24"/>
        </w:rPr>
        <w:t xml:space="preserve">model comparison for our data using </w:t>
      </w:r>
      <w:r w:rsidR="00D841DF" w:rsidRPr="00A51FB2">
        <w:rPr>
          <w:color w:val="000000" w:themeColor="text1"/>
          <w:sz w:val="24"/>
          <w:szCs w:val="24"/>
        </w:rPr>
        <w:t xml:space="preserve">an equation devised by </w:t>
      </w:r>
      <w:r w:rsidRPr="00A51FB2">
        <w:rPr>
          <w:color w:val="000000" w:themeColor="text1"/>
          <w:sz w:val="24"/>
          <w:szCs w:val="24"/>
        </w:rPr>
        <w:t>Hoerner (</w:t>
      </w:r>
      <w:r w:rsidR="001F6946" w:rsidRPr="00A51FB2">
        <w:rPr>
          <w:color w:val="000000" w:themeColor="text1"/>
          <w:sz w:val="24"/>
          <w:szCs w:val="24"/>
        </w:rPr>
        <w:t xml:space="preserve">Hoerner, </w:t>
      </w:r>
      <w:r w:rsidRPr="00A51FB2">
        <w:rPr>
          <w:color w:val="000000" w:themeColor="text1"/>
          <w:sz w:val="24"/>
          <w:szCs w:val="24"/>
        </w:rPr>
        <w:t>1962; Blevins, 1983)</w:t>
      </w:r>
      <w:r w:rsidR="0060292C" w:rsidRPr="00A51FB2">
        <w:rPr>
          <w:color w:val="000000" w:themeColor="text1"/>
          <w:sz w:val="24"/>
          <w:szCs w:val="24"/>
        </w:rPr>
        <w:t xml:space="preserve"> that determines the</w:t>
      </w:r>
      <w:r w:rsidR="00D841DF" w:rsidRPr="00A51FB2">
        <w:rPr>
          <w:color w:val="000000" w:themeColor="text1"/>
          <w:sz w:val="24"/>
          <w:szCs w:val="24"/>
        </w:rPr>
        <w:t xml:space="preserve"> relationship between </w:t>
      </w:r>
      <w:ins w:id="350" w:author="Frank Fish" w:date="2020-05-12T21:51:00Z">
        <w:r w:rsidR="00C92040" w:rsidRPr="00A51FB2">
          <w:rPr>
            <w:i/>
            <w:color w:val="000000" w:themeColor="text1"/>
          </w:rPr>
          <w:t>C</w:t>
        </w:r>
        <w:r w:rsidR="00C92040" w:rsidRPr="00A51FB2">
          <w:rPr>
            <w:i/>
            <w:color w:val="000000" w:themeColor="text1"/>
            <w:vertAlign w:val="subscript"/>
          </w:rPr>
          <w:t>D</w:t>
        </w:r>
      </w:ins>
      <w:del w:id="351" w:author="Frank Fish" w:date="2020-05-12T21:51:00Z">
        <w:r w:rsidR="00D841DF" w:rsidRPr="00A51FB2" w:rsidDel="00C92040">
          <w:rPr>
            <w:color w:val="000000" w:themeColor="text1"/>
            <w:sz w:val="24"/>
            <w:szCs w:val="24"/>
          </w:rPr>
          <w:delText>drag coefficient</w:delText>
        </w:r>
      </w:del>
      <w:r w:rsidR="00D841DF" w:rsidRPr="00A51FB2">
        <w:rPr>
          <w:color w:val="000000" w:themeColor="text1"/>
          <w:sz w:val="24"/>
          <w:szCs w:val="24"/>
        </w:rPr>
        <w:t xml:space="preserve"> and </w:t>
      </w:r>
      <w:ins w:id="352" w:author="Frank Fish" w:date="2020-05-12T21:51:00Z">
        <w:r w:rsidR="00C92040" w:rsidRPr="00A51FB2">
          <w:rPr>
            <w:i/>
            <w:color w:val="000000" w:themeColor="text1"/>
            <w:sz w:val="24"/>
            <w:szCs w:val="24"/>
          </w:rPr>
          <w:t>Re</w:t>
        </w:r>
      </w:ins>
      <w:del w:id="353" w:author="Frank Fish" w:date="2020-05-12T21:51:00Z">
        <w:r w:rsidR="00D841DF" w:rsidRPr="00A51FB2" w:rsidDel="00C92040">
          <w:rPr>
            <w:color w:val="000000" w:themeColor="text1"/>
            <w:sz w:val="24"/>
            <w:szCs w:val="24"/>
          </w:rPr>
          <w:delText>Reynolds number</w:delText>
        </w:r>
      </w:del>
      <w:r w:rsidR="00D841DF" w:rsidRPr="00A51FB2">
        <w:rPr>
          <w:color w:val="000000" w:themeColor="text1"/>
          <w:sz w:val="24"/>
          <w:szCs w:val="24"/>
        </w:rPr>
        <w:t xml:space="preserve"> for a simple gliding body of a given shape</w:t>
      </w:r>
      <w:r w:rsidR="0060292C" w:rsidRPr="00A51FB2">
        <w:rPr>
          <w:color w:val="000000" w:themeColor="text1"/>
          <w:sz w:val="24"/>
          <w:szCs w:val="24"/>
        </w:rPr>
        <w:t xml:space="preserve">. </w:t>
      </w:r>
      <w:r w:rsidRPr="00A51FB2">
        <w:rPr>
          <w:color w:val="000000" w:themeColor="text1"/>
          <w:sz w:val="24"/>
          <w:szCs w:val="24"/>
        </w:rPr>
        <w:t>Hoerner’s equation</w:t>
      </w:r>
      <w:r w:rsidR="00B76888" w:rsidRPr="00A51FB2">
        <w:rPr>
          <w:color w:val="000000" w:themeColor="text1"/>
          <w:sz w:val="24"/>
          <w:szCs w:val="24"/>
        </w:rPr>
        <w:t xml:space="preserve"> for drag force</w:t>
      </w:r>
      <w:r w:rsidRPr="00A51FB2">
        <w:rPr>
          <w:color w:val="000000" w:themeColor="text1"/>
          <w:sz w:val="24"/>
          <w:szCs w:val="24"/>
        </w:rPr>
        <w:t xml:space="preserve"> can be found by first solving for the drag coefficient with respect to time (</w:t>
      </w:r>
      <w:r w:rsidRPr="00A51FB2">
        <w:rPr>
          <w:i/>
          <w:color w:val="000000" w:themeColor="text1"/>
          <w:sz w:val="24"/>
          <w:szCs w:val="24"/>
        </w:rPr>
        <w:t>C</w:t>
      </w:r>
      <w:r w:rsidRPr="00A51FB2">
        <w:rPr>
          <w:i/>
          <w:color w:val="000000" w:themeColor="text1"/>
          <w:sz w:val="24"/>
          <w:szCs w:val="24"/>
          <w:vertAlign w:val="subscript"/>
        </w:rPr>
        <w:t>D</w:t>
      </w:r>
      <w:r w:rsidRPr="00A51FB2">
        <w:rPr>
          <w:color w:val="000000" w:themeColor="text1"/>
          <w:sz w:val="24"/>
          <w:szCs w:val="24"/>
        </w:rPr>
        <w:t>(</w:t>
      </w:r>
      <w:r w:rsidRPr="00A51FB2">
        <w:rPr>
          <w:i/>
          <w:color w:val="000000" w:themeColor="text1"/>
          <w:sz w:val="24"/>
          <w:szCs w:val="24"/>
        </w:rPr>
        <w:t>t</w:t>
      </w:r>
      <w:r w:rsidRPr="00A51FB2">
        <w:rPr>
          <w:color w:val="000000" w:themeColor="text1"/>
          <w:sz w:val="24"/>
          <w:szCs w:val="24"/>
        </w:rPr>
        <w:t>)) which is given by:</w:t>
      </w:r>
    </w:p>
    <w:p w14:paraId="7EDD6D83" w14:textId="77777777" w:rsidR="009D6726" w:rsidRPr="00A51FB2" w:rsidRDefault="009D6726" w:rsidP="00C3388D">
      <w:pPr>
        <w:spacing w:line="240" w:lineRule="auto"/>
        <w:rPr>
          <w:color w:val="000000" w:themeColor="text1"/>
          <w:sz w:val="24"/>
          <w:szCs w:val="24"/>
        </w:rPr>
      </w:pPr>
    </w:p>
    <w:p w14:paraId="0FBF2BF6" w14:textId="77777777" w:rsidR="009D6726" w:rsidRPr="00A51FB2" w:rsidRDefault="002C4896" w:rsidP="00C3388D">
      <w:pPr>
        <w:spacing w:line="240" w:lineRule="auto"/>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D</m:t>
            </m:r>
          </m:sub>
        </m:sSub>
        <m:d>
          <m:dPr>
            <m:ctrlPr>
              <w:rPr>
                <w:rFonts w:ascii="Cambria Math" w:hAnsi="Cambria Math"/>
                <w:i/>
                <w:color w:val="000000" w:themeColor="text1"/>
                <w:sz w:val="24"/>
                <w:szCs w:val="24"/>
              </w:rPr>
            </m:ctrlPr>
          </m:dPr>
          <m:e>
            <m:r>
              <w:rPr>
                <w:rFonts w:ascii="Cambria Math" w:hAnsi="Cambria Math"/>
                <w:color w:val="000000" w:themeColor="text1"/>
                <w:sz w:val="24"/>
                <w:szCs w:val="24"/>
              </w:rPr>
              <m:t>t</m:t>
            </m:r>
          </m:e>
        </m:d>
        <m:r>
          <w:rPr>
            <w:rFonts w:ascii="Cambria Math" w:hAnsi="Cambria Math"/>
            <w:color w:val="000000" w:themeColor="text1"/>
            <w:sz w:val="24"/>
            <w:szCs w:val="24"/>
          </w:rPr>
          <m:t xml:space="preserve">= </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F</m:t>
            </m:r>
          </m:e>
        </m:acc>
        <m:d>
          <m:dPr>
            <m:begChr m:val="["/>
            <m:endChr m:val="]"/>
            <m:ctrlPr>
              <w:rPr>
                <w:rFonts w:ascii="Cambria Math" w:hAnsi="Cambria Math"/>
                <w:i/>
                <w:color w:val="000000" w:themeColor="text1"/>
                <w:sz w:val="24"/>
                <w:szCs w:val="24"/>
              </w:rPr>
            </m:ctrlPr>
          </m:dPr>
          <m:e>
            <m:f>
              <m:fPr>
                <m:ctrlPr>
                  <w:rPr>
                    <w:rFonts w:ascii="Cambria Math" w:hAnsi="Cambria Math"/>
                    <w:i/>
                    <w:color w:val="000000" w:themeColor="text1"/>
                    <w:sz w:val="24"/>
                    <w:szCs w:val="24"/>
                  </w:rPr>
                </m:ctrlPr>
              </m:fPr>
              <m:num>
                <m:r>
                  <w:rPr>
                    <w:rFonts w:ascii="Cambria Math" w:hAnsi="Cambria Math"/>
                    <w:color w:val="000000" w:themeColor="text1"/>
                    <w:sz w:val="24"/>
                    <w:szCs w:val="24"/>
                  </w:rPr>
                  <m:t>0.072</m:t>
                </m:r>
              </m:num>
              <m:den>
                <m:sSup>
                  <m:sSupPr>
                    <m:ctrlPr>
                      <w:rPr>
                        <w:rFonts w:ascii="Cambria Math" w:hAnsi="Cambria Math"/>
                        <w:i/>
                        <w:color w:val="000000" w:themeColor="text1"/>
                        <w:sz w:val="24"/>
                        <w:szCs w:val="24"/>
                      </w:rPr>
                    </m:ctrlPr>
                  </m:sSupPr>
                  <m:e>
                    <m:d>
                      <m:dPr>
                        <m:ctrlPr>
                          <w:rPr>
                            <w:rFonts w:ascii="Cambria Math" w:hAnsi="Cambria Math"/>
                            <w:i/>
                            <w:color w:val="000000" w:themeColor="text1"/>
                            <w:sz w:val="24"/>
                            <w:szCs w:val="24"/>
                          </w:rPr>
                        </m:ctrlPr>
                      </m:dP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body</m:t>
                            </m:r>
                          </m:sub>
                        </m:sSub>
                        <m:f>
                          <m:fPr>
                            <m:ctrlPr>
                              <w:rPr>
                                <w:rFonts w:ascii="Cambria Math" w:hAnsi="Cambria Math"/>
                                <w:i/>
                                <w:color w:val="000000" w:themeColor="text1"/>
                                <w:sz w:val="24"/>
                                <w:szCs w:val="24"/>
                              </w:rPr>
                            </m:ctrlPr>
                          </m:fPr>
                          <m:num>
                            <m:r>
                              <w:rPr>
                                <w:rFonts w:ascii="Cambria Math" w:hAnsi="Cambria Math"/>
                                <w:color w:val="000000" w:themeColor="text1"/>
                                <w:sz w:val="24"/>
                                <w:szCs w:val="24"/>
                              </w:rPr>
                              <m:t>U</m:t>
                            </m:r>
                            <m:d>
                              <m:dPr>
                                <m:ctrlPr>
                                  <w:rPr>
                                    <w:rFonts w:ascii="Cambria Math" w:hAnsi="Cambria Math"/>
                                    <w:i/>
                                    <w:color w:val="000000" w:themeColor="text1"/>
                                    <w:sz w:val="24"/>
                                    <w:szCs w:val="24"/>
                                  </w:rPr>
                                </m:ctrlPr>
                              </m:dPr>
                              <m:e>
                                <m:r>
                                  <w:rPr>
                                    <w:rFonts w:ascii="Cambria Math" w:hAnsi="Cambria Math"/>
                                    <w:color w:val="000000" w:themeColor="text1"/>
                                    <w:sz w:val="24"/>
                                    <w:szCs w:val="24"/>
                                  </w:rPr>
                                  <m:t>t</m:t>
                                </m:r>
                              </m:e>
                            </m:d>
                          </m:num>
                          <m:den>
                            <m:r>
                              <w:rPr>
                                <w:rFonts w:ascii="Cambria Math" w:hAnsi="Cambria Math"/>
                                <w:color w:val="000000" w:themeColor="text1"/>
                                <w:sz w:val="24"/>
                                <w:szCs w:val="24"/>
                              </w:rPr>
                              <m:t>v</m:t>
                            </m:r>
                          </m:den>
                        </m:f>
                      </m:e>
                    </m:d>
                  </m:e>
                  <m:sup>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5</m:t>
                        </m:r>
                      </m:den>
                    </m:f>
                  </m:sup>
                </m:sSup>
              </m:den>
            </m:f>
          </m:e>
        </m:d>
        <m:r>
          <w:rPr>
            <w:rFonts w:ascii="Cambria Math" w:hAnsi="Cambria Math"/>
            <w:color w:val="000000" w:themeColor="text1"/>
            <w:sz w:val="24"/>
            <w:szCs w:val="24"/>
          </w:rPr>
          <m:t xml:space="preserve"> </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1+1.5</m:t>
            </m:r>
            <m:sSup>
              <m:sSupPr>
                <m:ctrlPr>
                  <w:rPr>
                    <w:rFonts w:ascii="Cambria Math" w:hAnsi="Cambria Math"/>
                    <w:i/>
                    <w:color w:val="000000" w:themeColor="text1"/>
                    <w:sz w:val="24"/>
                    <w:szCs w:val="24"/>
                  </w:rPr>
                </m:ctrlPr>
              </m:sSupPr>
              <m:e>
                <m:d>
                  <m:dPr>
                    <m:ctrlPr>
                      <w:rPr>
                        <w:rFonts w:ascii="Cambria Math" w:hAnsi="Cambria Math"/>
                        <w:i/>
                        <w:color w:val="000000" w:themeColor="text1"/>
                        <w:sz w:val="24"/>
                        <w:szCs w:val="24"/>
                      </w:rPr>
                    </m:ctrlPr>
                  </m:dPr>
                  <m:e>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W</m:t>
                            </m:r>
                          </m:e>
                          <m:sub>
                            <m:r>
                              <w:rPr>
                                <w:rFonts w:ascii="Cambria Math" w:hAnsi="Cambria Math"/>
                                <w:color w:val="000000" w:themeColor="text1"/>
                                <w:sz w:val="24"/>
                                <w:szCs w:val="24"/>
                              </w:rPr>
                              <m:t>max</m:t>
                            </m:r>
                          </m:sub>
                        </m:sSub>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body</m:t>
                            </m:r>
                          </m:sub>
                        </m:sSub>
                      </m:den>
                    </m:f>
                  </m:e>
                </m:d>
              </m:e>
              <m:sup>
                <m:f>
                  <m:fPr>
                    <m:ctrlPr>
                      <w:rPr>
                        <w:rFonts w:ascii="Cambria Math" w:hAnsi="Cambria Math"/>
                        <w:i/>
                        <w:color w:val="000000" w:themeColor="text1"/>
                        <w:sz w:val="24"/>
                        <w:szCs w:val="24"/>
                      </w:rPr>
                    </m:ctrlPr>
                  </m:fPr>
                  <m:num>
                    <m:r>
                      <w:rPr>
                        <w:rFonts w:ascii="Cambria Math" w:hAnsi="Cambria Math"/>
                        <w:color w:val="000000" w:themeColor="text1"/>
                        <w:sz w:val="24"/>
                        <w:szCs w:val="24"/>
                      </w:rPr>
                      <m:t>3</m:t>
                    </m:r>
                  </m:num>
                  <m:den>
                    <m:r>
                      <w:rPr>
                        <w:rFonts w:ascii="Cambria Math" w:hAnsi="Cambria Math"/>
                        <w:color w:val="000000" w:themeColor="text1"/>
                        <w:sz w:val="24"/>
                        <w:szCs w:val="24"/>
                      </w:rPr>
                      <m:t>2</m:t>
                    </m:r>
                  </m:den>
                </m:f>
              </m:sup>
            </m:sSup>
            <m:r>
              <w:rPr>
                <w:rFonts w:ascii="Cambria Math" w:hAnsi="Cambria Math"/>
                <w:color w:val="000000" w:themeColor="text1"/>
                <w:sz w:val="24"/>
                <w:szCs w:val="24"/>
              </w:rPr>
              <m:t>7.0</m:t>
            </m:r>
            <m:sSup>
              <m:sSupPr>
                <m:ctrlPr>
                  <w:rPr>
                    <w:rFonts w:ascii="Cambria Math" w:hAnsi="Cambria Math"/>
                    <w:i/>
                    <w:color w:val="000000" w:themeColor="text1"/>
                    <w:sz w:val="24"/>
                    <w:szCs w:val="24"/>
                  </w:rPr>
                </m:ctrlPr>
              </m:sSupPr>
              <m:e>
                <m:d>
                  <m:dPr>
                    <m:ctrlPr>
                      <w:rPr>
                        <w:rFonts w:ascii="Cambria Math" w:hAnsi="Cambria Math"/>
                        <w:i/>
                        <w:color w:val="000000" w:themeColor="text1"/>
                        <w:sz w:val="24"/>
                        <w:szCs w:val="24"/>
                      </w:rPr>
                    </m:ctrlPr>
                  </m:dPr>
                  <m:e>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W</m:t>
                            </m:r>
                          </m:e>
                          <m:sub>
                            <m:r>
                              <w:rPr>
                                <w:rFonts w:ascii="Cambria Math" w:hAnsi="Cambria Math"/>
                                <w:color w:val="000000" w:themeColor="text1"/>
                                <w:sz w:val="24"/>
                                <w:szCs w:val="24"/>
                              </w:rPr>
                              <m:t>max</m:t>
                            </m:r>
                          </m:sub>
                        </m:sSub>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L</m:t>
                            </m:r>
                          </m:e>
                          <m:sub>
                            <m:r>
                              <w:rPr>
                                <w:rFonts w:ascii="Cambria Math" w:hAnsi="Cambria Math"/>
                                <w:color w:val="000000" w:themeColor="text1"/>
                                <w:sz w:val="24"/>
                                <w:szCs w:val="24"/>
                              </w:rPr>
                              <m:t>body</m:t>
                            </m:r>
                          </m:sub>
                        </m:sSub>
                      </m:den>
                    </m:f>
                  </m:e>
                </m:d>
              </m:e>
              <m:sup>
                <m:r>
                  <w:rPr>
                    <w:rFonts w:ascii="Cambria Math" w:hAnsi="Cambria Math"/>
                    <w:color w:val="000000" w:themeColor="text1"/>
                    <w:sz w:val="24"/>
                    <w:szCs w:val="24"/>
                  </w:rPr>
                  <m:t>3</m:t>
                </m:r>
              </m:sup>
            </m:sSup>
          </m:e>
        </m:d>
      </m:oMath>
      <w:r w:rsidR="009D6726" w:rsidRPr="00A51FB2">
        <w:rPr>
          <w:color w:val="000000" w:themeColor="text1"/>
          <w:sz w:val="24"/>
          <w:szCs w:val="24"/>
        </w:rPr>
        <w:t xml:space="preserve"> </w:t>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t>(10)</w:t>
      </w:r>
    </w:p>
    <w:p w14:paraId="3406291A" w14:textId="77777777" w:rsidR="009D6726" w:rsidRPr="00A51FB2" w:rsidRDefault="009D6726" w:rsidP="00C3388D">
      <w:pPr>
        <w:spacing w:line="240" w:lineRule="auto"/>
        <w:rPr>
          <w:i/>
          <w:color w:val="000000" w:themeColor="text1"/>
          <w:sz w:val="24"/>
          <w:szCs w:val="24"/>
        </w:rPr>
      </w:pPr>
    </w:p>
    <w:p w14:paraId="6B638EC7" w14:textId="07AAE179" w:rsidR="00FE2636" w:rsidRPr="00A51FB2" w:rsidRDefault="009D6726" w:rsidP="00C3388D">
      <w:pPr>
        <w:spacing w:line="240" w:lineRule="auto"/>
        <w:rPr>
          <w:color w:val="000000" w:themeColor="text1"/>
          <w:sz w:val="24"/>
          <w:szCs w:val="24"/>
        </w:rPr>
      </w:pPr>
      <w:r w:rsidRPr="00A51FB2">
        <w:rPr>
          <w:color w:val="000000" w:themeColor="text1"/>
          <w:sz w:val="24"/>
          <w:szCs w:val="24"/>
        </w:rPr>
        <w:t xml:space="preserve">where </w:t>
      </w:r>
      <m:oMath>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F</m:t>
            </m:r>
          </m:e>
        </m:acc>
      </m:oMath>
      <w:r w:rsidRPr="00A51FB2">
        <w:rPr>
          <w:color w:val="000000" w:themeColor="text1"/>
          <w:sz w:val="24"/>
          <w:szCs w:val="24"/>
        </w:rPr>
        <w:t xml:space="preserve"> is equal </w:t>
      </w:r>
      <w:r w:rsidR="00211B6C" w:rsidRPr="00A51FB2">
        <w:rPr>
          <w:color w:val="000000" w:themeColor="text1"/>
          <w:sz w:val="24"/>
          <w:szCs w:val="24"/>
        </w:rPr>
        <w:t>to the correction factor for an undulating body</w:t>
      </w:r>
      <w:r w:rsidR="0060292C" w:rsidRPr="00A51FB2">
        <w:rPr>
          <w:color w:val="000000" w:themeColor="text1"/>
          <w:sz w:val="24"/>
          <w:szCs w:val="24"/>
        </w:rPr>
        <w:t xml:space="preserve"> (</w:t>
      </w:r>
      <w:r w:rsidR="00211B6C" w:rsidRPr="00A51FB2">
        <w:rPr>
          <w:color w:val="000000" w:themeColor="text1"/>
          <w:sz w:val="24"/>
          <w:szCs w:val="24"/>
        </w:rPr>
        <w:t>1 for rigid</w:t>
      </w:r>
      <w:r w:rsidR="0060292C" w:rsidRPr="00A51FB2">
        <w:rPr>
          <w:color w:val="000000" w:themeColor="text1"/>
          <w:sz w:val="24"/>
          <w:szCs w:val="24"/>
        </w:rPr>
        <w:t>-</w:t>
      </w:r>
      <w:r w:rsidR="00211B6C" w:rsidRPr="00A51FB2">
        <w:rPr>
          <w:color w:val="000000" w:themeColor="text1"/>
          <w:sz w:val="24"/>
          <w:szCs w:val="24"/>
        </w:rPr>
        <w:t>body simulations</w:t>
      </w:r>
      <w:r w:rsidR="0060292C" w:rsidRPr="00A51FB2">
        <w:rPr>
          <w:color w:val="000000" w:themeColor="text1"/>
          <w:sz w:val="24"/>
          <w:szCs w:val="24"/>
        </w:rPr>
        <w:t>)</w:t>
      </w:r>
      <w:r w:rsidRPr="00A51FB2">
        <w:rPr>
          <w:color w:val="000000" w:themeColor="text1"/>
          <w:sz w:val="24"/>
          <w:szCs w:val="24"/>
        </w:rPr>
        <w:t xml:space="preserve">, </w:t>
      </w:r>
      <m:oMath>
        <m:sSub>
          <m:sSubPr>
            <m:ctrlPr>
              <w:del w:id="354" w:author="Frank Fish" w:date="2020-05-12T21:55:00Z">
                <w:rPr>
                  <w:rFonts w:ascii="Cambria Math" w:hAnsi="Cambria Math"/>
                  <w:i/>
                  <w:color w:val="000000" w:themeColor="text1"/>
                  <w:sz w:val="24"/>
                  <w:szCs w:val="24"/>
                </w:rPr>
              </w:del>
            </m:ctrlPr>
          </m:sSubPr>
          <m:e>
            <m:r>
              <w:del w:id="355" w:author="Frank Fish" w:date="2020-05-12T21:55:00Z">
                <w:rPr>
                  <w:rFonts w:ascii="Cambria Math" w:hAnsi="Cambria Math"/>
                  <w:color w:val="000000" w:themeColor="text1"/>
                  <w:sz w:val="24"/>
                  <w:szCs w:val="24"/>
                </w:rPr>
                <m:t>L</m:t>
              </w:del>
            </m:r>
          </m:e>
          <m:sub>
            <m:r>
              <w:del w:id="356" w:author="Frank Fish" w:date="2020-05-12T21:55:00Z">
                <w:rPr>
                  <w:rFonts w:ascii="Cambria Math" w:hAnsi="Cambria Math"/>
                  <w:color w:val="000000" w:themeColor="text1"/>
                  <w:sz w:val="24"/>
                  <w:szCs w:val="24"/>
                </w:rPr>
                <m:t>body</m:t>
              </w:del>
            </m:r>
          </m:sub>
        </m:sSub>
        <m:r>
          <w:del w:id="357" w:author="Frank Fish" w:date="2020-05-12T21:55:00Z">
            <m:rPr>
              <m:sty m:val="p"/>
            </m:rPr>
            <w:rPr>
              <w:rFonts w:ascii="Cambria Math" w:hAnsi="Cambria Math"/>
              <w:color w:val="000000" w:themeColor="text1"/>
              <w:sz w:val="24"/>
              <w:szCs w:val="24"/>
            </w:rPr>
            <m:t xml:space="preserve"> is the animal’s body length (m), </m:t>
          </w:del>
        </m:r>
        <m:r>
          <w:rPr>
            <w:rFonts w:ascii="Cambria Math" w:hAnsi="Cambria Math"/>
            <w:color w:val="000000" w:themeColor="text1"/>
            <w:sz w:val="24"/>
            <w:szCs w:val="24"/>
          </w:rPr>
          <m:t>U</m:t>
        </m:r>
        <m:d>
          <m:dPr>
            <m:ctrlPr>
              <w:rPr>
                <w:rFonts w:ascii="Cambria Math" w:hAnsi="Cambria Math"/>
                <w:i/>
                <w:color w:val="000000" w:themeColor="text1"/>
                <w:sz w:val="24"/>
                <w:szCs w:val="24"/>
              </w:rPr>
            </m:ctrlPr>
          </m:dPr>
          <m:e>
            <m:r>
              <w:rPr>
                <w:rFonts w:ascii="Cambria Math" w:hAnsi="Cambria Math"/>
                <w:color w:val="000000" w:themeColor="text1"/>
                <w:sz w:val="24"/>
                <w:szCs w:val="24"/>
              </w:rPr>
              <m:t>t</m:t>
            </m:r>
          </m:e>
        </m:d>
      </m:oMath>
      <w:r w:rsidRPr="00A51FB2">
        <w:rPr>
          <w:color w:val="000000" w:themeColor="text1"/>
          <w:sz w:val="24"/>
          <w:szCs w:val="24"/>
        </w:rPr>
        <w:t xml:space="preserve"> is the swimming speed (m s</w:t>
      </w:r>
      <w:r w:rsidRPr="00A51FB2">
        <w:rPr>
          <w:color w:val="000000" w:themeColor="text1"/>
          <w:sz w:val="24"/>
          <w:szCs w:val="24"/>
          <w:vertAlign w:val="superscript"/>
        </w:rPr>
        <w:t>-1</w:t>
      </w:r>
      <w:r w:rsidRPr="00A51FB2">
        <w:rPr>
          <w:color w:val="000000" w:themeColor="text1"/>
          <w:sz w:val="24"/>
          <w:szCs w:val="24"/>
        </w:rPr>
        <w:t>)</w:t>
      </w:r>
      <w:r w:rsidR="00211B6C" w:rsidRPr="00A51FB2">
        <w:rPr>
          <w:color w:val="000000" w:themeColor="text1"/>
          <w:sz w:val="24"/>
          <w:szCs w:val="24"/>
        </w:rPr>
        <w:t xml:space="preserve"> with respect to time,</w:t>
      </w:r>
      <w:r w:rsidRPr="00A51FB2">
        <w:rPr>
          <w:color w:val="000000" w:themeColor="text1"/>
          <w:sz w:val="24"/>
          <w:szCs w:val="24"/>
        </w:rPr>
        <w:t xml:space="preserve"> </w:t>
      </w:r>
      <m:oMath>
        <m:r>
          <w:rPr>
            <w:rFonts w:ascii="Cambria Math" w:hAnsi="Cambria Math"/>
            <w:color w:val="000000" w:themeColor="text1"/>
            <w:sz w:val="24"/>
            <w:szCs w:val="24"/>
          </w:rPr>
          <m:t>v</m:t>
        </m:r>
      </m:oMath>
      <w:r w:rsidRPr="00A51FB2">
        <w:rPr>
          <w:color w:val="000000" w:themeColor="text1"/>
          <w:sz w:val="24"/>
          <w:szCs w:val="24"/>
        </w:rPr>
        <w:t xml:space="preserve"> is the kinematic viscosity, </w:t>
      </w:r>
      <w:r w:rsidR="00211B6C" w:rsidRPr="00A51FB2">
        <w:rPr>
          <w:color w:val="000000" w:themeColor="text1"/>
          <w:sz w:val="24"/>
          <w:szCs w:val="24"/>
        </w:rPr>
        <w:t xml:space="preserve">and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W</m:t>
            </m:r>
          </m:e>
          <m:sub>
            <m:r>
              <w:rPr>
                <w:rFonts w:ascii="Cambria Math" w:hAnsi="Cambria Math"/>
                <w:color w:val="000000" w:themeColor="text1"/>
                <w:sz w:val="24"/>
                <w:szCs w:val="24"/>
              </w:rPr>
              <m:t>max</m:t>
            </m:r>
          </m:sub>
        </m:sSub>
      </m:oMath>
      <w:r w:rsidRPr="00A51FB2">
        <w:rPr>
          <w:color w:val="000000" w:themeColor="text1"/>
          <w:sz w:val="24"/>
          <w:szCs w:val="24"/>
        </w:rPr>
        <w:t xml:space="preserve"> is the maximum body diameter (m)</w:t>
      </w:r>
      <w:r w:rsidR="00211B6C" w:rsidRPr="00A51FB2">
        <w:rPr>
          <w:color w:val="000000" w:themeColor="text1"/>
          <w:sz w:val="24"/>
          <w:szCs w:val="24"/>
        </w:rPr>
        <w:t xml:space="preserve">. </w:t>
      </w:r>
      <w:r w:rsidRPr="00A51FB2">
        <w:rPr>
          <w:color w:val="000000" w:themeColor="text1"/>
          <w:sz w:val="24"/>
          <w:szCs w:val="24"/>
        </w:rPr>
        <w:t>We can then plug the resultant into the equation for drag force (</w:t>
      </w: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 xml:space="preserve"> F</m:t>
            </m:r>
          </m:e>
          <m:sub>
            <m:r>
              <w:rPr>
                <w:rFonts w:ascii="Cambria Math" w:hAnsi="Cambria Math"/>
                <w:color w:val="000000" w:themeColor="text1"/>
                <w:sz w:val="24"/>
                <w:szCs w:val="24"/>
              </w:rPr>
              <m:t>drag</m:t>
            </m:r>
          </m:sub>
          <m:sup>
            <m:r>
              <w:rPr>
                <w:rFonts w:ascii="Cambria Math" w:hAnsi="Cambria Math"/>
                <w:color w:val="000000" w:themeColor="text1"/>
                <w:sz w:val="24"/>
                <w:szCs w:val="24"/>
              </w:rPr>
              <m:t>parasite</m:t>
            </m:r>
          </m:sup>
        </m:sSubSup>
      </m:oMath>
      <w:r w:rsidRPr="00A51FB2">
        <w:rPr>
          <w:color w:val="000000" w:themeColor="text1"/>
          <w:sz w:val="24"/>
          <w:szCs w:val="24"/>
        </w:rPr>
        <w:t xml:space="preserve">) which is given by: </w:t>
      </w:r>
    </w:p>
    <w:p w14:paraId="65695B4E" w14:textId="77777777" w:rsidR="009D6726" w:rsidRPr="00A51FB2" w:rsidRDefault="009D6726" w:rsidP="00C3388D">
      <w:pPr>
        <w:spacing w:line="240" w:lineRule="auto"/>
        <w:rPr>
          <w:color w:val="000000" w:themeColor="text1"/>
          <w:sz w:val="24"/>
          <w:szCs w:val="24"/>
        </w:rPr>
      </w:pPr>
    </w:p>
    <w:p w14:paraId="15E0B8A6" w14:textId="7CDC2243" w:rsidR="009D6726" w:rsidRPr="00A51FB2" w:rsidRDefault="002C4896" w:rsidP="00C3388D">
      <w:pPr>
        <w:spacing w:line="240" w:lineRule="auto"/>
        <w:rPr>
          <w:color w:val="000000" w:themeColor="text1"/>
          <w:sz w:val="24"/>
          <w:szCs w:val="24"/>
        </w:rPr>
      </w:pP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 xml:space="preserve"> F</m:t>
            </m:r>
          </m:e>
          <m:sub>
            <m:r>
              <w:rPr>
                <w:rFonts w:ascii="Cambria Math" w:hAnsi="Cambria Math"/>
                <w:color w:val="000000" w:themeColor="text1"/>
                <w:sz w:val="24"/>
                <w:szCs w:val="24"/>
              </w:rPr>
              <m:t>drag</m:t>
            </m:r>
          </m:sub>
          <m:sup>
            <m:r>
              <w:rPr>
                <w:rFonts w:ascii="Cambria Math" w:hAnsi="Cambria Math"/>
                <w:color w:val="000000" w:themeColor="text1"/>
                <w:sz w:val="24"/>
                <w:szCs w:val="24"/>
              </w:rPr>
              <m:t>parasite</m:t>
            </m:r>
          </m:sup>
        </m:sSubSup>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 xml:space="preserve"> ρ</m:t>
            </m:r>
          </m:e>
          <m:sub>
            <m:r>
              <w:del w:id="358" w:author="Frank Fish" w:date="2020-05-12T21:57:00Z">
                <w:rPr>
                  <w:rFonts w:ascii="Cambria Math" w:hAnsi="Cambria Math"/>
                  <w:color w:val="000000" w:themeColor="text1"/>
                  <w:sz w:val="24"/>
                  <w:szCs w:val="24"/>
                </w:rPr>
                <m:t>w</m:t>
              </w:del>
            </m:r>
            <m:r>
              <w:rPr>
                <w:rFonts w:ascii="Cambria Math" w:hAnsi="Cambria Math"/>
                <w:color w:val="000000" w:themeColor="text1"/>
                <w:sz w:val="24"/>
                <w:szCs w:val="24"/>
              </w:rPr>
              <m:t xml:space="preserve"> </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S</m:t>
            </m:r>
          </m:e>
          <m:sub>
            <m:r>
              <w:del w:id="359" w:author="Frank Fish" w:date="2020-05-12T21:57:00Z">
                <w:rPr>
                  <w:rFonts w:ascii="Cambria Math" w:hAnsi="Cambria Math"/>
                  <w:color w:val="000000" w:themeColor="text1"/>
                  <w:sz w:val="24"/>
                  <w:szCs w:val="24"/>
                </w:rPr>
                <m:t>w</m:t>
              </w:del>
            </m:r>
            <m:r>
              <w:ins w:id="360" w:author="Frank Fish" w:date="2020-05-12T21:57:00Z">
                <w:rPr>
                  <w:rFonts w:ascii="Cambria Math" w:hAnsi="Cambria Math"/>
                  <w:color w:val="000000" w:themeColor="text1"/>
                  <w:sz w:val="24"/>
                  <w:szCs w:val="24"/>
                </w:rPr>
                <m:t>a</m:t>
              </w:ins>
            </m:r>
            <m:r>
              <w:del w:id="361" w:author="Frank Fish" w:date="2020-05-12T21:57:00Z">
                <w:rPr>
                  <w:rFonts w:ascii="Cambria Math" w:hAnsi="Cambria Math"/>
                  <w:color w:val="000000" w:themeColor="text1"/>
                  <w:sz w:val="24"/>
                  <w:szCs w:val="24"/>
                </w:rPr>
                <m:t>et</m:t>
              </w:del>
            </m:r>
            <m:r>
              <w:rPr>
                <w:rFonts w:ascii="Cambria Math" w:hAnsi="Cambria Math"/>
                <w:color w:val="000000" w:themeColor="text1"/>
                <w:sz w:val="24"/>
                <w:szCs w:val="24"/>
              </w:rPr>
              <m:t xml:space="preserve"> </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D</m:t>
            </m:r>
          </m:sub>
        </m:sSub>
        <m:d>
          <m:dPr>
            <m:ctrlPr>
              <w:rPr>
                <w:rFonts w:ascii="Cambria Math" w:hAnsi="Cambria Math"/>
                <w:i/>
                <w:color w:val="000000" w:themeColor="text1"/>
                <w:sz w:val="24"/>
                <w:szCs w:val="24"/>
              </w:rPr>
            </m:ctrlPr>
          </m:dPr>
          <m:e>
            <m:r>
              <w:rPr>
                <w:rFonts w:ascii="Cambria Math" w:hAnsi="Cambria Math"/>
                <w:color w:val="000000" w:themeColor="text1"/>
                <w:sz w:val="24"/>
                <w:szCs w:val="24"/>
              </w:rPr>
              <m:t>t</m:t>
            </m:r>
          </m:e>
        </m:d>
        <m:r>
          <w:rPr>
            <w:rFonts w:ascii="Cambria Math" w:hAnsi="Cambria Math"/>
            <w:color w:val="000000" w:themeColor="text1"/>
            <w:sz w:val="24"/>
            <w:szCs w:val="24"/>
          </w:rPr>
          <m:t xml:space="preserve"> U(t)</m:t>
        </m:r>
      </m:oMath>
      <w:r w:rsidR="009D6726" w:rsidRPr="00A51FB2">
        <w:rPr>
          <w:color w:val="000000" w:themeColor="text1"/>
          <w:sz w:val="24"/>
          <w:szCs w:val="24"/>
        </w:rPr>
        <w:t xml:space="preserve"> </w:t>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r>
      <w:r w:rsidR="009D6726" w:rsidRPr="00A51FB2">
        <w:rPr>
          <w:color w:val="000000" w:themeColor="text1"/>
          <w:sz w:val="24"/>
          <w:szCs w:val="24"/>
        </w:rPr>
        <w:tab/>
        <w:t>(11)</w:t>
      </w:r>
    </w:p>
    <w:p w14:paraId="69186EB3" w14:textId="77777777" w:rsidR="009D6726" w:rsidRPr="00A51FB2" w:rsidRDefault="009D6726" w:rsidP="00C3388D">
      <w:pPr>
        <w:spacing w:line="240" w:lineRule="auto"/>
        <w:rPr>
          <w:i/>
          <w:color w:val="000000" w:themeColor="text1"/>
          <w:sz w:val="24"/>
          <w:szCs w:val="24"/>
        </w:rPr>
      </w:pPr>
    </w:p>
    <w:p w14:paraId="695BC448" w14:textId="329683C8" w:rsidR="009D6726" w:rsidRPr="00A51FB2" w:rsidRDefault="009D6726" w:rsidP="00C3388D">
      <w:pPr>
        <w:spacing w:line="240" w:lineRule="auto"/>
        <w:rPr>
          <w:color w:val="000000" w:themeColor="text1"/>
          <w:sz w:val="24"/>
          <w:szCs w:val="24"/>
        </w:rPr>
      </w:pPr>
      <w:del w:id="362" w:author="Frank Fish" w:date="2020-05-12T21:58:00Z">
        <w:r w:rsidRPr="00A51FB2" w:rsidDel="00981342">
          <w:rPr>
            <w:color w:val="000000" w:themeColor="text1"/>
            <w:sz w:val="24"/>
            <w:szCs w:val="24"/>
          </w:rPr>
          <w:lastRenderedPageBreak/>
          <w:delText xml:space="preserve">where </w:delTex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 xml:space="preserve"> ρ</m:t>
              </m:r>
            </m:e>
            <m:sub>
              <m:r>
                <w:rPr>
                  <w:rFonts w:ascii="Cambria Math" w:hAnsi="Cambria Math"/>
                  <w:color w:val="000000" w:themeColor="text1"/>
                  <w:sz w:val="24"/>
                  <w:szCs w:val="24"/>
                </w:rPr>
                <m:t xml:space="preserve">w </m:t>
              </m:r>
            </m:sub>
          </m:sSub>
        </m:oMath>
        <w:r w:rsidRPr="00A51FB2" w:rsidDel="00981342">
          <w:rPr>
            <w:color w:val="000000" w:themeColor="text1"/>
            <w:sz w:val="24"/>
            <w:szCs w:val="24"/>
          </w:rPr>
          <w:delText>is the mass density of seawater</w:delText>
        </w:r>
        <w:r w:rsidR="00211B6C" w:rsidRPr="00A51FB2" w:rsidDel="00981342">
          <w:rPr>
            <w:color w:val="000000" w:themeColor="text1"/>
            <w:sz w:val="24"/>
            <w:szCs w:val="24"/>
          </w:rPr>
          <w:delText xml:space="preserve"> and </w:delTex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S</m:t>
              </m:r>
            </m:e>
            <m:sub>
              <m:r>
                <w:rPr>
                  <w:rFonts w:ascii="Cambria Math" w:hAnsi="Cambria Math"/>
                  <w:color w:val="000000" w:themeColor="text1"/>
                  <w:sz w:val="24"/>
                  <w:szCs w:val="24"/>
                </w:rPr>
                <m:t xml:space="preserve">wet </m:t>
              </m:r>
            </m:sub>
          </m:sSub>
        </m:oMath>
        <w:r w:rsidRPr="00A51FB2" w:rsidDel="00981342">
          <w:rPr>
            <w:color w:val="000000" w:themeColor="text1"/>
            <w:sz w:val="24"/>
            <w:szCs w:val="24"/>
          </w:rPr>
          <w:delText xml:space="preserve">is the wetted body area </w:delText>
        </w:r>
        <w:r w:rsidR="00211B6C" w:rsidRPr="00A51FB2" w:rsidDel="00981342">
          <w:rPr>
            <w:color w:val="000000" w:themeColor="text1"/>
            <w:sz w:val="24"/>
            <w:szCs w:val="24"/>
          </w:rPr>
          <w:delText xml:space="preserve">which is approximated using body mass </w:delText>
        </w:r>
        <w:r w:rsidRPr="00A51FB2" w:rsidDel="00981342">
          <w:rPr>
            <w:color w:val="000000" w:themeColor="text1"/>
            <w:sz w:val="24"/>
            <w:szCs w:val="24"/>
          </w:rPr>
          <w:delText>(Fish, 1993)</w:delText>
        </w:r>
        <w:r w:rsidR="00211B6C" w:rsidRPr="00A51FB2" w:rsidDel="00981342">
          <w:rPr>
            <w:color w:val="000000" w:themeColor="text1"/>
            <w:sz w:val="24"/>
            <w:szCs w:val="24"/>
          </w:rPr>
          <w:delText xml:space="preserve">. </w:delText>
        </w:r>
      </w:del>
    </w:p>
    <w:p w14:paraId="0085F6A5" w14:textId="65434964" w:rsidR="00211B6C" w:rsidRPr="00A51FB2" w:rsidRDefault="00211B6C" w:rsidP="00C3388D">
      <w:pPr>
        <w:spacing w:line="240" w:lineRule="auto"/>
        <w:rPr>
          <w:color w:val="000000" w:themeColor="text1"/>
          <w:sz w:val="24"/>
          <w:szCs w:val="24"/>
        </w:rPr>
      </w:pPr>
      <w:r w:rsidRPr="00A51FB2">
        <w:rPr>
          <w:color w:val="000000" w:themeColor="text1"/>
          <w:sz w:val="24"/>
          <w:szCs w:val="24"/>
        </w:rPr>
        <w:tab/>
        <w:t xml:space="preserve">We plotted </w:t>
      </w:r>
      <w:del w:id="363" w:author="Frank Fish" w:date="2020-05-12T21:58:00Z">
        <w:r w:rsidRPr="00981342" w:rsidDel="00981342">
          <w:rPr>
            <w:i/>
            <w:color w:val="000000" w:themeColor="text1"/>
            <w:sz w:val="24"/>
            <w:szCs w:val="24"/>
            <w:rPrChange w:id="364" w:author="Frank Fish" w:date="2020-05-12T21:59:00Z">
              <w:rPr>
                <w:color w:val="000000" w:themeColor="text1"/>
                <w:sz w:val="24"/>
                <w:szCs w:val="24"/>
              </w:rPr>
            </w:rPrChange>
          </w:rPr>
          <w:delText>drag coefficient</w:delText>
        </w:r>
      </w:del>
      <w:ins w:id="365" w:author="Frank Fish" w:date="2020-05-12T21:58:00Z">
        <w:r w:rsidR="00981342" w:rsidRPr="00981342">
          <w:rPr>
            <w:i/>
            <w:color w:val="000000" w:themeColor="text1"/>
            <w:sz w:val="24"/>
            <w:szCs w:val="24"/>
            <w:rPrChange w:id="366" w:author="Frank Fish" w:date="2020-05-12T21:59:00Z">
              <w:rPr>
                <w:color w:val="000000" w:themeColor="text1"/>
                <w:sz w:val="24"/>
                <w:szCs w:val="24"/>
              </w:rPr>
            </w:rPrChange>
          </w:rPr>
          <w:t>C</w:t>
        </w:r>
      </w:ins>
      <w:ins w:id="367" w:author="Frank Fish" w:date="2020-05-12T21:59:00Z">
        <w:r w:rsidR="00981342" w:rsidRPr="00981342">
          <w:rPr>
            <w:i/>
            <w:color w:val="000000" w:themeColor="text1"/>
            <w:sz w:val="24"/>
            <w:szCs w:val="24"/>
            <w:vertAlign w:val="subscript"/>
            <w:rPrChange w:id="368" w:author="Frank Fish" w:date="2020-05-12T21:59:00Z">
              <w:rPr>
                <w:color w:val="000000" w:themeColor="text1"/>
                <w:sz w:val="24"/>
                <w:szCs w:val="24"/>
              </w:rPr>
            </w:rPrChange>
          </w:rPr>
          <w:t>D</w:t>
        </w:r>
      </w:ins>
      <w:r w:rsidRPr="00A51FB2">
        <w:rPr>
          <w:color w:val="000000" w:themeColor="text1"/>
          <w:sz w:val="24"/>
          <w:szCs w:val="24"/>
        </w:rPr>
        <w:t xml:space="preserve"> </w:t>
      </w:r>
      <w:del w:id="369" w:author="Frank Fish" w:date="2020-05-12T21:59:00Z">
        <w:r w:rsidRPr="00A51FB2" w:rsidDel="00981342">
          <w:rPr>
            <w:color w:val="000000" w:themeColor="text1"/>
            <w:sz w:val="24"/>
            <w:szCs w:val="24"/>
          </w:rPr>
          <w:delText>v</w:delText>
        </w:r>
      </w:del>
      <w:ins w:id="370" w:author="Frank Fish" w:date="2020-05-12T21:59:00Z">
        <w:r w:rsidR="00981342">
          <w:rPr>
            <w:color w:val="000000" w:themeColor="text1"/>
            <w:sz w:val="24"/>
            <w:szCs w:val="24"/>
          </w:rPr>
          <w:t>against</w:t>
        </w:r>
      </w:ins>
      <w:del w:id="371" w:author="Frank Fish" w:date="2020-05-12T21:58:00Z">
        <w:r w:rsidRPr="00A51FB2" w:rsidDel="00981342">
          <w:rPr>
            <w:color w:val="000000" w:themeColor="text1"/>
            <w:sz w:val="24"/>
            <w:szCs w:val="24"/>
          </w:rPr>
          <w:delText>s.</w:delText>
        </w:r>
      </w:del>
      <w:r w:rsidRPr="00A51FB2">
        <w:rPr>
          <w:color w:val="000000" w:themeColor="text1"/>
          <w:sz w:val="24"/>
          <w:szCs w:val="24"/>
        </w:rPr>
        <w:t xml:space="preserve"> </w:t>
      </w:r>
      <w:del w:id="372" w:author="Frank Fish" w:date="2020-05-12T21:59:00Z">
        <w:r w:rsidRPr="00981342" w:rsidDel="00981342">
          <w:rPr>
            <w:i/>
            <w:color w:val="000000" w:themeColor="text1"/>
            <w:sz w:val="24"/>
            <w:szCs w:val="24"/>
            <w:rPrChange w:id="373" w:author="Frank Fish" w:date="2020-05-12T21:59:00Z">
              <w:rPr>
                <w:color w:val="000000" w:themeColor="text1"/>
                <w:sz w:val="24"/>
                <w:szCs w:val="24"/>
              </w:rPr>
            </w:rPrChange>
          </w:rPr>
          <w:delText>Reynolds number</w:delText>
        </w:r>
      </w:del>
      <w:ins w:id="374" w:author="Frank Fish" w:date="2020-05-12T21:59:00Z">
        <w:r w:rsidR="00981342" w:rsidRPr="00981342">
          <w:rPr>
            <w:i/>
            <w:color w:val="000000" w:themeColor="text1"/>
            <w:sz w:val="24"/>
            <w:szCs w:val="24"/>
            <w:rPrChange w:id="375" w:author="Frank Fish" w:date="2020-05-12T21:59:00Z">
              <w:rPr>
                <w:color w:val="000000" w:themeColor="text1"/>
                <w:sz w:val="24"/>
                <w:szCs w:val="24"/>
              </w:rPr>
            </w:rPrChange>
          </w:rPr>
          <w:t>Re</w:t>
        </w:r>
      </w:ins>
      <w:r w:rsidRPr="00A51FB2">
        <w:rPr>
          <w:color w:val="000000" w:themeColor="text1"/>
          <w:sz w:val="24"/>
          <w:szCs w:val="24"/>
        </w:rPr>
        <w:t xml:space="preserve"> for the </w:t>
      </w:r>
      <w:r w:rsidR="0060292C" w:rsidRPr="00A51FB2">
        <w:rPr>
          <w:color w:val="000000" w:themeColor="text1"/>
          <w:sz w:val="24"/>
          <w:szCs w:val="24"/>
        </w:rPr>
        <w:t xml:space="preserve">simple </w:t>
      </w:r>
      <w:r w:rsidRPr="00A51FB2">
        <w:rPr>
          <w:color w:val="000000" w:themeColor="text1"/>
          <w:sz w:val="24"/>
          <w:szCs w:val="24"/>
        </w:rPr>
        <w:t>Hoerner model predictions with our real, empirical estimates of heaving, full body animals. This permitted us to examine the comparison of drag on a rigid</w:t>
      </w:r>
      <w:r w:rsidR="0060292C" w:rsidRPr="00A51FB2">
        <w:rPr>
          <w:color w:val="000000" w:themeColor="text1"/>
          <w:sz w:val="24"/>
          <w:szCs w:val="24"/>
        </w:rPr>
        <w:t>, gliding body</w:t>
      </w:r>
      <w:r w:rsidRPr="00A51FB2">
        <w:rPr>
          <w:color w:val="000000" w:themeColor="text1"/>
          <w:sz w:val="24"/>
          <w:szCs w:val="24"/>
        </w:rPr>
        <w:t xml:space="preserve"> with no appendages to the drag on a</w:t>
      </w:r>
      <w:r w:rsidR="0060292C" w:rsidRPr="00A51FB2">
        <w:rPr>
          <w:color w:val="000000" w:themeColor="text1"/>
          <w:sz w:val="24"/>
          <w:szCs w:val="24"/>
        </w:rPr>
        <w:t xml:space="preserve"> swimming</w:t>
      </w:r>
      <w:r w:rsidRPr="00A51FB2">
        <w:rPr>
          <w:color w:val="000000" w:themeColor="text1"/>
          <w:sz w:val="24"/>
          <w:szCs w:val="24"/>
        </w:rPr>
        <w:t xml:space="preserve"> animal with morphological features and control surfaces present.</w:t>
      </w:r>
    </w:p>
    <w:p w14:paraId="2E53CE6A" w14:textId="77777777" w:rsidR="00211B6C" w:rsidRPr="00A51FB2" w:rsidRDefault="00211B6C" w:rsidP="00C3388D">
      <w:pPr>
        <w:spacing w:line="240" w:lineRule="auto"/>
        <w:rPr>
          <w:color w:val="000000" w:themeColor="text1"/>
          <w:sz w:val="24"/>
          <w:szCs w:val="24"/>
        </w:rPr>
      </w:pPr>
    </w:p>
    <w:p w14:paraId="6022945F" w14:textId="77777777" w:rsidR="00FE2636" w:rsidRPr="00A51FB2" w:rsidRDefault="00FE2636" w:rsidP="00C3388D">
      <w:pPr>
        <w:spacing w:line="240" w:lineRule="auto"/>
        <w:rPr>
          <w:i/>
          <w:color w:val="000000" w:themeColor="text1"/>
          <w:sz w:val="24"/>
          <w:szCs w:val="24"/>
        </w:rPr>
      </w:pPr>
      <w:r w:rsidRPr="00A51FB2">
        <w:rPr>
          <w:i/>
          <w:color w:val="000000" w:themeColor="text1"/>
          <w:sz w:val="24"/>
          <w:szCs w:val="24"/>
        </w:rPr>
        <w:t>Statistical Analyses</w:t>
      </w:r>
    </w:p>
    <w:p w14:paraId="29A2DA04" w14:textId="7F9F437C" w:rsidR="00FE2636" w:rsidRDefault="00FE2636" w:rsidP="00C3388D">
      <w:pPr>
        <w:spacing w:line="240" w:lineRule="auto"/>
        <w:ind w:firstLine="720"/>
        <w:rPr>
          <w:ins w:id="376" w:author="Frank Fish" w:date="2020-05-12T22:04:00Z"/>
          <w:sz w:val="24"/>
          <w:szCs w:val="24"/>
        </w:rPr>
      </w:pPr>
      <w:r w:rsidRPr="00C3388D">
        <w:rPr>
          <w:sz w:val="24"/>
          <w:szCs w:val="24"/>
        </w:rPr>
        <w:t>We investigated intra-and-interspecific relationships between and among the animals</w:t>
      </w:r>
      <w:r w:rsidR="00AB479E" w:rsidRPr="00C3388D">
        <w:rPr>
          <w:sz w:val="24"/>
          <w:szCs w:val="24"/>
        </w:rPr>
        <w:t xml:space="preserve"> (n=63)</w:t>
      </w:r>
      <w:r w:rsidRPr="00C3388D">
        <w:rPr>
          <w:sz w:val="24"/>
          <w:szCs w:val="24"/>
        </w:rPr>
        <w:t xml:space="preserve"> in the study. We compared hydrodynamic performance </w:t>
      </w:r>
      <w:r w:rsidR="00AB479E" w:rsidRPr="00C3388D">
        <w:rPr>
          <w:sz w:val="24"/>
          <w:szCs w:val="24"/>
        </w:rPr>
        <w:t xml:space="preserve">variables </w:t>
      </w:r>
      <w:r w:rsidRPr="00C3388D">
        <w:rPr>
          <w:sz w:val="24"/>
          <w:szCs w:val="24"/>
        </w:rPr>
        <w:t>(thrust power output, drag coefficient, Reynolds number, propulsive efficiency</w:t>
      </w:r>
      <w:r w:rsidR="00AB479E" w:rsidRPr="00C3388D">
        <w:rPr>
          <w:sz w:val="24"/>
          <w:szCs w:val="24"/>
        </w:rPr>
        <w:t>)</w:t>
      </w:r>
      <w:r w:rsidRPr="00C3388D">
        <w:rPr>
          <w:sz w:val="24"/>
          <w:szCs w:val="24"/>
        </w:rPr>
        <w:t xml:space="preserve"> and morphometric measurements using R and RStudio (Version 1.2.1335, packages: ggplot2, ggpubr, and tidyverse). </w:t>
      </w:r>
      <w:r w:rsidR="008213AD" w:rsidRPr="00C3388D">
        <w:rPr>
          <w:sz w:val="24"/>
          <w:szCs w:val="24"/>
        </w:rPr>
        <w:t>Generalized l</w:t>
      </w:r>
      <w:r w:rsidRPr="00C3388D">
        <w:rPr>
          <w:sz w:val="24"/>
          <w:szCs w:val="24"/>
        </w:rPr>
        <w:t xml:space="preserve">inear mixed-effects models </w:t>
      </w:r>
      <w:r w:rsidR="008213AD" w:rsidRPr="00C3388D">
        <w:rPr>
          <w:sz w:val="24"/>
          <w:szCs w:val="24"/>
        </w:rPr>
        <w:t xml:space="preserve">(GLMMs) </w:t>
      </w:r>
      <w:r w:rsidRPr="00C3388D">
        <w:rPr>
          <w:sz w:val="24"/>
          <w:szCs w:val="24"/>
        </w:rPr>
        <w:t xml:space="preserve">were created </w:t>
      </w:r>
      <w:r w:rsidR="004B53D5" w:rsidRPr="00C3388D">
        <w:rPr>
          <w:sz w:val="24"/>
          <w:szCs w:val="24"/>
        </w:rPr>
        <w:t>using</w:t>
      </w:r>
      <w:r w:rsidRPr="00C3388D">
        <w:rPr>
          <w:sz w:val="24"/>
          <w:szCs w:val="24"/>
        </w:rPr>
        <w:t xml:space="preserve"> the mean mass-specific thrust </w:t>
      </w:r>
      <w:r w:rsidR="004B53D5" w:rsidRPr="00C3388D">
        <w:rPr>
          <w:sz w:val="24"/>
          <w:szCs w:val="24"/>
        </w:rPr>
        <w:t xml:space="preserve">for </w:t>
      </w:r>
      <w:del w:id="377" w:author="Frank Fish" w:date="2020-05-12T20:19:00Z">
        <w:r w:rsidR="004B53D5" w:rsidRPr="00C3388D" w:rsidDel="00763C6D">
          <w:rPr>
            <w:sz w:val="24"/>
            <w:szCs w:val="24"/>
          </w:rPr>
          <w:delText xml:space="preserve">normal </w:delText>
        </w:r>
      </w:del>
      <w:ins w:id="378" w:author="Frank Fish" w:date="2020-05-12T20:19:00Z">
        <w:r w:rsidR="00763C6D">
          <w:rPr>
            <w:sz w:val="24"/>
            <w:szCs w:val="24"/>
          </w:rPr>
          <w:t>routine</w:t>
        </w:r>
        <w:r w:rsidR="00763C6D" w:rsidRPr="00C3388D">
          <w:rPr>
            <w:sz w:val="24"/>
            <w:szCs w:val="24"/>
          </w:rPr>
          <w:t xml:space="preserve"> </w:t>
        </w:r>
      </w:ins>
      <w:r w:rsidR="004B53D5" w:rsidRPr="00C3388D">
        <w:rPr>
          <w:sz w:val="24"/>
          <w:szCs w:val="24"/>
        </w:rPr>
        <w:t>effort</w:t>
      </w:r>
      <w:r w:rsidRPr="00C3388D">
        <w:rPr>
          <w:sz w:val="24"/>
          <w:szCs w:val="24"/>
        </w:rPr>
        <w:t xml:space="preserve"> swimming speed</w:t>
      </w:r>
      <w:r w:rsidR="004B53D5" w:rsidRPr="00C3388D">
        <w:rPr>
          <w:sz w:val="24"/>
          <w:szCs w:val="24"/>
        </w:rPr>
        <w:t xml:space="preserve"> </w:t>
      </w:r>
      <w:r w:rsidRPr="00C3388D">
        <w:rPr>
          <w:sz w:val="24"/>
          <w:szCs w:val="24"/>
        </w:rPr>
        <w:t>(m s</w:t>
      </w:r>
      <w:r w:rsidRPr="00C3388D">
        <w:rPr>
          <w:sz w:val="24"/>
          <w:szCs w:val="24"/>
          <w:vertAlign w:val="superscript"/>
        </w:rPr>
        <w:t>-1</w:t>
      </w:r>
      <w:r w:rsidRPr="00C3388D">
        <w:rPr>
          <w:sz w:val="24"/>
          <w:szCs w:val="24"/>
        </w:rPr>
        <w:t>)</w:t>
      </w:r>
      <w:r w:rsidR="008213AD" w:rsidRPr="00C3388D">
        <w:rPr>
          <w:sz w:val="24"/>
          <w:szCs w:val="24"/>
        </w:rPr>
        <w:t xml:space="preserve"> (</w:t>
      </w:r>
      <w:del w:id="379" w:author="Frank Fish" w:date="2020-05-12T22:08:00Z">
        <w:r w:rsidR="008213AD" w:rsidRPr="00C3388D" w:rsidDel="00146B31">
          <w:rPr>
            <w:sz w:val="24"/>
            <w:szCs w:val="24"/>
          </w:rPr>
          <w:delText xml:space="preserve">Figure </w:delText>
        </w:r>
      </w:del>
      <w:ins w:id="380" w:author="Frank Fish" w:date="2020-05-12T22:08:00Z">
        <w:r w:rsidR="00146B31" w:rsidRPr="00C3388D">
          <w:rPr>
            <w:sz w:val="24"/>
            <w:szCs w:val="24"/>
          </w:rPr>
          <w:t>Fig</w:t>
        </w:r>
        <w:r w:rsidR="00146B31">
          <w:rPr>
            <w:sz w:val="24"/>
            <w:szCs w:val="24"/>
          </w:rPr>
          <w:t>.</w:t>
        </w:r>
        <w:r w:rsidR="00146B31" w:rsidRPr="00C3388D">
          <w:rPr>
            <w:sz w:val="24"/>
            <w:szCs w:val="24"/>
          </w:rPr>
          <w:t xml:space="preserve"> </w:t>
        </w:r>
      </w:ins>
      <w:r w:rsidR="008213AD" w:rsidRPr="00C3388D">
        <w:rPr>
          <w:sz w:val="24"/>
          <w:szCs w:val="24"/>
        </w:rPr>
        <w:t>3)</w:t>
      </w:r>
      <w:r w:rsidR="004B53D5" w:rsidRPr="00C3388D">
        <w:rPr>
          <w:sz w:val="24"/>
          <w:szCs w:val="24"/>
        </w:rPr>
        <w:t xml:space="preserve">. </w:t>
      </w:r>
      <w:r w:rsidRPr="00C3388D">
        <w:rPr>
          <w:sz w:val="24"/>
          <w:szCs w:val="24"/>
        </w:rPr>
        <w:t xml:space="preserve">Linear </w:t>
      </w:r>
      <w:r w:rsidR="004B53D5" w:rsidRPr="00C3388D">
        <w:rPr>
          <w:sz w:val="24"/>
          <w:szCs w:val="24"/>
        </w:rPr>
        <w:t xml:space="preserve">fit regressions were performed for </w:t>
      </w:r>
      <w:r w:rsidR="001F6946" w:rsidRPr="00C3388D">
        <w:rPr>
          <w:sz w:val="24"/>
          <w:szCs w:val="24"/>
        </w:rPr>
        <w:t>the thrust figures</w:t>
      </w:r>
      <w:r w:rsidR="004B53D5" w:rsidRPr="00C3388D">
        <w:rPr>
          <w:sz w:val="24"/>
          <w:szCs w:val="24"/>
        </w:rPr>
        <w:t xml:space="preserve"> (</w:t>
      </w:r>
      <w:del w:id="381" w:author="Frank Fish" w:date="2020-05-12T22:08:00Z">
        <w:r w:rsidR="004B53D5" w:rsidRPr="00C3388D" w:rsidDel="00146B31">
          <w:rPr>
            <w:sz w:val="24"/>
            <w:szCs w:val="24"/>
          </w:rPr>
          <w:delText>Figure</w:delText>
        </w:r>
        <w:r w:rsidR="001F6946" w:rsidRPr="00C3388D" w:rsidDel="00146B31">
          <w:rPr>
            <w:sz w:val="24"/>
            <w:szCs w:val="24"/>
          </w:rPr>
          <w:delText>s</w:delText>
        </w:r>
        <w:r w:rsidR="004B53D5" w:rsidRPr="00C3388D" w:rsidDel="00146B31">
          <w:rPr>
            <w:sz w:val="24"/>
            <w:szCs w:val="24"/>
          </w:rPr>
          <w:delText xml:space="preserve"> </w:delText>
        </w:r>
      </w:del>
      <w:ins w:id="382" w:author="Frank Fish" w:date="2020-05-12T22:08:00Z">
        <w:r w:rsidR="00146B31" w:rsidRPr="00C3388D">
          <w:rPr>
            <w:sz w:val="24"/>
            <w:szCs w:val="24"/>
          </w:rPr>
          <w:t>Fig</w:t>
        </w:r>
        <w:r w:rsidR="00146B31">
          <w:rPr>
            <w:sz w:val="24"/>
            <w:szCs w:val="24"/>
          </w:rPr>
          <w:t>.</w:t>
        </w:r>
        <w:r w:rsidR="00146B31" w:rsidRPr="00C3388D">
          <w:rPr>
            <w:sz w:val="24"/>
            <w:szCs w:val="24"/>
          </w:rPr>
          <w:t xml:space="preserve"> </w:t>
        </w:r>
      </w:ins>
      <w:r w:rsidR="001F6946" w:rsidRPr="00C3388D">
        <w:rPr>
          <w:sz w:val="24"/>
          <w:szCs w:val="24"/>
        </w:rPr>
        <w:t>3</w:t>
      </w:r>
      <w:del w:id="383" w:author="Frank Fish" w:date="2020-05-12T22:09:00Z">
        <w:r w:rsidR="001F6946" w:rsidRPr="00C3388D" w:rsidDel="00146B31">
          <w:rPr>
            <w:sz w:val="24"/>
            <w:szCs w:val="24"/>
          </w:rPr>
          <w:delText>,</w:delText>
        </w:r>
      </w:del>
      <w:r w:rsidR="001F6946" w:rsidRPr="00C3388D">
        <w:rPr>
          <w:sz w:val="24"/>
          <w:szCs w:val="24"/>
        </w:rPr>
        <w:t xml:space="preserve"> </w:t>
      </w:r>
      <w:del w:id="384" w:author="Frank Fish" w:date="2020-05-12T22:08:00Z">
        <w:r w:rsidR="001F6946" w:rsidRPr="00C3388D" w:rsidDel="00146B31">
          <w:rPr>
            <w:sz w:val="24"/>
            <w:szCs w:val="24"/>
          </w:rPr>
          <w:delText>4</w:delText>
        </w:r>
      </w:del>
      <w:ins w:id="385" w:author="Frank Fish" w:date="2020-05-12T22:08:00Z">
        <w:r w:rsidR="00146B31">
          <w:rPr>
            <w:sz w:val="24"/>
            <w:szCs w:val="24"/>
          </w:rPr>
          <w:t xml:space="preserve">- </w:t>
        </w:r>
      </w:ins>
      <w:del w:id="386" w:author="Frank Fish" w:date="2020-05-12T22:08:00Z">
        <w:r w:rsidR="001F6946" w:rsidRPr="00C3388D" w:rsidDel="00146B31">
          <w:rPr>
            <w:sz w:val="24"/>
            <w:szCs w:val="24"/>
          </w:rPr>
          <w:delText xml:space="preserve">, and </w:delText>
        </w:r>
      </w:del>
      <w:r w:rsidR="001F6946" w:rsidRPr="00C3388D">
        <w:rPr>
          <w:sz w:val="24"/>
          <w:szCs w:val="24"/>
        </w:rPr>
        <w:t>5</w:t>
      </w:r>
      <w:r w:rsidR="004B53D5" w:rsidRPr="00C3388D">
        <w:rPr>
          <w:sz w:val="24"/>
          <w:szCs w:val="24"/>
        </w:rPr>
        <w:t xml:space="preserve">), </w:t>
      </w:r>
      <w:r w:rsidR="001F6946" w:rsidRPr="00C3388D">
        <w:rPr>
          <w:sz w:val="24"/>
          <w:szCs w:val="24"/>
        </w:rPr>
        <w:t>drag figures</w:t>
      </w:r>
      <w:r w:rsidR="004B53D5" w:rsidRPr="00C3388D">
        <w:rPr>
          <w:sz w:val="24"/>
          <w:szCs w:val="24"/>
        </w:rPr>
        <w:t xml:space="preserve"> (</w:t>
      </w:r>
      <w:del w:id="387" w:author="Frank Fish" w:date="2020-05-12T22:00:00Z">
        <w:r w:rsidR="004B53D5" w:rsidRPr="00C3388D" w:rsidDel="000D6B53">
          <w:rPr>
            <w:sz w:val="24"/>
            <w:szCs w:val="24"/>
          </w:rPr>
          <w:delText xml:space="preserve">Figure </w:delText>
        </w:r>
      </w:del>
      <w:ins w:id="388" w:author="Frank Fish" w:date="2020-05-12T22:00:00Z">
        <w:r w:rsidR="000D6B53" w:rsidRPr="00C3388D">
          <w:rPr>
            <w:sz w:val="24"/>
            <w:szCs w:val="24"/>
          </w:rPr>
          <w:t>Fig</w:t>
        </w:r>
        <w:r w:rsidR="000D6B53">
          <w:rPr>
            <w:sz w:val="24"/>
            <w:szCs w:val="24"/>
          </w:rPr>
          <w:t>.</w:t>
        </w:r>
        <w:r w:rsidR="000D6B53" w:rsidRPr="00C3388D">
          <w:rPr>
            <w:sz w:val="24"/>
            <w:szCs w:val="24"/>
          </w:rPr>
          <w:t xml:space="preserve"> </w:t>
        </w:r>
      </w:ins>
      <w:r w:rsidR="001F6946" w:rsidRPr="00C3388D">
        <w:rPr>
          <w:sz w:val="24"/>
          <w:szCs w:val="24"/>
        </w:rPr>
        <w:t>6</w:t>
      </w:r>
      <w:r w:rsidR="004B53D5" w:rsidRPr="00C3388D">
        <w:rPr>
          <w:sz w:val="24"/>
          <w:szCs w:val="24"/>
        </w:rPr>
        <w:t xml:space="preserve">), and </w:t>
      </w:r>
      <w:r w:rsidR="001F6946" w:rsidRPr="00C3388D">
        <w:rPr>
          <w:sz w:val="24"/>
          <w:szCs w:val="24"/>
        </w:rPr>
        <w:t>propulsive efficiency figure</w:t>
      </w:r>
      <w:r w:rsidR="004B53D5" w:rsidRPr="00C3388D">
        <w:rPr>
          <w:sz w:val="24"/>
          <w:szCs w:val="24"/>
        </w:rPr>
        <w:t xml:space="preserve"> (</w:t>
      </w:r>
      <w:del w:id="389" w:author="Frank Fish" w:date="2020-05-12T22:00:00Z">
        <w:r w:rsidR="004B53D5" w:rsidRPr="00C3388D" w:rsidDel="000D6B53">
          <w:rPr>
            <w:sz w:val="24"/>
            <w:szCs w:val="24"/>
          </w:rPr>
          <w:delText xml:space="preserve">Figure </w:delText>
        </w:r>
      </w:del>
      <w:ins w:id="390" w:author="Frank Fish" w:date="2020-05-12T22:00:00Z">
        <w:r w:rsidR="000D6B53" w:rsidRPr="00C3388D">
          <w:rPr>
            <w:sz w:val="24"/>
            <w:szCs w:val="24"/>
          </w:rPr>
          <w:t>Fig</w:t>
        </w:r>
        <w:r w:rsidR="000D6B53">
          <w:rPr>
            <w:sz w:val="24"/>
            <w:szCs w:val="24"/>
          </w:rPr>
          <w:t>.</w:t>
        </w:r>
        <w:r w:rsidR="000D6B53" w:rsidRPr="00C3388D">
          <w:rPr>
            <w:sz w:val="24"/>
            <w:szCs w:val="24"/>
          </w:rPr>
          <w:t xml:space="preserve"> </w:t>
        </w:r>
      </w:ins>
      <w:r w:rsidR="001F6946" w:rsidRPr="00C3388D">
        <w:rPr>
          <w:sz w:val="24"/>
          <w:szCs w:val="24"/>
        </w:rPr>
        <w:t>7</w:t>
      </w:r>
      <w:r w:rsidR="004B53D5" w:rsidRPr="00C3388D">
        <w:rPr>
          <w:sz w:val="24"/>
          <w:szCs w:val="24"/>
        </w:rPr>
        <w:t>).</w:t>
      </w:r>
      <w:r w:rsidRPr="00C3388D">
        <w:rPr>
          <w:sz w:val="24"/>
          <w:szCs w:val="24"/>
        </w:rPr>
        <w:t xml:space="preserve"> </w:t>
      </w:r>
      <w:r w:rsidR="008213AD" w:rsidRPr="00C3388D">
        <w:rPr>
          <w:sz w:val="24"/>
          <w:szCs w:val="24"/>
        </w:rPr>
        <w:t xml:space="preserve">GLMMs for </w:t>
      </w:r>
      <w:r w:rsidRPr="00C3388D">
        <w:rPr>
          <w:sz w:val="24"/>
          <w:szCs w:val="24"/>
        </w:rPr>
        <w:t>propulsive efficiency (</w:t>
      </w:r>
      <w:del w:id="391" w:author="Frank Fish" w:date="2020-05-12T22:00:00Z">
        <w:r w:rsidRPr="00C3388D" w:rsidDel="000D6B53">
          <w:rPr>
            <w:sz w:val="24"/>
            <w:szCs w:val="24"/>
          </w:rPr>
          <w:delText xml:space="preserve">Figure </w:delText>
        </w:r>
      </w:del>
      <w:ins w:id="392" w:author="Frank Fish" w:date="2020-05-12T22:00:00Z">
        <w:r w:rsidR="000D6B53" w:rsidRPr="00C3388D">
          <w:rPr>
            <w:sz w:val="24"/>
            <w:szCs w:val="24"/>
          </w:rPr>
          <w:t>Fig</w:t>
        </w:r>
        <w:r w:rsidR="000D6B53">
          <w:rPr>
            <w:sz w:val="24"/>
            <w:szCs w:val="24"/>
          </w:rPr>
          <w:t>.</w:t>
        </w:r>
        <w:r w:rsidR="000D6B53" w:rsidRPr="00C3388D">
          <w:rPr>
            <w:sz w:val="24"/>
            <w:szCs w:val="24"/>
          </w:rPr>
          <w:t xml:space="preserve"> </w:t>
        </w:r>
      </w:ins>
      <w:r w:rsidR="008213AD" w:rsidRPr="00C3388D">
        <w:rPr>
          <w:sz w:val="24"/>
          <w:szCs w:val="24"/>
        </w:rPr>
        <w:t>6</w:t>
      </w:r>
      <w:r w:rsidRPr="00C3388D">
        <w:rPr>
          <w:sz w:val="24"/>
          <w:szCs w:val="24"/>
        </w:rPr>
        <w:t>) depending on</w:t>
      </w:r>
      <w:ins w:id="393" w:author="Frank Fish" w:date="2020-05-12T22:01:00Z">
        <w:r w:rsidR="000D6B53">
          <w:rPr>
            <w:sz w:val="24"/>
            <w:szCs w:val="24"/>
          </w:rPr>
          <w:t xml:space="preserve"> </w:t>
        </w:r>
        <w:r w:rsidR="000D6B53" w:rsidRPr="000D6B53">
          <w:rPr>
            <w:i/>
            <w:sz w:val="24"/>
            <w:szCs w:val="24"/>
            <w:rPrChange w:id="394" w:author="Frank Fish" w:date="2020-05-12T22:01:00Z">
              <w:rPr>
                <w:sz w:val="24"/>
                <w:szCs w:val="24"/>
              </w:rPr>
            </w:rPrChange>
          </w:rPr>
          <w:t>U</w:t>
        </w:r>
        <w:r w:rsidR="000D6B53">
          <w:rPr>
            <w:sz w:val="24"/>
            <w:szCs w:val="24"/>
          </w:rPr>
          <w:t xml:space="preserve"> for</w:t>
        </w:r>
      </w:ins>
      <w:r w:rsidRPr="00C3388D">
        <w:rPr>
          <w:sz w:val="24"/>
          <w:szCs w:val="24"/>
        </w:rPr>
        <w:t xml:space="preserve"> </w:t>
      </w:r>
      <w:del w:id="395" w:author="Frank Fish" w:date="2020-05-12T20:19:00Z">
        <w:r w:rsidR="004B53D5" w:rsidRPr="00C3388D" w:rsidDel="00763C6D">
          <w:rPr>
            <w:sz w:val="24"/>
            <w:szCs w:val="24"/>
          </w:rPr>
          <w:delText xml:space="preserve">normal </w:delText>
        </w:r>
      </w:del>
      <w:ins w:id="396" w:author="Frank Fish" w:date="2020-05-12T20:19:00Z">
        <w:r w:rsidR="00763C6D">
          <w:rPr>
            <w:sz w:val="24"/>
            <w:szCs w:val="24"/>
          </w:rPr>
          <w:t>routine</w:t>
        </w:r>
        <w:r w:rsidR="00763C6D" w:rsidRPr="00C3388D">
          <w:rPr>
            <w:sz w:val="24"/>
            <w:szCs w:val="24"/>
          </w:rPr>
          <w:t xml:space="preserve"> </w:t>
        </w:r>
      </w:ins>
      <w:r w:rsidR="004B53D5" w:rsidRPr="00C3388D">
        <w:rPr>
          <w:sz w:val="24"/>
          <w:szCs w:val="24"/>
        </w:rPr>
        <w:t xml:space="preserve">effort </w:t>
      </w:r>
      <w:del w:id="397" w:author="Frank Fish" w:date="2020-05-12T22:01:00Z">
        <w:r w:rsidRPr="00C3388D" w:rsidDel="000D6B53">
          <w:rPr>
            <w:sz w:val="24"/>
            <w:szCs w:val="24"/>
          </w:rPr>
          <w:delText>swimming speed (m s</w:delText>
        </w:r>
        <w:r w:rsidRPr="00C3388D" w:rsidDel="000D6B53">
          <w:rPr>
            <w:sz w:val="24"/>
            <w:szCs w:val="24"/>
            <w:vertAlign w:val="superscript"/>
          </w:rPr>
          <w:delText>-1</w:delText>
        </w:r>
        <w:r w:rsidRPr="00C3388D" w:rsidDel="000D6B53">
          <w:rPr>
            <w:sz w:val="24"/>
            <w:szCs w:val="24"/>
          </w:rPr>
          <w:delText xml:space="preserve">) </w:delText>
        </w:r>
      </w:del>
      <w:r w:rsidR="008213AD" w:rsidRPr="00C3388D">
        <w:rPr>
          <w:sz w:val="24"/>
          <w:szCs w:val="24"/>
        </w:rPr>
        <w:t xml:space="preserve">and </w:t>
      </w:r>
      <w:del w:id="398" w:author="Frank Fish" w:date="2020-05-12T22:01:00Z">
        <w:r w:rsidR="008213AD" w:rsidRPr="000D6B53" w:rsidDel="000D6B53">
          <w:rPr>
            <w:i/>
            <w:sz w:val="24"/>
            <w:szCs w:val="24"/>
            <w:rPrChange w:id="399" w:author="Frank Fish" w:date="2020-05-12T22:02:00Z">
              <w:rPr>
                <w:sz w:val="24"/>
                <w:szCs w:val="24"/>
              </w:rPr>
            </w:rPrChange>
          </w:rPr>
          <w:delText>total body length (m)</w:delText>
        </w:r>
      </w:del>
      <w:ins w:id="400" w:author="Frank Fish" w:date="2020-05-12T22:01:00Z">
        <w:r w:rsidR="000D6B53" w:rsidRPr="000D6B53">
          <w:rPr>
            <w:i/>
            <w:sz w:val="24"/>
            <w:szCs w:val="24"/>
            <w:rPrChange w:id="401" w:author="Frank Fish" w:date="2020-05-12T22:02:00Z">
              <w:rPr>
                <w:sz w:val="24"/>
                <w:szCs w:val="24"/>
              </w:rPr>
            </w:rPrChange>
          </w:rPr>
          <w:t>L</w:t>
        </w:r>
        <w:r w:rsidR="000D6B53" w:rsidRPr="000D6B53">
          <w:rPr>
            <w:i/>
            <w:sz w:val="24"/>
            <w:szCs w:val="24"/>
            <w:vertAlign w:val="subscript"/>
            <w:rPrChange w:id="402" w:author="Frank Fish" w:date="2020-05-12T22:02:00Z">
              <w:rPr>
                <w:sz w:val="24"/>
                <w:szCs w:val="24"/>
              </w:rPr>
            </w:rPrChange>
          </w:rPr>
          <w:t>body</w:t>
        </w:r>
      </w:ins>
      <w:r w:rsidR="008213AD" w:rsidRPr="00C3388D">
        <w:rPr>
          <w:sz w:val="24"/>
          <w:szCs w:val="24"/>
        </w:rPr>
        <w:t xml:space="preserve"> </w:t>
      </w:r>
      <w:r w:rsidRPr="00C3388D">
        <w:rPr>
          <w:sz w:val="24"/>
          <w:szCs w:val="24"/>
        </w:rPr>
        <w:t xml:space="preserve">were constructed with identical details and parameters as </w:t>
      </w:r>
      <w:r w:rsidR="008213AD" w:rsidRPr="00C3388D">
        <w:rPr>
          <w:sz w:val="24"/>
          <w:szCs w:val="24"/>
        </w:rPr>
        <w:t>Figure 3</w:t>
      </w:r>
      <w:r w:rsidRPr="00C3388D">
        <w:rPr>
          <w:sz w:val="24"/>
          <w:szCs w:val="24"/>
        </w:rPr>
        <w:t>.</w:t>
      </w:r>
      <w:r w:rsidR="008213AD" w:rsidRPr="00C3388D">
        <w:rPr>
          <w:sz w:val="24"/>
          <w:szCs w:val="24"/>
        </w:rPr>
        <w:t xml:space="preserve"> </w:t>
      </w:r>
    </w:p>
    <w:p w14:paraId="7C97DB4E" w14:textId="68C530ED" w:rsidR="000D6B53" w:rsidRDefault="000D6B53">
      <w:pPr>
        <w:spacing w:line="240" w:lineRule="auto"/>
        <w:rPr>
          <w:ins w:id="403" w:author="Frank Fish" w:date="2020-05-12T22:04:00Z"/>
          <w:sz w:val="24"/>
          <w:szCs w:val="24"/>
        </w:rPr>
      </w:pPr>
      <w:ins w:id="404" w:author="Frank Fish" w:date="2020-05-12T22:04:00Z">
        <w:r>
          <w:rPr>
            <w:sz w:val="24"/>
            <w:szCs w:val="24"/>
          </w:rPr>
          <w:br w:type="page"/>
        </w:r>
      </w:ins>
    </w:p>
    <w:p w14:paraId="52EFA98C" w14:textId="3655EA89" w:rsidR="000D6B53" w:rsidRPr="00C3388D" w:rsidDel="00146B31" w:rsidRDefault="000D6B53">
      <w:pPr>
        <w:spacing w:line="240" w:lineRule="auto"/>
        <w:rPr>
          <w:del w:id="405" w:author="Frank Fish" w:date="2020-05-12T22:07:00Z"/>
          <w:sz w:val="24"/>
          <w:szCs w:val="24"/>
        </w:rPr>
        <w:pPrChange w:id="406" w:author="Frank Fish" w:date="2020-05-12T22:04:00Z">
          <w:pPr>
            <w:spacing w:line="240" w:lineRule="auto"/>
            <w:ind w:firstLine="720"/>
          </w:pPr>
        </w:pPrChange>
      </w:pPr>
    </w:p>
    <w:p w14:paraId="679290FC" w14:textId="19134FFB" w:rsidR="00FE2636" w:rsidRPr="00A51FB2" w:rsidDel="00146B31" w:rsidRDefault="00FE2636" w:rsidP="00C3388D">
      <w:pPr>
        <w:spacing w:line="240" w:lineRule="auto"/>
        <w:rPr>
          <w:del w:id="407" w:author="Frank Fish" w:date="2020-05-12T22:07:00Z"/>
          <w:color w:val="000000" w:themeColor="text1"/>
          <w:sz w:val="24"/>
          <w:szCs w:val="24"/>
        </w:rPr>
      </w:pPr>
    </w:p>
    <w:p w14:paraId="7CD102F6" w14:textId="57EB8F01" w:rsidR="00FE2636" w:rsidRPr="00A51FB2" w:rsidDel="00146B31" w:rsidRDefault="00FE2636" w:rsidP="00C3388D">
      <w:pPr>
        <w:spacing w:line="240" w:lineRule="auto"/>
        <w:rPr>
          <w:del w:id="408" w:author="Frank Fish" w:date="2020-05-12T22:07:00Z"/>
          <w:b/>
          <w:color w:val="000000" w:themeColor="text1"/>
          <w:sz w:val="24"/>
          <w:szCs w:val="24"/>
          <w:u w:val="single"/>
        </w:rPr>
      </w:pPr>
      <w:del w:id="409" w:author="Frank Fish" w:date="2020-05-12T22:07:00Z">
        <w:r w:rsidRPr="00A51FB2" w:rsidDel="00146B31">
          <w:rPr>
            <w:color w:val="000000" w:themeColor="text1"/>
            <w:sz w:val="24"/>
            <w:szCs w:val="24"/>
          </w:rPr>
          <w:br w:type="page"/>
        </w:r>
      </w:del>
    </w:p>
    <w:p w14:paraId="796B9B63" w14:textId="2D5A82FD" w:rsidR="00FE2636" w:rsidRPr="00DB317B" w:rsidRDefault="00FE2636" w:rsidP="00C3388D">
      <w:pPr>
        <w:spacing w:line="240" w:lineRule="auto"/>
        <w:rPr>
          <w:b/>
          <w:color w:val="000000" w:themeColor="text1"/>
          <w:sz w:val="24"/>
          <w:szCs w:val="24"/>
          <w:u w:val="single"/>
        </w:rPr>
      </w:pPr>
      <w:r w:rsidRPr="00DB317B">
        <w:rPr>
          <w:b/>
          <w:color w:val="000000" w:themeColor="text1"/>
          <w:sz w:val="24"/>
          <w:szCs w:val="24"/>
          <w:u w:val="single"/>
        </w:rPr>
        <w:lastRenderedPageBreak/>
        <w:t>Results:</w:t>
      </w:r>
    </w:p>
    <w:p w14:paraId="30352744" w14:textId="045FF031" w:rsidR="00742FCC" w:rsidRPr="00A51FB2" w:rsidRDefault="00742FCC" w:rsidP="00C3388D">
      <w:pPr>
        <w:spacing w:line="240" w:lineRule="auto"/>
        <w:ind w:firstLine="720"/>
        <w:rPr>
          <w:color w:val="000000" w:themeColor="text1"/>
          <w:sz w:val="24"/>
          <w:szCs w:val="24"/>
        </w:rPr>
      </w:pPr>
    </w:p>
    <w:p w14:paraId="023030C0" w14:textId="0A50DC33" w:rsidR="001F6946" w:rsidRPr="00A51FB2" w:rsidRDefault="00FE2636" w:rsidP="00C3388D">
      <w:pPr>
        <w:spacing w:line="240" w:lineRule="auto"/>
        <w:ind w:firstLine="720"/>
        <w:rPr>
          <w:rFonts w:eastAsia="Roboto"/>
          <w:color w:val="000000" w:themeColor="text1"/>
          <w:sz w:val="24"/>
          <w:szCs w:val="24"/>
        </w:rPr>
      </w:pPr>
      <w:commentRangeStart w:id="410"/>
      <w:r w:rsidRPr="00A51FB2">
        <w:rPr>
          <w:color w:val="000000" w:themeColor="text1"/>
          <w:sz w:val="24"/>
          <w:szCs w:val="24"/>
        </w:rPr>
        <w:t>The species-level mean</w:t>
      </w:r>
      <w:r w:rsidR="00742FCC" w:rsidRPr="00A51FB2">
        <w:rPr>
          <w:color w:val="000000" w:themeColor="text1"/>
          <w:sz w:val="24"/>
          <w:szCs w:val="24"/>
        </w:rPr>
        <w:t>s</w:t>
      </w:r>
      <w:r w:rsidRPr="00A51FB2">
        <w:rPr>
          <w:color w:val="000000" w:themeColor="text1"/>
          <w:sz w:val="24"/>
          <w:szCs w:val="24"/>
        </w:rPr>
        <w:t xml:space="preserve"> (</w:t>
      </w:r>
      <w:r w:rsidRPr="00A51FB2">
        <w:rPr>
          <w:color w:val="000000" w:themeColor="text1"/>
          <w:sz w:val="24"/>
          <w:szCs w:val="24"/>
          <w:highlight w:val="white"/>
        </w:rPr>
        <w:t xml:space="preserve">± se) for each of </w:t>
      </w:r>
      <w:r w:rsidR="00742FCC" w:rsidRPr="00A51FB2">
        <w:rPr>
          <w:color w:val="000000" w:themeColor="text1"/>
          <w:sz w:val="24"/>
          <w:szCs w:val="24"/>
          <w:highlight w:val="white"/>
        </w:rPr>
        <w:t>our</w:t>
      </w:r>
      <w:r w:rsidRPr="00A51FB2">
        <w:rPr>
          <w:color w:val="000000" w:themeColor="text1"/>
          <w:sz w:val="24"/>
          <w:szCs w:val="24"/>
          <w:highlight w:val="white"/>
        </w:rPr>
        <w:t xml:space="preserve"> measured </w:t>
      </w:r>
      <w:r w:rsidR="00DB317B">
        <w:rPr>
          <w:color w:val="000000" w:themeColor="text1"/>
          <w:sz w:val="24"/>
          <w:szCs w:val="24"/>
          <w:highlight w:val="white"/>
        </w:rPr>
        <w:t>kinematics variables and</w:t>
      </w:r>
      <w:r w:rsidRPr="00A51FB2">
        <w:rPr>
          <w:rFonts w:eastAsia="Roboto"/>
          <w:color w:val="000000" w:themeColor="text1"/>
          <w:sz w:val="24"/>
          <w:szCs w:val="24"/>
          <w:highlight w:val="white"/>
        </w:rPr>
        <w:t xml:space="preserve"> morphometrics are given in Table </w:t>
      </w:r>
      <w:r w:rsidR="00DB317B">
        <w:rPr>
          <w:rFonts w:eastAsia="Roboto"/>
          <w:color w:val="000000" w:themeColor="text1"/>
          <w:sz w:val="24"/>
          <w:szCs w:val="24"/>
          <w:highlight w:val="white"/>
        </w:rPr>
        <w:t>1. The species-level means (</w:t>
      </w:r>
      <w:r w:rsidR="00DB317B" w:rsidRPr="00A51FB2">
        <w:rPr>
          <w:color w:val="000000" w:themeColor="text1"/>
          <w:sz w:val="24"/>
          <w:szCs w:val="24"/>
          <w:highlight w:val="white"/>
        </w:rPr>
        <w:t>± se)</w:t>
      </w:r>
      <w:r w:rsidR="00DB317B">
        <w:rPr>
          <w:color w:val="000000" w:themeColor="text1"/>
          <w:sz w:val="24"/>
          <w:szCs w:val="24"/>
          <w:highlight w:val="white"/>
        </w:rPr>
        <w:t xml:space="preserve"> for each of our measured</w:t>
      </w:r>
      <w:r w:rsidR="00DB317B">
        <w:rPr>
          <w:rFonts w:eastAsia="Roboto"/>
          <w:color w:val="000000" w:themeColor="text1"/>
          <w:sz w:val="24"/>
          <w:szCs w:val="24"/>
          <w:highlight w:val="white"/>
        </w:rPr>
        <w:t xml:space="preserve"> hydrodynamic parameters are given in Table 2</w:t>
      </w:r>
      <w:r w:rsidRPr="00A51FB2">
        <w:rPr>
          <w:rFonts w:eastAsia="Roboto"/>
          <w:color w:val="000000" w:themeColor="text1"/>
          <w:sz w:val="24"/>
          <w:szCs w:val="24"/>
        </w:rPr>
        <w:t>.</w:t>
      </w:r>
    </w:p>
    <w:p w14:paraId="0DCAEF73" w14:textId="238AF780" w:rsidR="002856B8" w:rsidRPr="00A51FB2" w:rsidRDefault="00742FCC" w:rsidP="00C3388D">
      <w:pPr>
        <w:spacing w:line="240" w:lineRule="auto"/>
        <w:ind w:firstLine="720"/>
        <w:rPr>
          <w:color w:val="000000" w:themeColor="text1"/>
          <w:sz w:val="24"/>
          <w:szCs w:val="24"/>
        </w:rPr>
      </w:pPr>
      <w:r w:rsidRPr="00A51FB2">
        <w:rPr>
          <w:i/>
          <w:color w:val="000000" w:themeColor="text1"/>
          <w:sz w:val="24"/>
          <w:szCs w:val="24"/>
        </w:rPr>
        <w:t xml:space="preserve"> </w:t>
      </w:r>
      <w:r w:rsidRPr="00A51FB2">
        <w:rPr>
          <w:color w:val="000000" w:themeColor="text1"/>
          <w:sz w:val="24"/>
          <w:szCs w:val="24"/>
        </w:rPr>
        <w:t xml:space="preserve">Figure 3 shows that </w:t>
      </w:r>
      <w:r w:rsidR="00FE2636" w:rsidRPr="00A51FB2">
        <w:rPr>
          <w:color w:val="000000" w:themeColor="text1"/>
          <w:sz w:val="24"/>
          <w:szCs w:val="24"/>
        </w:rPr>
        <w:t xml:space="preserve">mean mass-specific thrust </w:t>
      </w:r>
      <w:r w:rsidRPr="00A51FB2">
        <w:rPr>
          <w:color w:val="000000" w:themeColor="text1"/>
          <w:sz w:val="24"/>
          <w:szCs w:val="24"/>
        </w:rPr>
        <w:t>i</w:t>
      </w:r>
      <w:r w:rsidR="001E45BE" w:rsidRPr="00A51FB2">
        <w:rPr>
          <w:color w:val="000000" w:themeColor="text1"/>
          <w:sz w:val="24"/>
          <w:szCs w:val="24"/>
        </w:rPr>
        <w:t xml:space="preserve">s constant at increasing body size and </w:t>
      </w:r>
      <w:r w:rsidR="00FE2636" w:rsidRPr="00A51FB2">
        <w:rPr>
          <w:color w:val="000000" w:themeColor="text1"/>
          <w:sz w:val="24"/>
          <w:szCs w:val="24"/>
        </w:rPr>
        <w:t>increases linearly as swimming speed increases.</w:t>
      </w:r>
      <w:r w:rsidR="00C434D5" w:rsidRPr="00A51FB2">
        <w:rPr>
          <w:color w:val="000000" w:themeColor="text1"/>
          <w:sz w:val="24"/>
          <w:szCs w:val="24"/>
        </w:rPr>
        <w:t xml:space="preserve"> Figure 4 shows mean mass-specific thrust against total body length </w:t>
      </w:r>
      <w:del w:id="411" w:author="Frank Fish" w:date="2020-05-12T22:12:00Z">
        <w:r w:rsidR="00C434D5" w:rsidRPr="00A51FB2" w:rsidDel="00D31085">
          <w:rPr>
            <w:color w:val="000000" w:themeColor="text1"/>
            <w:sz w:val="24"/>
            <w:szCs w:val="24"/>
          </w:rPr>
          <w:delText xml:space="preserve">(m) </w:delText>
        </w:r>
      </w:del>
      <w:r w:rsidR="00C434D5" w:rsidRPr="00A51FB2">
        <w:rPr>
          <w:color w:val="000000" w:themeColor="text1"/>
          <w:sz w:val="24"/>
          <w:szCs w:val="24"/>
        </w:rPr>
        <w:t xml:space="preserve">at both </w:t>
      </w:r>
      <w:del w:id="412" w:author="Frank Fish" w:date="2020-05-12T22:13:00Z">
        <w:r w:rsidR="00C434D5" w:rsidRPr="00A51FB2" w:rsidDel="00D31085">
          <w:rPr>
            <w:color w:val="000000" w:themeColor="text1"/>
            <w:sz w:val="24"/>
            <w:szCs w:val="24"/>
          </w:rPr>
          <w:delText>normal</w:delText>
        </w:r>
      </w:del>
      <w:ins w:id="413" w:author="Frank Fish" w:date="2020-05-12T22:02:00Z">
        <w:r w:rsidR="000D6B53">
          <w:rPr>
            <w:b/>
            <w:color w:val="000000" w:themeColor="text1"/>
            <w:sz w:val="24"/>
            <w:szCs w:val="24"/>
            <w:u w:val="single"/>
          </w:rPr>
          <w:t>r</w:t>
        </w:r>
      </w:ins>
      <w:ins w:id="414" w:author="Frank Fish" w:date="2020-05-12T20:20:00Z">
        <w:r w:rsidR="00763C6D">
          <w:rPr>
            <w:color w:val="000000" w:themeColor="text1"/>
            <w:sz w:val="24"/>
            <w:szCs w:val="24"/>
          </w:rPr>
          <w:t>outine</w:t>
        </w:r>
      </w:ins>
      <w:r w:rsidR="00C434D5" w:rsidRPr="00A51FB2">
        <w:rPr>
          <w:color w:val="000000" w:themeColor="text1"/>
          <w:sz w:val="24"/>
          <w:szCs w:val="24"/>
        </w:rPr>
        <w:t xml:space="preserve"> and maximum effort swimming</w:t>
      </w:r>
      <w:ins w:id="415" w:author="Frank Fish" w:date="2020-05-12T22:03:00Z">
        <w:r w:rsidR="000D6B53">
          <w:rPr>
            <w:color w:val="000000" w:themeColor="text1"/>
            <w:sz w:val="24"/>
            <w:szCs w:val="24"/>
          </w:rPr>
          <w:t>,</w:t>
        </w:r>
      </w:ins>
      <w:del w:id="416" w:author="Frank Fish" w:date="2020-05-12T22:02:00Z">
        <w:r w:rsidR="00C434D5" w:rsidRPr="00A51FB2" w:rsidDel="000D6B53">
          <w:rPr>
            <w:color w:val="000000" w:themeColor="text1"/>
            <w:sz w:val="24"/>
            <w:szCs w:val="24"/>
          </w:rPr>
          <w:delText>.</w:delText>
        </w:r>
      </w:del>
      <w:r w:rsidR="00C434D5" w:rsidRPr="00A51FB2">
        <w:rPr>
          <w:color w:val="000000" w:themeColor="text1"/>
          <w:sz w:val="24"/>
          <w:szCs w:val="24"/>
        </w:rPr>
        <w:t xml:space="preserve"> </w:t>
      </w:r>
      <w:del w:id="417" w:author="Frank Fish" w:date="2020-05-12T22:03:00Z">
        <w:r w:rsidR="00C434D5" w:rsidRPr="00A51FB2" w:rsidDel="000D6B53">
          <w:rPr>
            <w:color w:val="000000" w:themeColor="text1"/>
            <w:sz w:val="24"/>
            <w:szCs w:val="24"/>
          </w:rPr>
          <w:delText xml:space="preserve">Both </w:delText>
        </w:r>
      </w:del>
      <w:ins w:id="418" w:author="Frank Fish" w:date="2020-05-12T22:03:00Z">
        <w:r w:rsidR="00D31085">
          <w:rPr>
            <w:color w:val="000000" w:themeColor="text1"/>
            <w:sz w:val="24"/>
            <w:szCs w:val="24"/>
          </w:rPr>
          <w:t>B</w:t>
        </w:r>
        <w:r w:rsidR="000D6B53" w:rsidRPr="00A51FB2">
          <w:rPr>
            <w:color w:val="000000" w:themeColor="text1"/>
            <w:sz w:val="24"/>
            <w:szCs w:val="24"/>
          </w:rPr>
          <w:t xml:space="preserve">oth </w:t>
        </w:r>
      </w:ins>
      <w:r w:rsidR="00C434D5" w:rsidRPr="00A51FB2">
        <w:rPr>
          <w:color w:val="000000" w:themeColor="text1"/>
          <w:sz w:val="24"/>
          <w:szCs w:val="24"/>
        </w:rPr>
        <w:t xml:space="preserve">effort levels show slight </w:t>
      </w:r>
      <w:del w:id="419" w:author="Frank Fish" w:date="2020-05-12T22:14:00Z">
        <w:r w:rsidR="00C434D5" w:rsidRPr="00A51FB2" w:rsidDel="00D31085">
          <w:rPr>
            <w:color w:val="000000" w:themeColor="text1"/>
            <w:sz w:val="24"/>
            <w:szCs w:val="24"/>
          </w:rPr>
          <w:delText xml:space="preserve">visual </w:delText>
        </w:r>
      </w:del>
      <w:r w:rsidR="00C434D5" w:rsidRPr="00A51FB2">
        <w:rPr>
          <w:color w:val="000000" w:themeColor="text1"/>
          <w:sz w:val="24"/>
          <w:szCs w:val="24"/>
        </w:rPr>
        <w:t xml:space="preserve">increases </w:t>
      </w:r>
      <w:r w:rsidR="00021352" w:rsidRPr="00A51FB2">
        <w:rPr>
          <w:color w:val="000000" w:themeColor="text1"/>
          <w:sz w:val="24"/>
          <w:szCs w:val="24"/>
        </w:rPr>
        <w:t>with increasing body size</w:t>
      </w:r>
      <w:ins w:id="420" w:author="Frank Fish" w:date="2020-05-12T22:03:00Z">
        <w:r w:rsidR="000D6B53">
          <w:rPr>
            <w:color w:val="000000" w:themeColor="text1"/>
            <w:sz w:val="24"/>
            <w:szCs w:val="24"/>
          </w:rPr>
          <w:t>,</w:t>
        </w:r>
      </w:ins>
      <w:r w:rsidR="00021352" w:rsidRPr="00A51FB2">
        <w:rPr>
          <w:color w:val="000000" w:themeColor="text1"/>
          <w:sz w:val="24"/>
          <w:szCs w:val="24"/>
        </w:rPr>
        <w:t xml:space="preserve"> </w:t>
      </w:r>
      <w:r w:rsidR="00C434D5" w:rsidRPr="00A51FB2">
        <w:rPr>
          <w:color w:val="000000" w:themeColor="text1"/>
          <w:sz w:val="24"/>
          <w:szCs w:val="24"/>
        </w:rPr>
        <w:t xml:space="preserve">but only </w:t>
      </w:r>
      <w:del w:id="421" w:author="Frank Fish" w:date="2020-05-12T20:19:00Z">
        <w:r w:rsidR="00C434D5" w:rsidRPr="00A51FB2" w:rsidDel="00763C6D">
          <w:rPr>
            <w:color w:val="000000" w:themeColor="text1"/>
            <w:sz w:val="24"/>
            <w:szCs w:val="24"/>
          </w:rPr>
          <w:delText>normal</w:delText>
        </w:r>
      </w:del>
      <w:ins w:id="422" w:author="Frank Fish" w:date="2020-05-12T20:19:00Z">
        <w:r w:rsidR="00763C6D">
          <w:rPr>
            <w:color w:val="000000" w:themeColor="text1"/>
            <w:sz w:val="24"/>
            <w:szCs w:val="24"/>
          </w:rPr>
          <w:t>routine</w:t>
        </w:r>
      </w:ins>
      <w:r w:rsidR="00C434D5" w:rsidRPr="00A51FB2">
        <w:rPr>
          <w:color w:val="000000" w:themeColor="text1"/>
          <w:sz w:val="24"/>
          <w:szCs w:val="24"/>
        </w:rPr>
        <w:t xml:space="preserve"> effort was found to be significant (Table </w:t>
      </w:r>
      <w:r w:rsidR="00A02E00">
        <w:rPr>
          <w:color w:val="000000" w:themeColor="text1"/>
          <w:sz w:val="24"/>
          <w:szCs w:val="24"/>
        </w:rPr>
        <w:t>3</w:t>
      </w:r>
      <w:r w:rsidR="00C434D5" w:rsidRPr="00A51FB2">
        <w:rPr>
          <w:color w:val="000000" w:themeColor="text1"/>
          <w:sz w:val="24"/>
          <w:szCs w:val="24"/>
        </w:rPr>
        <w:t>).</w:t>
      </w:r>
      <w:r w:rsidR="00021352" w:rsidRPr="00A51FB2">
        <w:rPr>
          <w:color w:val="000000" w:themeColor="text1"/>
          <w:sz w:val="24"/>
          <w:szCs w:val="24"/>
        </w:rPr>
        <w:t xml:space="preserve"> At any given body size, the mean-mass specific thrust increased with the transition from </w:t>
      </w:r>
      <w:del w:id="423" w:author="Frank Fish" w:date="2020-05-12T20:19:00Z">
        <w:r w:rsidR="00021352" w:rsidRPr="00A51FB2" w:rsidDel="00763C6D">
          <w:rPr>
            <w:color w:val="000000" w:themeColor="text1"/>
            <w:sz w:val="24"/>
            <w:szCs w:val="24"/>
          </w:rPr>
          <w:delText>normal</w:delText>
        </w:r>
      </w:del>
      <w:ins w:id="424" w:author="Frank Fish" w:date="2020-05-12T20:19:00Z">
        <w:r w:rsidR="00763C6D">
          <w:rPr>
            <w:color w:val="000000" w:themeColor="text1"/>
            <w:sz w:val="24"/>
            <w:szCs w:val="24"/>
          </w:rPr>
          <w:t>routine</w:t>
        </w:r>
      </w:ins>
      <w:r w:rsidR="00021352" w:rsidRPr="00A51FB2">
        <w:rPr>
          <w:color w:val="000000" w:themeColor="text1"/>
          <w:sz w:val="24"/>
          <w:szCs w:val="24"/>
        </w:rPr>
        <w:t xml:space="preserve"> to maximum effort swimming.</w:t>
      </w:r>
      <w:r w:rsidR="00C434D5" w:rsidRPr="00A51FB2">
        <w:rPr>
          <w:color w:val="000000" w:themeColor="text1"/>
          <w:sz w:val="24"/>
          <w:szCs w:val="24"/>
        </w:rPr>
        <w:t xml:space="preserve"> </w:t>
      </w:r>
      <w:r w:rsidR="00021352" w:rsidRPr="00A51FB2">
        <w:rPr>
          <w:color w:val="000000" w:themeColor="text1"/>
          <w:sz w:val="24"/>
          <w:szCs w:val="24"/>
        </w:rPr>
        <w:t xml:space="preserve">Figure 5 shows mean mass-specific thrust against the ratio of fluke area over total body length. There was substantial scatter around the linear fit and no significant relationship (Table </w:t>
      </w:r>
      <w:r w:rsidR="00A02E00">
        <w:rPr>
          <w:color w:val="000000" w:themeColor="text1"/>
          <w:sz w:val="24"/>
          <w:szCs w:val="24"/>
        </w:rPr>
        <w:t>3</w:t>
      </w:r>
      <w:r w:rsidR="00021352" w:rsidRPr="00A51FB2">
        <w:rPr>
          <w:color w:val="000000" w:themeColor="text1"/>
          <w:sz w:val="24"/>
          <w:szCs w:val="24"/>
        </w:rPr>
        <w:t>).</w:t>
      </w:r>
    </w:p>
    <w:p w14:paraId="3D50BD03" w14:textId="10107132" w:rsidR="00FE2636" w:rsidRPr="00A51FB2" w:rsidRDefault="00FE2636" w:rsidP="00C3388D">
      <w:pPr>
        <w:spacing w:line="240" w:lineRule="auto"/>
        <w:ind w:firstLine="720"/>
        <w:rPr>
          <w:color w:val="000000" w:themeColor="text1"/>
          <w:sz w:val="24"/>
          <w:szCs w:val="24"/>
        </w:rPr>
      </w:pPr>
      <w:r w:rsidRPr="00A51FB2">
        <w:rPr>
          <w:color w:val="000000" w:themeColor="text1"/>
          <w:sz w:val="24"/>
          <w:szCs w:val="24"/>
        </w:rPr>
        <w:t xml:space="preserve">Figure </w:t>
      </w:r>
      <w:r w:rsidR="002856B8" w:rsidRPr="00A51FB2">
        <w:rPr>
          <w:color w:val="000000" w:themeColor="text1"/>
          <w:sz w:val="24"/>
          <w:szCs w:val="24"/>
        </w:rPr>
        <w:t>6</w:t>
      </w:r>
      <w:r w:rsidRPr="00A51FB2">
        <w:rPr>
          <w:color w:val="000000" w:themeColor="text1"/>
          <w:sz w:val="24"/>
          <w:szCs w:val="24"/>
        </w:rPr>
        <w:t xml:space="preserve"> </w:t>
      </w:r>
      <w:r w:rsidR="00B76888" w:rsidRPr="00A51FB2">
        <w:rPr>
          <w:color w:val="000000" w:themeColor="text1"/>
          <w:sz w:val="24"/>
          <w:szCs w:val="24"/>
        </w:rPr>
        <w:t xml:space="preserve">shows </w:t>
      </w:r>
      <w:r w:rsidR="002856B8" w:rsidRPr="00A51FB2">
        <w:rPr>
          <w:color w:val="000000" w:themeColor="text1"/>
          <w:sz w:val="24"/>
          <w:szCs w:val="24"/>
        </w:rPr>
        <w:t xml:space="preserve">our </w:t>
      </w:r>
      <w:r w:rsidR="00B76888" w:rsidRPr="00A51FB2">
        <w:rPr>
          <w:color w:val="000000" w:themeColor="text1"/>
          <w:sz w:val="24"/>
          <w:szCs w:val="24"/>
        </w:rPr>
        <w:t>empirical</w:t>
      </w:r>
      <w:r w:rsidR="002856B8" w:rsidRPr="00A51FB2">
        <w:rPr>
          <w:color w:val="000000" w:themeColor="text1"/>
          <w:sz w:val="24"/>
          <w:szCs w:val="24"/>
        </w:rPr>
        <w:t>ly-derived</w:t>
      </w:r>
      <w:r w:rsidR="00B76888" w:rsidRPr="00A51FB2">
        <w:rPr>
          <w:color w:val="000000" w:themeColor="text1"/>
          <w:sz w:val="24"/>
          <w:szCs w:val="24"/>
        </w:rPr>
        <w:t xml:space="preserve"> </w:t>
      </w:r>
      <w:r w:rsidR="002856B8" w:rsidRPr="00A51FB2">
        <w:rPr>
          <w:color w:val="000000" w:themeColor="text1"/>
          <w:sz w:val="24"/>
          <w:szCs w:val="24"/>
        </w:rPr>
        <w:t xml:space="preserve">data for drag coefficient </w:t>
      </w:r>
      <w:del w:id="425" w:author="Frank Fish" w:date="2020-05-12T22:15:00Z">
        <w:r w:rsidR="002856B8" w:rsidRPr="00A51FB2" w:rsidDel="00D31085">
          <w:rPr>
            <w:color w:val="000000" w:themeColor="text1"/>
            <w:sz w:val="24"/>
            <w:szCs w:val="24"/>
          </w:rPr>
          <w:delText xml:space="preserve">against </w:delText>
        </w:r>
      </w:del>
      <w:ins w:id="426" w:author="Frank Fish" w:date="2020-05-12T22:15:00Z">
        <w:r w:rsidR="00D31085">
          <w:rPr>
            <w:color w:val="000000" w:themeColor="text1"/>
            <w:sz w:val="24"/>
            <w:szCs w:val="24"/>
          </w:rPr>
          <w:t>as a function of</w:t>
        </w:r>
        <w:r w:rsidR="00D31085" w:rsidRPr="00A51FB2">
          <w:rPr>
            <w:color w:val="000000" w:themeColor="text1"/>
            <w:sz w:val="24"/>
            <w:szCs w:val="24"/>
          </w:rPr>
          <w:t xml:space="preserve"> </w:t>
        </w:r>
      </w:ins>
      <w:r w:rsidR="002856B8" w:rsidRPr="00A51FB2">
        <w:rPr>
          <w:color w:val="000000" w:themeColor="text1"/>
          <w:sz w:val="24"/>
          <w:szCs w:val="24"/>
        </w:rPr>
        <w:t xml:space="preserve">Reynolds number for </w:t>
      </w:r>
      <w:r w:rsidR="00B76888" w:rsidRPr="00A51FB2">
        <w:rPr>
          <w:color w:val="000000" w:themeColor="text1"/>
          <w:sz w:val="24"/>
          <w:szCs w:val="24"/>
        </w:rPr>
        <w:t xml:space="preserve">swimming whales </w:t>
      </w:r>
      <w:r w:rsidR="002856B8" w:rsidRPr="00A51FB2">
        <w:rPr>
          <w:color w:val="000000" w:themeColor="text1"/>
          <w:sz w:val="24"/>
          <w:szCs w:val="24"/>
        </w:rPr>
        <w:t xml:space="preserve">as well as the rigid-body model regression </w:t>
      </w:r>
      <w:del w:id="427" w:author="Frank Fish" w:date="2020-05-12T22:15:00Z">
        <w:r w:rsidR="002856B8" w:rsidRPr="00A51FB2" w:rsidDel="00D31085">
          <w:rPr>
            <w:color w:val="000000" w:themeColor="text1"/>
            <w:sz w:val="24"/>
            <w:szCs w:val="24"/>
          </w:rPr>
          <w:delText xml:space="preserve">using </w:delText>
        </w:r>
      </w:del>
      <w:ins w:id="428" w:author="Frank Fish" w:date="2020-05-12T22:15:00Z">
        <w:r w:rsidR="00D31085">
          <w:rPr>
            <w:color w:val="000000" w:themeColor="text1"/>
            <w:sz w:val="24"/>
            <w:szCs w:val="24"/>
          </w:rPr>
          <w:t>based on</w:t>
        </w:r>
        <w:r w:rsidR="00D31085" w:rsidRPr="00A51FB2">
          <w:rPr>
            <w:color w:val="000000" w:themeColor="text1"/>
            <w:sz w:val="24"/>
            <w:szCs w:val="24"/>
          </w:rPr>
          <w:t xml:space="preserve"> </w:t>
        </w:r>
      </w:ins>
      <w:r w:rsidR="002856B8" w:rsidRPr="00A51FB2">
        <w:rPr>
          <w:color w:val="000000" w:themeColor="text1"/>
          <w:sz w:val="24"/>
          <w:szCs w:val="24"/>
        </w:rPr>
        <w:t>the Hoerner equation. While the Hoerner model predicts a slight decrease in drag coefficient with increasing Reynolds number, we found the opposite to be true for swimming animals, with larger animals having a significantly greater drag coefficient than smaller animals.</w:t>
      </w:r>
    </w:p>
    <w:p w14:paraId="5D6FE957" w14:textId="34BBE36F" w:rsidR="00B76888" w:rsidRPr="00A51FB2" w:rsidRDefault="002856B8" w:rsidP="00C3388D">
      <w:pPr>
        <w:spacing w:line="240" w:lineRule="auto"/>
        <w:rPr>
          <w:color w:val="000000" w:themeColor="text1"/>
          <w:sz w:val="24"/>
          <w:szCs w:val="24"/>
        </w:rPr>
      </w:pPr>
      <w:r w:rsidRPr="00A51FB2">
        <w:rPr>
          <w:i/>
          <w:color w:val="000000" w:themeColor="text1"/>
          <w:sz w:val="24"/>
          <w:szCs w:val="24"/>
        </w:rPr>
        <w:tab/>
      </w:r>
      <w:r w:rsidRPr="00A51FB2">
        <w:rPr>
          <w:color w:val="000000" w:themeColor="text1"/>
          <w:sz w:val="24"/>
          <w:szCs w:val="24"/>
        </w:rPr>
        <w:t xml:space="preserve">We regressed </w:t>
      </w:r>
      <w:r w:rsidR="00FE2636" w:rsidRPr="00A51FB2">
        <w:rPr>
          <w:color w:val="000000" w:themeColor="text1"/>
          <w:sz w:val="24"/>
          <w:szCs w:val="24"/>
        </w:rPr>
        <w:t xml:space="preserve">the propulsive efficiency </w:t>
      </w:r>
      <w:r w:rsidRPr="00A51FB2">
        <w:rPr>
          <w:color w:val="000000" w:themeColor="text1"/>
          <w:sz w:val="24"/>
          <w:szCs w:val="24"/>
        </w:rPr>
        <w:t xml:space="preserve">against </w:t>
      </w:r>
      <w:r w:rsidR="00FE2636" w:rsidRPr="00A51FB2">
        <w:rPr>
          <w:color w:val="000000" w:themeColor="text1"/>
          <w:sz w:val="24"/>
          <w:szCs w:val="24"/>
        </w:rPr>
        <w:t xml:space="preserve">swimming speed </w:t>
      </w:r>
      <w:del w:id="429" w:author="Frank Fish" w:date="2020-05-12T22:16:00Z">
        <w:r w:rsidR="00FE2636" w:rsidRPr="00A51FB2" w:rsidDel="00D31085">
          <w:rPr>
            <w:color w:val="000000" w:themeColor="text1"/>
            <w:sz w:val="24"/>
            <w:szCs w:val="24"/>
          </w:rPr>
          <w:delText>(m s</w:delText>
        </w:r>
        <w:r w:rsidR="00FE2636" w:rsidRPr="00A51FB2" w:rsidDel="00D31085">
          <w:rPr>
            <w:color w:val="000000" w:themeColor="text1"/>
            <w:sz w:val="24"/>
            <w:szCs w:val="24"/>
            <w:vertAlign w:val="superscript"/>
          </w:rPr>
          <w:delText>-1</w:delText>
        </w:r>
        <w:r w:rsidR="00FE2636" w:rsidRPr="00A51FB2" w:rsidDel="00D31085">
          <w:rPr>
            <w:color w:val="000000" w:themeColor="text1"/>
            <w:sz w:val="24"/>
            <w:szCs w:val="24"/>
          </w:rPr>
          <w:delText>)</w:delText>
        </w:r>
        <w:r w:rsidR="00B76888" w:rsidRPr="00A51FB2" w:rsidDel="00D31085">
          <w:rPr>
            <w:color w:val="000000" w:themeColor="text1"/>
            <w:sz w:val="24"/>
            <w:szCs w:val="24"/>
          </w:rPr>
          <w:delText xml:space="preserve"> </w:delText>
        </w:r>
      </w:del>
      <w:r w:rsidR="00B76888" w:rsidRPr="00A51FB2">
        <w:rPr>
          <w:color w:val="000000" w:themeColor="text1"/>
          <w:sz w:val="24"/>
          <w:szCs w:val="24"/>
        </w:rPr>
        <w:t>(</w:t>
      </w:r>
      <w:r w:rsidRPr="00A51FB2">
        <w:rPr>
          <w:color w:val="000000" w:themeColor="text1"/>
          <w:sz w:val="24"/>
          <w:szCs w:val="24"/>
        </w:rPr>
        <w:t>Fig 7</w:t>
      </w:r>
      <w:r w:rsidR="00B76888" w:rsidRPr="00A51FB2">
        <w:rPr>
          <w:color w:val="000000" w:themeColor="text1"/>
          <w:sz w:val="24"/>
          <w:szCs w:val="24"/>
        </w:rPr>
        <w:t>A)</w:t>
      </w:r>
      <w:r w:rsidR="00FE2636" w:rsidRPr="00A51FB2">
        <w:rPr>
          <w:color w:val="000000" w:themeColor="text1"/>
          <w:sz w:val="24"/>
          <w:szCs w:val="24"/>
        </w:rPr>
        <w:t xml:space="preserve"> and total </w:t>
      </w:r>
      <w:r w:rsidRPr="00A51FB2">
        <w:rPr>
          <w:color w:val="000000" w:themeColor="text1"/>
          <w:sz w:val="24"/>
          <w:szCs w:val="24"/>
        </w:rPr>
        <w:t xml:space="preserve">body </w:t>
      </w:r>
      <w:r w:rsidR="00FE2636" w:rsidRPr="00A51FB2">
        <w:rPr>
          <w:color w:val="000000" w:themeColor="text1"/>
          <w:sz w:val="24"/>
          <w:szCs w:val="24"/>
        </w:rPr>
        <w:t xml:space="preserve">length </w:t>
      </w:r>
      <w:del w:id="430" w:author="Frank Fish" w:date="2020-05-12T22:16:00Z">
        <w:r w:rsidR="00FE2636" w:rsidRPr="00A51FB2" w:rsidDel="00D31085">
          <w:rPr>
            <w:color w:val="000000" w:themeColor="text1"/>
            <w:sz w:val="24"/>
            <w:szCs w:val="24"/>
          </w:rPr>
          <w:delText>(m)</w:delText>
        </w:r>
        <w:r w:rsidR="00B76888" w:rsidRPr="00A51FB2" w:rsidDel="00D31085">
          <w:rPr>
            <w:color w:val="000000" w:themeColor="text1"/>
            <w:sz w:val="24"/>
            <w:szCs w:val="24"/>
          </w:rPr>
          <w:delText xml:space="preserve"> </w:delText>
        </w:r>
      </w:del>
      <w:r w:rsidR="00B76888" w:rsidRPr="00A51FB2">
        <w:rPr>
          <w:color w:val="000000" w:themeColor="text1"/>
          <w:sz w:val="24"/>
          <w:szCs w:val="24"/>
        </w:rPr>
        <w:t>(</w:t>
      </w:r>
      <w:r w:rsidRPr="00A51FB2">
        <w:rPr>
          <w:color w:val="000000" w:themeColor="text1"/>
          <w:sz w:val="24"/>
          <w:szCs w:val="24"/>
        </w:rPr>
        <w:t>Fig</w:t>
      </w:r>
      <w:ins w:id="431" w:author="Frank Fish" w:date="2020-05-12T22:07:00Z">
        <w:r w:rsidR="00146B31">
          <w:rPr>
            <w:color w:val="000000" w:themeColor="text1"/>
            <w:sz w:val="24"/>
            <w:szCs w:val="24"/>
          </w:rPr>
          <w:t>.</w:t>
        </w:r>
      </w:ins>
      <w:r w:rsidRPr="00A51FB2">
        <w:rPr>
          <w:color w:val="000000" w:themeColor="text1"/>
          <w:sz w:val="24"/>
          <w:szCs w:val="24"/>
        </w:rPr>
        <w:t xml:space="preserve"> 7</w:t>
      </w:r>
      <w:r w:rsidR="00B76888" w:rsidRPr="00A51FB2">
        <w:rPr>
          <w:color w:val="000000" w:themeColor="text1"/>
          <w:sz w:val="24"/>
          <w:szCs w:val="24"/>
        </w:rPr>
        <w:t>B)</w:t>
      </w:r>
      <w:r w:rsidRPr="00A51FB2">
        <w:rPr>
          <w:color w:val="000000" w:themeColor="text1"/>
          <w:sz w:val="24"/>
          <w:szCs w:val="24"/>
        </w:rPr>
        <w:t xml:space="preserve"> and </w:t>
      </w:r>
      <w:r w:rsidR="00FE2636" w:rsidRPr="00A51FB2">
        <w:rPr>
          <w:color w:val="000000" w:themeColor="text1"/>
          <w:sz w:val="24"/>
          <w:szCs w:val="24"/>
        </w:rPr>
        <w:t xml:space="preserve">found </w:t>
      </w:r>
      <w:r w:rsidRPr="00A51FB2">
        <w:rPr>
          <w:color w:val="000000" w:themeColor="text1"/>
          <w:sz w:val="24"/>
          <w:szCs w:val="24"/>
        </w:rPr>
        <w:t xml:space="preserve">that </w:t>
      </w:r>
      <w:r w:rsidR="00FE2636" w:rsidRPr="00A51FB2">
        <w:rPr>
          <w:color w:val="000000" w:themeColor="text1"/>
          <w:sz w:val="24"/>
          <w:szCs w:val="24"/>
        </w:rPr>
        <w:t xml:space="preserve">propulsive efficiency increases </w:t>
      </w:r>
      <w:r w:rsidRPr="00A51FB2">
        <w:rPr>
          <w:color w:val="000000" w:themeColor="text1"/>
          <w:sz w:val="24"/>
          <w:szCs w:val="24"/>
        </w:rPr>
        <w:t xml:space="preserve">significantly </w:t>
      </w:r>
      <w:r w:rsidR="00FE2636" w:rsidRPr="00A51FB2">
        <w:rPr>
          <w:color w:val="000000" w:themeColor="text1"/>
          <w:sz w:val="24"/>
          <w:szCs w:val="24"/>
        </w:rPr>
        <w:t xml:space="preserve">as swimming velocity increases and decreases </w:t>
      </w:r>
      <w:r w:rsidRPr="00A51FB2">
        <w:rPr>
          <w:color w:val="000000" w:themeColor="text1"/>
          <w:sz w:val="24"/>
          <w:szCs w:val="24"/>
        </w:rPr>
        <w:t xml:space="preserve">significantly </w:t>
      </w:r>
      <w:r w:rsidR="00FE2636" w:rsidRPr="00A51FB2">
        <w:rPr>
          <w:color w:val="000000" w:themeColor="text1"/>
          <w:sz w:val="24"/>
          <w:szCs w:val="24"/>
        </w:rPr>
        <w:t>with increasing</w:t>
      </w:r>
      <w:r w:rsidRPr="00A51FB2">
        <w:rPr>
          <w:color w:val="000000" w:themeColor="text1"/>
          <w:sz w:val="24"/>
          <w:szCs w:val="24"/>
        </w:rPr>
        <w:t xml:space="preserve"> </w:t>
      </w:r>
      <w:r w:rsidR="00FE2636" w:rsidRPr="00A51FB2">
        <w:rPr>
          <w:color w:val="000000" w:themeColor="text1"/>
          <w:sz w:val="24"/>
          <w:szCs w:val="24"/>
        </w:rPr>
        <w:t>body size.</w:t>
      </w:r>
    </w:p>
    <w:p w14:paraId="295792DC" w14:textId="6C2D199D" w:rsidR="00B76888" w:rsidRPr="00A51FB2" w:rsidRDefault="00B76888" w:rsidP="00C3388D">
      <w:pPr>
        <w:spacing w:line="240" w:lineRule="auto"/>
        <w:rPr>
          <w:color w:val="000000" w:themeColor="text1"/>
          <w:sz w:val="24"/>
          <w:szCs w:val="24"/>
        </w:rPr>
      </w:pPr>
      <w:r w:rsidRPr="00A51FB2">
        <w:rPr>
          <w:color w:val="000000" w:themeColor="text1"/>
          <w:sz w:val="24"/>
          <w:szCs w:val="24"/>
        </w:rPr>
        <w:tab/>
      </w:r>
      <w:r w:rsidR="002856B8" w:rsidRPr="00A51FB2">
        <w:rPr>
          <w:color w:val="000000" w:themeColor="text1"/>
          <w:sz w:val="24"/>
          <w:szCs w:val="24"/>
        </w:rPr>
        <w:t>Comparing the mean propulsive efficiencies for our three stud</w:t>
      </w:r>
      <w:r w:rsidR="00C3388D">
        <w:rPr>
          <w:color w:val="000000" w:themeColor="text1"/>
          <w:sz w:val="24"/>
          <w:szCs w:val="24"/>
        </w:rPr>
        <w:t>ied</w:t>
      </w:r>
      <w:r w:rsidR="002856B8" w:rsidRPr="00A51FB2">
        <w:rPr>
          <w:color w:val="000000" w:themeColor="text1"/>
          <w:sz w:val="24"/>
          <w:szCs w:val="24"/>
        </w:rPr>
        <w:t xml:space="preserve"> species against other swimming animals showed that all oscillatory swimmers (mysticete cetaceans, odontocete cetaceans, tuna, manatee, pinnipeds</w:t>
      </w:r>
      <w:r w:rsidR="00E4040B" w:rsidRPr="00A51FB2">
        <w:rPr>
          <w:color w:val="000000" w:themeColor="text1"/>
          <w:sz w:val="24"/>
          <w:szCs w:val="24"/>
        </w:rPr>
        <w:t>) were highly efficient at ~80% or higher (</w:t>
      </w:r>
      <w:del w:id="432" w:author="Frank Fish" w:date="2020-05-12T22:10:00Z">
        <w:r w:rsidR="00E4040B" w:rsidRPr="00A51FB2" w:rsidDel="00146B31">
          <w:rPr>
            <w:color w:val="000000" w:themeColor="text1"/>
            <w:sz w:val="24"/>
            <w:szCs w:val="24"/>
          </w:rPr>
          <w:delText>Figure</w:delText>
        </w:r>
      </w:del>
      <w:ins w:id="433" w:author="Frank Fish" w:date="2020-05-12T22:10:00Z">
        <w:r w:rsidR="00146B31">
          <w:rPr>
            <w:color w:val="000000" w:themeColor="text1"/>
            <w:sz w:val="24"/>
            <w:szCs w:val="24"/>
          </w:rPr>
          <w:t>Fig.</w:t>
        </w:r>
      </w:ins>
      <w:r w:rsidR="00E4040B" w:rsidRPr="00A51FB2">
        <w:rPr>
          <w:color w:val="000000" w:themeColor="text1"/>
          <w:sz w:val="24"/>
          <w:szCs w:val="24"/>
        </w:rPr>
        <w:t xml:space="preserve"> 8)</w:t>
      </w:r>
      <w:r w:rsidRPr="00A51FB2">
        <w:rPr>
          <w:color w:val="000000" w:themeColor="text1"/>
          <w:sz w:val="24"/>
          <w:szCs w:val="24"/>
        </w:rPr>
        <w:t xml:space="preserve">. </w:t>
      </w:r>
      <w:r w:rsidR="00E4040B" w:rsidRPr="00A51FB2">
        <w:rPr>
          <w:color w:val="000000" w:themeColor="text1"/>
          <w:sz w:val="24"/>
          <w:szCs w:val="24"/>
        </w:rPr>
        <w:t>Other styles of swimming were lower, with subcarangiform undulatory swimmers averaging ~75% and drag-based paddling swimmers averaging ~25%.</w:t>
      </w:r>
      <w:commentRangeEnd w:id="410"/>
      <w:r w:rsidR="00DA1BED">
        <w:rPr>
          <w:rStyle w:val="CommentReference"/>
        </w:rPr>
        <w:commentReference w:id="410"/>
      </w:r>
    </w:p>
    <w:p w14:paraId="1FA9DD1D" w14:textId="77777777" w:rsidR="00B76888" w:rsidRPr="00A51FB2" w:rsidRDefault="00B76888" w:rsidP="00C3388D">
      <w:pPr>
        <w:spacing w:line="240" w:lineRule="auto"/>
        <w:rPr>
          <w:color w:val="000000" w:themeColor="text1"/>
          <w:sz w:val="24"/>
          <w:szCs w:val="24"/>
        </w:rPr>
      </w:pPr>
      <w:r w:rsidRPr="00A51FB2">
        <w:rPr>
          <w:color w:val="000000" w:themeColor="text1"/>
          <w:sz w:val="24"/>
          <w:szCs w:val="24"/>
        </w:rPr>
        <w:tab/>
        <w:t xml:space="preserve"> </w:t>
      </w:r>
    </w:p>
    <w:p w14:paraId="5294572F" w14:textId="77777777" w:rsidR="00FE2636" w:rsidRPr="00A51FB2" w:rsidRDefault="00FE2636" w:rsidP="00C3388D">
      <w:pPr>
        <w:spacing w:line="240" w:lineRule="auto"/>
        <w:rPr>
          <w:color w:val="000000" w:themeColor="text1"/>
          <w:sz w:val="24"/>
          <w:szCs w:val="24"/>
        </w:rPr>
      </w:pPr>
    </w:p>
    <w:p w14:paraId="1FE18203" w14:textId="77777777" w:rsidR="00FE2636" w:rsidRPr="00A51FB2" w:rsidRDefault="00FE2636" w:rsidP="00C3388D">
      <w:pPr>
        <w:spacing w:line="240" w:lineRule="auto"/>
        <w:rPr>
          <w:rFonts w:eastAsia="Times New Roman"/>
          <w:b/>
          <w:i/>
          <w:color w:val="000000" w:themeColor="text1"/>
          <w:sz w:val="24"/>
          <w:szCs w:val="24"/>
          <w:u w:val="single"/>
        </w:rPr>
      </w:pPr>
      <w:r w:rsidRPr="00A51FB2">
        <w:rPr>
          <w:color w:val="000000" w:themeColor="text1"/>
          <w:sz w:val="24"/>
          <w:szCs w:val="24"/>
        </w:rPr>
        <w:br w:type="page"/>
      </w:r>
    </w:p>
    <w:p w14:paraId="2945820F" w14:textId="77777777" w:rsidR="00FE2636" w:rsidRPr="00380BC8" w:rsidRDefault="00FE2636" w:rsidP="00C3388D">
      <w:pPr>
        <w:spacing w:line="240" w:lineRule="auto"/>
        <w:rPr>
          <w:rFonts w:eastAsia="Times New Roman"/>
          <w:b/>
          <w:color w:val="000000" w:themeColor="text1"/>
          <w:sz w:val="24"/>
          <w:szCs w:val="24"/>
          <w:u w:val="single"/>
        </w:rPr>
      </w:pPr>
      <w:r w:rsidRPr="00380BC8">
        <w:rPr>
          <w:rFonts w:eastAsia="Times New Roman"/>
          <w:b/>
          <w:color w:val="000000" w:themeColor="text1"/>
          <w:sz w:val="24"/>
          <w:szCs w:val="24"/>
          <w:u w:val="single"/>
        </w:rPr>
        <w:lastRenderedPageBreak/>
        <w:t>Discussion:</w:t>
      </w:r>
    </w:p>
    <w:p w14:paraId="6A9B5289" w14:textId="77777777" w:rsidR="00FE2636" w:rsidRPr="00A51FB2" w:rsidRDefault="00FE2636" w:rsidP="00E90454">
      <w:pPr>
        <w:spacing w:line="240" w:lineRule="auto"/>
        <w:rPr>
          <w:i/>
          <w:color w:val="000000" w:themeColor="text1"/>
          <w:sz w:val="24"/>
          <w:szCs w:val="24"/>
          <w:u w:val="single"/>
        </w:rPr>
      </w:pPr>
      <w:r w:rsidRPr="00A51FB2">
        <w:rPr>
          <w:rFonts w:eastAsia="Times New Roman"/>
          <w:i/>
          <w:color w:val="000000" w:themeColor="text1"/>
          <w:sz w:val="24"/>
          <w:szCs w:val="24"/>
        </w:rPr>
        <w:t xml:space="preserve"> </w:t>
      </w:r>
    </w:p>
    <w:p w14:paraId="7DBC7111" w14:textId="723ABA74" w:rsidR="00992A8E" w:rsidRDefault="0070333B">
      <w:pPr>
        <w:spacing w:line="240" w:lineRule="auto"/>
        <w:ind w:firstLine="720"/>
        <w:rPr>
          <w:color w:val="000000" w:themeColor="text1"/>
          <w:sz w:val="24"/>
          <w:szCs w:val="24"/>
        </w:rPr>
      </w:pPr>
      <w:r>
        <w:rPr>
          <w:color w:val="000000" w:themeColor="text1"/>
          <w:sz w:val="24"/>
          <w:szCs w:val="24"/>
        </w:rPr>
        <w:t>Many p</w:t>
      </w:r>
      <w:r w:rsidR="00B85641">
        <w:rPr>
          <w:color w:val="000000" w:themeColor="text1"/>
          <w:sz w:val="24"/>
          <w:szCs w:val="24"/>
        </w:rPr>
        <w:t xml:space="preserve">revious studies that have quantified the kinematics and hydrodynamics of cetacean swimming have </w:t>
      </w:r>
      <w:del w:id="434" w:author="Frank Fish" w:date="2020-05-12T22:18:00Z">
        <w:r w:rsidR="00B85641" w:rsidDel="00814C79">
          <w:rPr>
            <w:color w:val="000000" w:themeColor="text1"/>
            <w:sz w:val="24"/>
            <w:szCs w:val="24"/>
          </w:rPr>
          <w:delText xml:space="preserve">been fortunate to </w:delText>
        </w:r>
      </w:del>
      <w:r w:rsidR="00B85641">
        <w:rPr>
          <w:color w:val="000000" w:themeColor="text1"/>
          <w:sz w:val="24"/>
          <w:szCs w:val="24"/>
        </w:rPr>
        <w:t>use</w:t>
      </w:r>
      <w:ins w:id="435" w:author="Frank Fish" w:date="2020-05-12T22:18:00Z">
        <w:r w:rsidR="00814C79">
          <w:rPr>
            <w:color w:val="000000" w:themeColor="text1"/>
            <w:sz w:val="24"/>
            <w:szCs w:val="24"/>
          </w:rPr>
          <w:t>d</w:t>
        </w:r>
      </w:ins>
      <w:r w:rsidR="00B85641">
        <w:rPr>
          <w:color w:val="000000" w:themeColor="text1"/>
          <w:sz w:val="24"/>
          <w:szCs w:val="24"/>
        </w:rPr>
        <w:t xml:space="preserve"> captive animals that can be measured reliably from a stable reference position (Fish, 1993; </w:t>
      </w:r>
      <w:r w:rsidR="009F5550" w:rsidRPr="003217B9">
        <w:rPr>
          <w:color w:val="000000" w:themeColor="text1"/>
          <w:sz w:val="24"/>
          <w:szCs w:val="24"/>
        </w:rPr>
        <w:t>Fish 1998</w:t>
      </w:r>
      <w:r w:rsidR="00B85641">
        <w:rPr>
          <w:color w:val="000000" w:themeColor="text1"/>
          <w:sz w:val="24"/>
          <w:szCs w:val="24"/>
        </w:rPr>
        <w:t xml:space="preserve">; Rohr and Fish 2004). </w:t>
      </w:r>
      <w:r>
        <w:rPr>
          <w:color w:val="000000" w:themeColor="text1"/>
          <w:sz w:val="24"/>
          <w:szCs w:val="24"/>
        </w:rPr>
        <w:t xml:space="preserve">While our methods are less precise, </w:t>
      </w:r>
      <w:del w:id="436" w:author="Jeremy Arthur Goldbogen" w:date="2020-05-10T10:48:00Z">
        <w:r w:rsidDel="00BB727A">
          <w:rPr>
            <w:color w:val="000000" w:themeColor="text1"/>
            <w:sz w:val="24"/>
            <w:szCs w:val="24"/>
          </w:rPr>
          <w:delText>t</w:delText>
        </w:r>
        <w:r w:rsidR="00B85641" w:rsidDel="00BB727A">
          <w:rPr>
            <w:color w:val="000000" w:themeColor="text1"/>
            <w:sz w:val="24"/>
            <w:szCs w:val="24"/>
          </w:rPr>
          <w:delText xml:space="preserve">he sophistication of modern biologging </w:delText>
        </w:r>
        <w:r w:rsidDel="00BB727A">
          <w:rPr>
            <w:color w:val="000000" w:themeColor="text1"/>
            <w:sz w:val="24"/>
            <w:szCs w:val="24"/>
          </w:rPr>
          <w:delText xml:space="preserve">and UAV </w:delText>
        </w:r>
        <w:r w:rsidR="00B85641" w:rsidDel="00BB727A">
          <w:rPr>
            <w:color w:val="000000" w:themeColor="text1"/>
            <w:sz w:val="24"/>
            <w:szCs w:val="24"/>
          </w:rPr>
          <w:delText xml:space="preserve">technologies has allowed us to </w:delText>
        </w:r>
        <w:r w:rsidDel="00BB727A">
          <w:rPr>
            <w:color w:val="000000" w:themeColor="text1"/>
            <w:sz w:val="24"/>
            <w:szCs w:val="24"/>
          </w:rPr>
          <w:delText>measure</w:delText>
        </w:r>
      </w:del>
      <w:ins w:id="437" w:author="Jeremy Arthur Goldbogen" w:date="2020-05-10T10:48:00Z">
        <w:r w:rsidR="00BB727A">
          <w:rPr>
            <w:color w:val="000000" w:themeColor="text1"/>
            <w:sz w:val="24"/>
            <w:szCs w:val="24"/>
          </w:rPr>
          <w:t>they provide a first approximation for</w:t>
        </w:r>
      </w:ins>
      <w:r>
        <w:rPr>
          <w:color w:val="000000" w:themeColor="text1"/>
          <w:sz w:val="24"/>
          <w:szCs w:val="24"/>
        </w:rPr>
        <w:t xml:space="preserve"> many of the same </w:t>
      </w:r>
      <w:ins w:id="438" w:author="Frank Fish" w:date="2020-05-12T22:19:00Z">
        <w:r w:rsidR="00814C79">
          <w:rPr>
            <w:color w:val="000000" w:themeColor="text1"/>
            <w:sz w:val="24"/>
            <w:szCs w:val="24"/>
          </w:rPr>
          <w:t xml:space="preserve">kinematic </w:t>
        </w:r>
      </w:ins>
      <w:r>
        <w:rPr>
          <w:color w:val="000000" w:themeColor="text1"/>
          <w:sz w:val="24"/>
          <w:szCs w:val="24"/>
        </w:rPr>
        <w:t>variables. Some, such as the amplitude of heave or angle of attack of the flukes relative to the body</w:t>
      </w:r>
      <w:del w:id="439" w:author="Jeremy Arthur Goldbogen" w:date="2020-05-10T10:48:00Z">
        <w:r w:rsidDel="00B95772">
          <w:rPr>
            <w:color w:val="000000" w:themeColor="text1"/>
            <w:sz w:val="24"/>
            <w:szCs w:val="24"/>
          </w:rPr>
          <w:delText>,</w:delText>
        </w:r>
      </w:del>
      <w:r>
        <w:rPr>
          <w:color w:val="000000" w:themeColor="text1"/>
          <w:sz w:val="24"/>
          <w:szCs w:val="24"/>
        </w:rPr>
        <w:t xml:space="preserve"> are still beyond our reach</w:t>
      </w:r>
      <w:ins w:id="440" w:author="Jeremy Arthur Goldbogen" w:date="2020-05-10T10:48:00Z">
        <w:r w:rsidR="00B95772">
          <w:rPr>
            <w:color w:val="000000" w:themeColor="text1"/>
            <w:sz w:val="24"/>
            <w:szCs w:val="24"/>
          </w:rPr>
          <w:t>, except in rare circumstances (Gough et al.</w:t>
        </w:r>
      </w:ins>
      <w:ins w:id="441" w:author="Frank Fish" w:date="2020-05-12T22:20:00Z">
        <w:r w:rsidR="00814C79">
          <w:rPr>
            <w:color w:val="000000" w:themeColor="text1"/>
            <w:sz w:val="24"/>
            <w:szCs w:val="24"/>
          </w:rPr>
          <w:t>, 2019</w:t>
        </w:r>
      </w:ins>
      <w:ins w:id="442" w:author="Jeremy Arthur Goldbogen" w:date="2020-05-10T10:48:00Z">
        <w:r w:rsidR="00B95772">
          <w:rPr>
            <w:color w:val="000000" w:themeColor="text1"/>
            <w:sz w:val="24"/>
            <w:szCs w:val="24"/>
          </w:rPr>
          <w:t>),</w:t>
        </w:r>
      </w:ins>
      <w:r>
        <w:rPr>
          <w:color w:val="000000" w:themeColor="text1"/>
          <w:sz w:val="24"/>
          <w:szCs w:val="24"/>
        </w:rPr>
        <w:t xml:space="preserve"> </w:t>
      </w:r>
      <w:del w:id="443" w:author="Jeremy Arthur Goldbogen" w:date="2020-05-10T10:49:00Z">
        <w:r w:rsidDel="00B95772">
          <w:rPr>
            <w:color w:val="000000" w:themeColor="text1"/>
            <w:sz w:val="24"/>
            <w:szCs w:val="24"/>
          </w:rPr>
          <w:delText xml:space="preserve">and </w:delText>
        </w:r>
      </w:del>
      <w:r>
        <w:rPr>
          <w:color w:val="000000" w:themeColor="text1"/>
          <w:sz w:val="24"/>
          <w:szCs w:val="24"/>
        </w:rPr>
        <w:t xml:space="preserve">so we supplemented our empirical data with validated estimates for these </w:t>
      </w:r>
      <w:r w:rsidR="00992A8E">
        <w:rPr>
          <w:color w:val="000000" w:themeColor="text1"/>
          <w:sz w:val="24"/>
          <w:szCs w:val="24"/>
        </w:rPr>
        <w:t xml:space="preserve">unknown </w:t>
      </w:r>
      <w:r>
        <w:rPr>
          <w:color w:val="000000" w:themeColor="text1"/>
          <w:sz w:val="24"/>
          <w:szCs w:val="24"/>
        </w:rPr>
        <w:t xml:space="preserve">variables (Bainbridge, 1958; Fish, 1998). This </w:t>
      </w:r>
      <w:del w:id="444" w:author="Jeremy Arthur Goldbogen" w:date="2020-05-10T10:49:00Z">
        <w:r w:rsidDel="00B95772">
          <w:rPr>
            <w:color w:val="000000" w:themeColor="text1"/>
            <w:sz w:val="24"/>
            <w:szCs w:val="24"/>
          </w:rPr>
          <w:delText>combination of empirical data and strong estimates</w:delText>
        </w:r>
      </w:del>
      <w:ins w:id="445" w:author="Jeremy Arthur Goldbogen" w:date="2020-05-10T10:49:00Z">
        <w:r w:rsidR="00B95772">
          <w:rPr>
            <w:color w:val="000000" w:themeColor="text1"/>
            <w:sz w:val="24"/>
            <w:szCs w:val="24"/>
          </w:rPr>
          <w:t>approach</w:t>
        </w:r>
      </w:ins>
      <w:r>
        <w:rPr>
          <w:color w:val="000000" w:themeColor="text1"/>
          <w:sz w:val="24"/>
          <w:szCs w:val="24"/>
        </w:rPr>
        <w:t xml:space="preserve"> </w:t>
      </w:r>
      <w:r w:rsidR="00992A8E">
        <w:rPr>
          <w:color w:val="000000" w:themeColor="text1"/>
          <w:sz w:val="24"/>
          <w:szCs w:val="24"/>
        </w:rPr>
        <w:t>allowed us to quantify</w:t>
      </w:r>
      <w:r>
        <w:rPr>
          <w:color w:val="000000" w:themeColor="text1"/>
          <w:sz w:val="24"/>
          <w:szCs w:val="24"/>
        </w:rPr>
        <w:t xml:space="preserve"> h</w:t>
      </w:r>
      <w:r w:rsidR="00380BC8">
        <w:rPr>
          <w:color w:val="000000" w:themeColor="text1"/>
          <w:sz w:val="24"/>
          <w:szCs w:val="24"/>
        </w:rPr>
        <w:t>ydr</w:t>
      </w:r>
      <w:r w:rsidR="00992A8E">
        <w:rPr>
          <w:color w:val="000000" w:themeColor="text1"/>
          <w:sz w:val="24"/>
          <w:szCs w:val="24"/>
        </w:rPr>
        <w:t>odynamic and kinematic aspects</w:t>
      </w:r>
      <w:r>
        <w:rPr>
          <w:color w:val="000000" w:themeColor="text1"/>
          <w:sz w:val="24"/>
          <w:szCs w:val="24"/>
        </w:rPr>
        <w:t xml:space="preserve"> of mysticete swimming using many of the same methods derived by Chopra and Kambe (1977)</w:t>
      </w:r>
      <w:ins w:id="446" w:author="Jeremy Arthur Goldbogen" w:date="2020-05-10T10:50:00Z">
        <w:r w:rsidR="00B95772">
          <w:rPr>
            <w:color w:val="000000" w:themeColor="text1"/>
            <w:sz w:val="24"/>
            <w:szCs w:val="24"/>
          </w:rPr>
          <w:t>, which has also</w:t>
        </w:r>
      </w:ins>
      <w:r>
        <w:rPr>
          <w:color w:val="000000" w:themeColor="text1"/>
          <w:sz w:val="24"/>
          <w:szCs w:val="24"/>
        </w:rPr>
        <w:t xml:space="preserve"> </w:t>
      </w:r>
      <w:ins w:id="447" w:author="Jeremy Arthur Goldbogen" w:date="2020-05-10T10:50:00Z">
        <w:r w:rsidR="00B95772">
          <w:rPr>
            <w:color w:val="000000" w:themeColor="text1"/>
            <w:sz w:val="24"/>
            <w:szCs w:val="24"/>
          </w:rPr>
          <w:t>been</w:t>
        </w:r>
      </w:ins>
      <w:del w:id="448" w:author="Jeremy Arthur Goldbogen" w:date="2020-05-10T10:50:00Z">
        <w:r w:rsidDel="00B95772">
          <w:rPr>
            <w:color w:val="000000" w:themeColor="text1"/>
            <w:sz w:val="24"/>
            <w:szCs w:val="24"/>
          </w:rPr>
          <w:delText>and</w:delText>
        </w:r>
      </w:del>
      <w:r>
        <w:rPr>
          <w:color w:val="000000" w:themeColor="text1"/>
          <w:sz w:val="24"/>
          <w:szCs w:val="24"/>
        </w:rPr>
        <w:t xml:space="preserve"> validated for odontocetes by Fish (1998).</w:t>
      </w:r>
      <w:r w:rsidR="00992A8E">
        <w:rPr>
          <w:color w:val="000000" w:themeColor="text1"/>
          <w:sz w:val="24"/>
          <w:szCs w:val="24"/>
        </w:rPr>
        <w:t xml:space="preserve"> The similarity between our methods and those of</w:t>
      </w:r>
      <w:r>
        <w:rPr>
          <w:color w:val="000000" w:themeColor="text1"/>
          <w:sz w:val="24"/>
          <w:szCs w:val="24"/>
        </w:rPr>
        <w:t xml:space="preserve"> previous studies </w:t>
      </w:r>
      <w:del w:id="449" w:author="Jeremy Arthur Goldbogen" w:date="2020-05-10T10:50:00Z">
        <w:r w:rsidDel="00B95772">
          <w:rPr>
            <w:color w:val="000000" w:themeColor="text1"/>
            <w:sz w:val="24"/>
            <w:szCs w:val="24"/>
          </w:rPr>
          <w:delText xml:space="preserve">strengthens </w:delText>
        </w:r>
      </w:del>
      <w:ins w:id="450" w:author="Jeremy Arthur Goldbogen" w:date="2020-05-10T10:50:00Z">
        <w:r w:rsidR="00B95772">
          <w:rPr>
            <w:color w:val="000000" w:themeColor="text1"/>
            <w:sz w:val="24"/>
            <w:szCs w:val="24"/>
          </w:rPr>
          <w:t>exte</w:t>
        </w:r>
      </w:ins>
      <w:ins w:id="451" w:author="Jeremy Arthur Goldbogen" w:date="2020-05-10T10:51:00Z">
        <w:r w:rsidR="00B95772">
          <w:rPr>
            <w:color w:val="000000" w:themeColor="text1"/>
            <w:sz w:val="24"/>
            <w:szCs w:val="24"/>
          </w:rPr>
          <w:t>nds</w:t>
        </w:r>
      </w:ins>
      <w:ins w:id="452" w:author="Jeremy Arthur Goldbogen" w:date="2020-05-10T10:50:00Z">
        <w:r w:rsidR="00B95772">
          <w:rPr>
            <w:color w:val="000000" w:themeColor="text1"/>
            <w:sz w:val="24"/>
            <w:szCs w:val="24"/>
          </w:rPr>
          <w:t xml:space="preserve"> </w:t>
        </w:r>
      </w:ins>
      <w:r>
        <w:rPr>
          <w:color w:val="000000" w:themeColor="text1"/>
          <w:sz w:val="24"/>
          <w:szCs w:val="24"/>
        </w:rPr>
        <w:t>our ability to</w:t>
      </w:r>
      <w:ins w:id="453" w:author="Jeremy Arthur Goldbogen" w:date="2020-05-10T10:51:00Z">
        <w:r w:rsidR="00B95772">
          <w:rPr>
            <w:color w:val="000000" w:themeColor="text1"/>
            <w:sz w:val="24"/>
            <w:szCs w:val="24"/>
          </w:rPr>
          <w:t xml:space="preserve"> compare</w:t>
        </w:r>
      </w:ins>
      <w:r>
        <w:rPr>
          <w:color w:val="000000" w:themeColor="text1"/>
          <w:sz w:val="24"/>
          <w:szCs w:val="24"/>
        </w:rPr>
        <w:t xml:space="preserve"> </w:t>
      </w:r>
      <w:del w:id="454" w:author="Jeremy Arthur Goldbogen" w:date="2020-05-10T10:51:00Z">
        <w:r w:rsidDel="00B95772">
          <w:rPr>
            <w:color w:val="000000" w:themeColor="text1"/>
            <w:sz w:val="24"/>
            <w:szCs w:val="24"/>
          </w:rPr>
          <w:delText xml:space="preserve">compare between species and taxonomic groups and determine more fundamental principles of </w:delText>
        </w:r>
      </w:del>
      <w:del w:id="455" w:author="Jeremy Arthur Goldbogen" w:date="2020-05-10T10:52:00Z">
        <w:r w:rsidDel="00B95772">
          <w:rPr>
            <w:color w:val="000000" w:themeColor="text1"/>
            <w:sz w:val="24"/>
            <w:szCs w:val="24"/>
          </w:rPr>
          <w:delText xml:space="preserve">oscillatory </w:delText>
        </w:r>
      </w:del>
      <w:r>
        <w:rPr>
          <w:color w:val="000000" w:themeColor="text1"/>
          <w:sz w:val="24"/>
          <w:szCs w:val="24"/>
        </w:rPr>
        <w:t>swimming</w:t>
      </w:r>
      <w:ins w:id="456" w:author="Jeremy Arthur Goldbogen" w:date="2020-05-10T10:51:00Z">
        <w:r w:rsidR="00B95772">
          <w:rPr>
            <w:color w:val="000000" w:themeColor="text1"/>
            <w:sz w:val="24"/>
            <w:szCs w:val="24"/>
          </w:rPr>
          <w:t xml:space="preserve"> performance </w:t>
        </w:r>
      </w:ins>
      <w:ins w:id="457" w:author="Jeremy Arthur Goldbogen" w:date="2020-05-10T10:52:00Z">
        <w:r w:rsidR="00B95772">
          <w:rPr>
            <w:color w:val="000000" w:themeColor="text1"/>
            <w:sz w:val="24"/>
            <w:szCs w:val="24"/>
          </w:rPr>
          <w:t>across vast body size ranges</w:t>
        </w:r>
      </w:ins>
      <w:r>
        <w:rPr>
          <w:color w:val="000000" w:themeColor="text1"/>
          <w:sz w:val="24"/>
          <w:szCs w:val="24"/>
        </w:rPr>
        <w:t>.</w:t>
      </w:r>
    </w:p>
    <w:p w14:paraId="414A8A05" w14:textId="77777777" w:rsidR="00992A8E" w:rsidRDefault="00992A8E">
      <w:pPr>
        <w:spacing w:line="240" w:lineRule="auto"/>
        <w:ind w:firstLine="720"/>
        <w:rPr>
          <w:ins w:id="458" w:author="Will Taylor Gough" w:date="2020-05-06T04:16:00Z"/>
          <w:color w:val="000000" w:themeColor="text1"/>
          <w:sz w:val="24"/>
          <w:szCs w:val="24"/>
        </w:rPr>
      </w:pPr>
    </w:p>
    <w:p w14:paraId="639DAA92" w14:textId="3DCA3057" w:rsidR="00992A8E" w:rsidRPr="003217B9" w:rsidRDefault="00992A8E">
      <w:pPr>
        <w:spacing w:line="240" w:lineRule="auto"/>
        <w:jc w:val="center"/>
        <w:rPr>
          <w:i/>
          <w:color w:val="000000" w:themeColor="text1"/>
          <w:sz w:val="24"/>
          <w:szCs w:val="24"/>
          <w:u w:val="single"/>
        </w:rPr>
      </w:pPr>
      <w:commentRangeStart w:id="459"/>
      <w:r w:rsidRPr="003217B9">
        <w:rPr>
          <w:i/>
          <w:color w:val="000000" w:themeColor="text1"/>
          <w:sz w:val="24"/>
          <w:szCs w:val="24"/>
          <w:u w:val="single"/>
        </w:rPr>
        <w:t>Mean mass-specific thrust</w:t>
      </w:r>
      <w:commentRangeEnd w:id="459"/>
      <w:r w:rsidR="00B923A5">
        <w:rPr>
          <w:rStyle w:val="CommentReference"/>
        </w:rPr>
        <w:commentReference w:id="459"/>
      </w:r>
    </w:p>
    <w:p w14:paraId="13D99CB6" w14:textId="42A9E337" w:rsidR="00FE2636" w:rsidRPr="003217B9" w:rsidRDefault="009F5550" w:rsidP="00F616FF">
      <w:pPr>
        <w:spacing w:line="240" w:lineRule="auto"/>
        <w:ind w:firstLine="720"/>
        <w:rPr>
          <w:color w:val="000000" w:themeColor="text1"/>
          <w:sz w:val="24"/>
          <w:szCs w:val="24"/>
        </w:rPr>
      </w:pPr>
      <w:r w:rsidRPr="003217B9">
        <w:rPr>
          <w:color w:val="000000" w:themeColor="text1"/>
          <w:sz w:val="24"/>
          <w:szCs w:val="24"/>
        </w:rPr>
        <w:t xml:space="preserve"> </w:t>
      </w:r>
      <w:r w:rsidR="00992A8E">
        <w:rPr>
          <w:color w:val="000000" w:themeColor="text1"/>
          <w:sz w:val="24"/>
          <w:szCs w:val="24"/>
        </w:rPr>
        <w:t xml:space="preserve">Thrust generation is a fundamental aspect of any swimming mode and the </w:t>
      </w:r>
      <w:r w:rsidR="000760D4">
        <w:rPr>
          <w:color w:val="000000" w:themeColor="text1"/>
          <w:sz w:val="24"/>
          <w:szCs w:val="24"/>
        </w:rPr>
        <w:t xml:space="preserve">achievable </w:t>
      </w:r>
      <w:r w:rsidR="00992A8E">
        <w:rPr>
          <w:color w:val="000000" w:themeColor="text1"/>
          <w:sz w:val="24"/>
          <w:szCs w:val="24"/>
        </w:rPr>
        <w:t>mass-specific thrust</w:t>
      </w:r>
      <w:r w:rsidR="000760D4">
        <w:rPr>
          <w:color w:val="000000" w:themeColor="text1"/>
          <w:sz w:val="24"/>
          <w:szCs w:val="24"/>
        </w:rPr>
        <w:t xml:space="preserve"> for a swimming animal has a direct impact on its maximum swimming speed and, subsequently, the types and quantities of prey that it can capture (</w:t>
      </w:r>
      <w:r w:rsidR="00430540">
        <w:rPr>
          <w:color w:val="000000" w:themeColor="text1"/>
          <w:sz w:val="24"/>
          <w:szCs w:val="24"/>
        </w:rPr>
        <w:t xml:space="preserve">Fish, 1998; Potvin et al., 2009; </w:t>
      </w:r>
      <w:del w:id="460" w:author="Frank Fish" w:date="2020-05-12T22:21:00Z">
        <w:r w:rsidR="00430540" w:rsidDel="0040727A">
          <w:rPr>
            <w:color w:val="000000" w:themeColor="text1"/>
            <w:sz w:val="24"/>
            <w:szCs w:val="24"/>
          </w:rPr>
          <w:delText xml:space="preserve">&amp; </w:delText>
        </w:r>
      </w:del>
      <w:r w:rsidR="00430540">
        <w:rPr>
          <w:color w:val="000000" w:themeColor="text1"/>
          <w:sz w:val="24"/>
          <w:szCs w:val="24"/>
        </w:rPr>
        <w:t xml:space="preserve">Cade et al., </w:t>
      </w:r>
      <w:del w:id="461" w:author="Frank Fish" w:date="2020-05-20T23:43:00Z">
        <w:r w:rsidR="00430540" w:rsidDel="00C37FAA">
          <w:rPr>
            <w:color w:val="000000" w:themeColor="text1"/>
            <w:sz w:val="24"/>
            <w:szCs w:val="24"/>
          </w:rPr>
          <w:delText>2019</w:delText>
        </w:r>
      </w:del>
      <w:ins w:id="462" w:author="Frank Fish" w:date="2020-05-20T23:43:00Z">
        <w:r w:rsidR="00C37FAA">
          <w:rPr>
            <w:color w:val="000000" w:themeColor="text1"/>
            <w:sz w:val="24"/>
            <w:szCs w:val="24"/>
          </w:rPr>
          <w:t>2020</w:t>
        </w:r>
      </w:ins>
      <w:r w:rsidR="00430540">
        <w:rPr>
          <w:color w:val="000000" w:themeColor="text1"/>
          <w:sz w:val="24"/>
          <w:szCs w:val="24"/>
        </w:rPr>
        <w:t xml:space="preserve">). </w:t>
      </w:r>
      <w:r w:rsidR="000760D4">
        <w:rPr>
          <w:color w:val="000000" w:themeColor="text1"/>
          <w:sz w:val="24"/>
          <w:szCs w:val="24"/>
        </w:rPr>
        <w:t>For cetaceans, high mass-specific thrust allows odontocetes to capture fast-moving, individual fish (</w:t>
      </w:r>
      <w:r w:rsidR="009E1E21">
        <w:rPr>
          <w:color w:val="000000" w:themeColor="text1"/>
          <w:sz w:val="24"/>
          <w:szCs w:val="24"/>
        </w:rPr>
        <w:t>Maresh et al., 2004</w:t>
      </w:r>
      <w:r w:rsidR="000760D4">
        <w:rPr>
          <w:color w:val="000000" w:themeColor="text1"/>
          <w:sz w:val="24"/>
          <w:szCs w:val="24"/>
        </w:rPr>
        <w:t>) and allows mysticetes to achieve high speeds during feeding lunges to offset the deceleration during prey engulfment as well as the potential escape response of different prey types (</w:t>
      </w:r>
      <w:del w:id="463" w:author="Frank Fish" w:date="2020-05-12T22:22:00Z">
        <w:r w:rsidR="000760D4" w:rsidDel="00EF422B">
          <w:rPr>
            <w:color w:val="000000" w:themeColor="text1"/>
            <w:sz w:val="24"/>
            <w:szCs w:val="24"/>
          </w:rPr>
          <w:delText xml:space="preserve">Cade et al., 2016; </w:delText>
        </w:r>
      </w:del>
      <w:r w:rsidR="000760D4">
        <w:rPr>
          <w:color w:val="000000" w:themeColor="text1"/>
          <w:sz w:val="24"/>
          <w:szCs w:val="24"/>
        </w:rPr>
        <w:t xml:space="preserve">Cade et al., </w:t>
      </w:r>
      <w:ins w:id="464" w:author="Frank Fish" w:date="2020-05-12T22:22:00Z">
        <w:r w:rsidR="00EF422B">
          <w:rPr>
            <w:color w:val="000000" w:themeColor="text1"/>
            <w:sz w:val="24"/>
            <w:szCs w:val="24"/>
          </w:rPr>
          <w:t xml:space="preserve">2016, </w:t>
        </w:r>
      </w:ins>
      <w:del w:id="465" w:author="Frank Fish" w:date="2020-05-20T23:43:00Z">
        <w:r w:rsidR="000760D4" w:rsidDel="00C37FAA">
          <w:rPr>
            <w:color w:val="000000" w:themeColor="text1"/>
            <w:sz w:val="24"/>
            <w:szCs w:val="24"/>
          </w:rPr>
          <w:delText>2019</w:delText>
        </w:r>
      </w:del>
      <w:ins w:id="466" w:author="Frank Fish" w:date="2020-05-20T23:43:00Z">
        <w:r w:rsidR="00C37FAA">
          <w:rPr>
            <w:color w:val="000000" w:themeColor="text1"/>
            <w:sz w:val="24"/>
            <w:szCs w:val="24"/>
          </w:rPr>
          <w:t>2020</w:t>
        </w:r>
      </w:ins>
      <w:r w:rsidR="000760D4">
        <w:rPr>
          <w:color w:val="000000" w:themeColor="text1"/>
          <w:sz w:val="24"/>
          <w:szCs w:val="24"/>
        </w:rPr>
        <w:t>). Fish (1998) measured the swimming speed and estimated the thrust output for four</w:t>
      </w:r>
      <w:r w:rsidR="00992A8E">
        <w:rPr>
          <w:color w:val="000000" w:themeColor="text1"/>
          <w:sz w:val="24"/>
          <w:szCs w:val="24"/>
        </w:rPr>
        <w:t xml:space="preserve"> odontocete species </w:t>
      </w:r>
      <w:r w:rsidR="000760D4">
        <w:rPr>
          <w:color w:val="000000" w:themeColor="text1"/>
          <w:sz w:val="24"/>
          <w:szCs w:val="24"/>
        </w:rPr>
        <w:t>and found that</w:t>
      </w:r>
      <w:r w:rsidR="00992A8E">
        <w:rPr>
          <w:color w:val="000000" w:themeColor="text1"/>
          <w:sz w:val="24"/>
          <w:szCs w:val="24"/>
        </w:rPr>
        <w:t xml:space="preserve"> thrust </w:t>
      </w:r>
      <w:r w:rsidR="000760D4">
        <w:rPr>
          <w:color w:val="000000" w:themeColor="text1"/>
          <w:sz w:val="24"/>
          <w:szCs w:val="24"/>
        </w:rPr>
        <w:t>increased with increasing swimming speed</w:t>
      </w:r>
      <w:r w:rsidR="00992A8E">
        <w:rPr>
          <w:color w:val="000000" w:themeColor="text1"/>
          <w:sz w:val="24"/>
          <w:szCs w:val="24"/>
        </w:rPr>
        <w:t xml:space="preserve"> </w:t>
      </w:r>
      <w:r w:rsidR="000760D4">
        <w:rPr>
          <w:color w:val="000000" w:themeColor="text1"/>
          <w:sz w:val="24"/>
          <w:szCs w:val="24"/>
        </w:rPr>
        <w:t>for all species</w:t>
      </w:r>
      <w:r w:rsidR="00992A8E">
        <w:rPr>
          <w:color w:val="000000" w:themeColor="text1"/>
          <w:sz w:val="24"/>
          <w:szCs w:val="24"/>
        </w:rPr>
        <w:t xml:space="preserve">. </w:t>
      </w:r>
      <w:r w:rsidRPr="003217B9">
        <w:rPr>
          <w:color w:val="000000" w:themeColor="text1"/>
          <w:sz w:val="24"/>
          <w:szCs w:val="24"/>
        </w:rPr>
        <w:t xml:space="preserve"> Additional studies surrounding odontocete swimming speed and thrust </w:t>
      </w:r>
      <w:r w:rsidR="00992A8E">
        <w:rPr>
          <w:color w:val="000000" w:themeColor="text1"/>
          <w:sz w:val="24"/>
          <w:szCs w:val="24"/>
        </w:rPr>
        <w:t>have also found a similar relationship between increasing thrust and swimming speed</w:t>
      </w:r>
      <w:r w:rsidR="00BC33FB">
        <w:rPr>
          <w:color w:val="000000" w:themeColor="text1"/>
          <w:sz w:val="24"/>
          <w:szCs w:val="24"/>
        </w:rPr>
        <w:t xml:space="preserve"> </w:t>
      </w:r>
      <w:r w:rsidRPr="003217B9">
        <w:rPr>
          <w:color w:val="000000" w:themeColor="text1"/>
          <w:sz w:val="24"/>
          <w:szCs w:val="24"/>
        </w:rPr>
        <w:t>(Weihs, 2002</w:t>
      </w:r>
      <w:r w:rsidR="00B97C6D">
        <w:rPr>
          <w:color w:val="000000" w:themeColor="text1"/>
          <w:sz w:val="24"/>
          <w:szCs w:val="24"/>
        </w:rPr>
        <w:t>A</w:t>
      </w:r>
      <w:ins w:id="467" w:author="Frank Fish" w:date="2020-05-13T10:06:00Z">
        <w:r w:rsidR="009403FF">
          <w:rPr>
            <w:color w:val="000000" w:themeColor="text1"/>
            <w:sz w:val="24"/>
            <w:szCs w:val="24"/>
          </w:rPr>
          <w:t>; Fish et al., 2014</w:t>
        </w:r>
      </w:ins>
      <w:r w:rsidRPr="003217B9">
        <w:rPr>
          <w:color w:val="000000" w:themeColor="text1"/>
          <w:sz w:val="24"/>
          <w:szCs w:val="24"/>
        </w:rPr>
        <w:t xml:space="preserve">). In this study, we </w:t>
      </w:r>
      <w:r w:rsidR="00FE2636" w:rsidRPr="003217B9">
        <w:rPr>
          <w:color w:val="000000" w:themeColor="text1"/>
          <w:sz w:val="24"/>
          <w:szCs w:val="24"/>
        </w:rPr>
        <w:t xml:space="preserve">found that the mass-specific thrust for </w:t>
      </w:r>
      <w:del w:id="468" w:author="Frank Fish" w:date="2020-05-12T20:19:00Z">
        <w:r w:rsidR="00FE2636" w:rsidRPr="003217B9" w:rsidDel="00763C6D">
          <w:rPr>
            <w:color w:val="000000" w:themeColor="text1"/>
            <w:sz w:val="24"/>
            <w:szCs w:val="24"/>
          </w:rPr>
          <w:delText>normal</w:delText>
        </w:r>
      </w:del>
      <w:ins w:id="469" w:author="Frank Fish" w:date="2020-05-12T20:19:00Z">
        <w:r w:rsidR="00763C6D">
          <w:rPr>
            <w:color w:val="000000" w:themeColor="text1"/>
            <w:sz w:val="24"/>
            <w:szCs w:val="24"/>
          </w:rPr>
          <w:t>routine</w:t>
        </w:r>
      </w:ins>
      <w:r w:rsidR="00FE2636" w:rsidRPr="003217B9">
        <w:rPr>
          <w:color w:val="000000" w:themeColor="text1"/>
          <w:sz w:val="24"/>
          <w:szCs w:val="24"/>
        </w:rPr>
        <w:t xml:space="preserve"> fluking (at lower velocities of 1-3 m s</w:t>
      </w:r>
      <w:r w:rsidR="00FE2636" w:rsidRPr="003217B9">
        <w:rPr>
          <w:color w:val="000000" w:themeColor="text1"/>
          <w:sz w:val="24"/>
          <w:szCs w:val="24"/>
          <w:vertAlign w:val="superscript"/>
        </w:rPr>
        <w:t>-1</w:t>
      </w:r>
      <w:r w:rsidR="00FE2636" w:rsidRPr="003217B9">
        <w:rPr>
          <w:color w:val="000000" w:themeColor="text1"/>
          <w:sz w:val="24"/>
          <w:szCs w:val="24"/>
        </w:rPr>
        <w:t>) are very similar for all three species</w:t>
      </w:r>
      <w:r w:rsidRPr="003217B9">
        <w:rPr>
          <w:color w:val="000000" w:themeColor="text1"/>
          <w:sz w:val="24"/>
          <w:szCs w:val="24"/>
        </w:rPr>
        <w:t xml:space="preserve">, </w:t>
      </w:r>
      <w:r w:rsidR="001760FA">
        <w:rPr>
          <w:color w:val="000000" w:themeColor="text1"/>
          <w:sz w:val="24"/>
          <w:szCs w:val="24"/>
        </w:rPr>
        <w:t>and</w:t>
      </w:r>
      <w:r w:rsidRPr="003217B9">
        <w:rPr>
          <w:color w:val="000000" w:themeColor="text1"/>
          <w:sz w:val="24"/>
          <w:szCs w:val="24"/>
        </w:rPr>
        <w:t xml:space="preserve"> show similar relationships to Fish </w:t>
      </w:r>
      <w:ins w:id="470" w:author="Frank Fish" w:date="2020-05-13T10:15:00Z">
        <w:r w:rsidR="00CE403B">
          <w:rPr>
            <w:color w:val="000000" w:themeColor="text1"/>
            <w:sz w:val="24"/>
            <w:szCs w:val="24"/>
          </w:rPr>
          <w:t xml:space="preserve">(1998) </w:t>
        </w:r>
      </w:ins>
      <w:r w:rsidRPr="003217B9">
        <w:rPr>
          <w:color w:val="000000" w:themeColor="text1"/>
          <w:sz w:val="24"/>
          <w:szCs w:val="24"/>
        </w:rPr>
        <w:t xml:space="preserve">and Weihs </w:t>
      </w:r>
      <w:ins w:id="471" w:author="Frank Fish" w:date="2020-05-13T10:15:00Z">
        <w:r w:rsidR="00CE403B">
          <w:rPr>
            <w:color w:val="000000" w:themeColor="text1"/>
            <w:sz w:val="24"/>
            <w:szCs w:val="24"/>
          </w:rPr>
          <w:t xml:space="preserve">(2002A) </w:t>
        </w:r>
      </w:ins>
      <w:r w:rsidRPr="003217B9">
        <w:rPr>
          <w:color w:val="000000" w:themeColor="text1"/>
          <w:sz w:val="24"/>
          <w:szCs w:val="24"/>
        </w:rPr>
        <w:t xml:space="preserve">in that thrust increases as swimming velocity increases. </w:t>
      </w:r>
      <w:ins w:id="472" w:author="Frank Fish" w:date="2020-05-13T10:16:00Z">
        <w:r w:rsidR="00CE403B">
          <w:rPr>
            <w:color w:val="000000" w:themeColor="text1"/>
            <w:sz w:val="24"/>
            <w:szCs w:val="24"/>
          </w:rPr>
          <w:t>The result</w:t>
        </w:r>
      </w:ins>
      <w:ins w:id="473" w:author="Frank Fish" w:date="2020-05-18T13:15:00Z">
        <w:r w:rsidR="00EF048D">
          <w:rPr>
            <w:color w:val="000000" w:themeColor="text1"/>
            <w:sz w:val="24"/>
            <w:szCs w:val="24"/>
          </w:rPr>
          <w:t>s presented here</w:t>
        </w:r>
      </w:ins>
      <w:ins w:id="474" w:author="Frank Fish" w:date="2020-05-13T10:16:00Z">
        <w:r w:rsidR="00CE403B">
          <w:rPr>
            <w:color w:val="000000" w:themeColor="text1"/>
            <w:sz w:val="24"/>
            <w:szCs w:val="24"/>
          </w:rPr>
          <w:t xml:space="preserve"> correspond </w:t>
        </w:r>
      </w:ins>
      <w:ins w:id="475" w:author="Frank Fish" w:date="2020-05-18T13:17:00Z">
        <w:r w:rsidR="00EF048D">
          <w:rPr>
            <w:color w:val="000000" w:themeColor="text1"/>
            <w:sz w:val="24"/>
            <w:szCs w:val="24"/>
          </w:rPr>
          <w:t xml:space="preserve">to the trends of </w:t>
        </w:r>
      </w:ins>
      <w:ins w:id="476" w:author="Frank Fish" w:date="2020-05-13T10:16:00Z">
        <w:r w:rsidR="00CE403B">
          <w:rPr>
            <w:color w:val="000000" w:themeColor="text1"/>
            <w:sz w:val="24"/>
            <w:szCs w:val="24"/>
          </w:rPr>
          <w:t xml:space="preserve">the hydrodynamics of </w:t>
        </w:r>
      </w:ins>
      <w:ins w:id="477" w:author="Frank Fish" w:date="2020-05-13T10:20:00Z">
        <w:r w:rsidR="00CE403B">
          <w:rPr>
            <w:color w:val="000000" w:themeColor="text1"/>
            <w:sz w:val="24"/>
            <w:szCs w:val="24"/>
          </w:rPr>
          <w:t xml:space="preserve">rigid </w:t>
        </w:r>
      </w:ins>
      <w:ins w:id="478" w:author="Frank Fish" w:date="2020-05-13T10:16:00Z">
        <w:r w:rsidR="00CE403B">
          <w:rPr>
            <w:color w:val="000000" w:themeColor="text1"/>
            <w:sz w:val="24"/>
            <w:szCs w:val="24"/>
          </w:rPr>
          <w:t xml:space="preserve">moving bodies as the thrust (= drag as constant velocity) increases with the square of the velocity (Vogel, </w:t>
        </w:r>
      </w:ins>
      <w:ins w:id="479" w:author="Frank Fish" w:date="2020-05-13T10:20:00Z">
        <w:r w:rsidR="00CE403B">
          <w:rPr>
            <w:color w:val="000000" w:themeColor="text1"/>
            <w:sz w:val="24"/>
            <w:szCs w:val="24"/>
          </w:rPr>
          <w:t>1994).</w:t>
        </w:r>
      </w:ins>
      <w:ins w:id="480" w:author="Frank Fish" w:date="2020-05-13T10:22:00Z">
        <w:r w:rsidR="00CE403B">
          <w:rPr>
            <w:color w:val="000000" w:themeColor="text1"/>
            <w:sz w:val="24"/>
            <w:szCs w:val="24"/>
          </w:rPr>
          <w:t xml:space="preserve"> </w:t>
        </w:r>
      </w:ins>
      <w:ins w:id="481" w:author="Frank Fish" w:date="2020-05-18T14:39:00Z">
        <w:r w:rsidR="00297D3B">
          <w:rPr>
            <w:color w:val="000000" w:themeColor="text1"/>
            <w:sz w:val="24"/>
            <w:szCs w:val="24"/>
          </w:rPr>
          <w:t>Furthermore</w:t>
        </w:r>
      </w:ins>
      <w:ins w:id="482" w:author="Frank Fish" w:date="2020-05-13T10:22:00Z">
        <w:r w:rsidR="00CE403B">
          <w:rPr>
            <w:color w:val="000000" w:themeColor="text1"/>
            <w:sz w:val="24"/>
            <w:szCs w:val="24"/>
          </w:rPr>
          <w:t xml:space="preserve">, the </w:t>
        </w:r>
      </w:ins>
      <w:ins w:id="483" w:author="Frank Fish" w:date="2020-05-13T10:25:00Z">
        <w:r w:rsidR="00483D33">
          <w:rPr>
            <w:color w:val="000000" w:themeColor="text1"/>
            <w:sz w:val="24"/>
            <w:szCs w:val="24"/>
          </w:rPr>
          <w:t>propulsive</w:t>
        </w:r>
      </w:ins>
      <w:ins w:id="484" w:author="Frank Fish" w:date="2020-05-13T10:22:00Z">
        <w:r w:rsidR="00CE403B">
          <w:rPr>
            <w:color w:val="000000" w:themeColor="text1"/>
            <w:sz w:val="24"/>
            <w:szCs w:val="24"/>
          </w:rPr>
          <w:t xml:space="preserve"> motion</w:t>
        </w:r>
      </w:ins>
      <w:ins w:id="485" w:author="Frank Fish" w:date="2020-05-13T10:26:00Z">
        <w:r w:rsidR="00483D33">
          <w:rPr>
            <w:color w:val="000000" w:themeColor="text1"/>
            <w:sz w:val="24"/>
            <w:szCs w:val="24"/>
          </w:rPr>
          <w:t>s</w:t>
        </w:r>
      </w:ins>
      <w:ins w:id="486" w:author="Frank Fish" w:date="2020-05-13T10:22:00Z">
        <w:r w:rsidR="00CE403B">
          <w:rPr>
            <w:color w:val="000000" w:themeColor="text1"/>
            <w:sz w:val="24"/>
            <w:szCs w:val="24"/>
          </w:rPr>
          <w:t xml:space="preserve"> of </w:t>
        </w:r>
      </w:ins>
      <w:ins w:id="487" w:author="Frank Fish" w:date="2020-05-13T10:23:00Z">
        <w:r w:rsidR="00CE403B">
          <w:rPr>
            <w:color w:val="000000" w:themeColor="text1"/>
            <w:sz w:val="24"/>
            <w:szCs w:val="24"/>
          </w:rPr>
          <w:t>do</w:t>
        </w:r>
        <w:r w:rsidR="00771E34">
          <w:rPr>
            <w:color w:val="000000" w:themeColor="text1"/>
            <w:sz w:val="24"/>
            <w:szCs w:val="24"/>
          </w:rPr>
          <w:t>lphins and fishes incur</w:t>
        </w:r>
        <w:r w:rsidR="00CE403B">
          <w:rPr>
            <w:color w:val="000000" w:themeColor="text1"/>
            <w:sz w:val="24"/>
            <w:szCs w:val="24"/>
          </w:rPr>
          <w:t xml:space="preserve"> a further </w:t>
        </w:r>
      </w:ins>
      <w:ins w:id="488" w:author="Frank Fish" w:date="2020-05-13T10:26:00Z">
        <w:r w:rsidR="00483D33">
          <w:rPr>
            <w:color w:val="000000" w:themeColor="text1"/>
            <w:sz w:val="24"/>
            <w:szCs w:val="24"/>
          </w:rPr>
          <w:t>three</w:t>
        </w:r>
      </w:ins>
      <w:ins w:id="489" w:author="Frank Fish" w:date="2020-05-13T10:24:00Z">
        <w:r w:rsidR="00483D33">
          <w:rPr>
            <w:color w:val="000000" w:themeColor="text1"/>
            <w:sz w:val="24"/>
            <w:szCs w:val="24"/>
          </w:rPr>
          <w:t xml:space="preserve"> to </w:t>
        </w:r>
      </w:ins>
      <w:ins w:id="490" w:author="Frank Fish" w:date="2020-05-13T10:26:00Z">
        <w:r w:rsidR="00483D33">
          <w:rPr>
            <w:color w:val="000000" w:themeColor="text1"/>
            <w:sz w:val="24"/>
            <w:szCs w:val="24"/>
          </w:rPr>
          <w:t>five</w:t>
        </w:r>
      </w:ins>
      <w:ins w:id="491" w:author="Frank Fish" w:date="2020-05-13T10:24:00Z">
        <w:r w:rsidR="00483D33">
          <w:rPr>
            <w:color w:val="000000" w:themeColor="text1"/>
            <w:sz w:val="24"/>
            <w:szCs w:val="24"/>
          </w:rPr>
          <w:t xml:space="preserve"> times </w:t>
        </w:r>
      </w:ins>
      <w:ins w:id="492" w:author="Frank Fish" w:date="2020-05-13T10:23:00Z">
        <w:r w:rsidR="00CE403B">
          <w:rPr>
            <w:color w:val="000000" w:themeColor="text1"/>
            <w:sz w:val="24"/>
            <w:szCs w:val="24"/>
          </w:rPr>
          <w:t xml:space="preserve">increase in thrust with swimming velocity </w:t>
        </w:r>
      </w:ins>
      <w:ins w:id="493" w:author="Frank Fish" w:date="2020-05-13T10:24:00Z">
        <w:r w:rsidR="00483D33">
          <w:rPr>
            <w:color w:val="000000" w:themeColor="text1"/>
            <w:sz w:val="24"/>
            <w:szCs w:val="24"/>
          </w:rPr>
          <w:t>(Lighthill, 197</w:t>
        </w:r>
      </w:ins>
      <w:ins w:id="494" w:author="Frank Fish" w:date="2020-05-13T10:26:00Z">
        <w:r w:rsidR="00483D33">
          <w:rPr>
            <w:color w:val="000000" w:themeColor="text1"/>
            <w:sz w:val="24"/>
            <w:szCs w:val="24"/>
          </w:rPr>
          <w:t>1</w:t>
        </w:r>
      </w:ins>
      <w:ins w:id="495" w:author="Frank Fish" w:date="2020-05-13T10:27:00Z">
        <w:r w:rsidR="00483D33">
          <w:rPr>
            <w:color w:val="000000" w:themeColor="text1"/>
            <w:sz w:val="24"/>
            <w:szCs w:val="24"/>
          </w:rPr>
          <w:t>; Liu et al., 1997; Anderson et al., 2001; Fish et al. 2014</w:t>
        </w:r>
      </w:ins>
      <w:ins w:id="496" w:author="Frank Fish" w:date="2020-05-13T10:24:00Z">
        <w:r w:rsidR="00483D33">
          <w:rPr>
            <w:color w:val="000000" w:themeColor="text1"/>
            <w:sz w:val="24"/>
            <w:szCs w:val="24"/>
          </w:rPr>
          <w:t xml:space="preserve">). </w:t>
        </w:r>
      </w:ins>
    </w:p>
    <w:p w14:paraId="1E5DB7A7" w14:textId="7C9DA223" w:rsidR="006779A6" w:rsidRDefault="002F44C8" w:rsidP="00E90454">
      <w:pPr>
        <w:shd w:val="clear" w:color="auto" w:fill="FFFFFF"/>
        <w:spacing w:line="240" w:lineRule="auto"/>
        <w:ind w:firstLine="720"/>
        <w:rPr>
          <w:color w:val="000000" w:themeColor="text1"/>
          <w:sz w:val="24"/>
          <w:szCs w:val="24"/>
        </w:rPr>
      </w:pPr>
      <w:del w:id="497" w:author="Jeremy Arthur Goldbogen" w:date="2020-05-10T10:56:00Z">
        <w:r w:rsidDel="00630F76">
          <w:rPr>
            <w:color w:val="000000" w:themeColor="text1"/>
            <w:sz w:val="24"/>
            <w:szCs w:val="24"/>
          </w:rPr>
          <w:delText>Studying free-swimming animals meant that we could</w:delText>
        </w:r>
      </w:del>
      <w:ins w:id="498" w:author="Jeremy Arthur Goldbogen" w:date="2020-05-10T10:56:00Z">
        <w:r w:rsidR="00630F76">
          <w:rPr>
            <w:color w:val="000000" w:themeColor="text1"/>
            <w:sz w:val="24"/>
            <w:szCs w:val="24"/>
          </w:rPr>
          <w:t>Our</w:t>
        </w:r>
      </w:ins>
      <w:r>
        <w:rPr>
          <w:color w:val="000000" w:themeColor="text1"/>
          <w:sz w:val="24"/>
          <w:szCs w:val="24"/>
        </w:rPr>
        <w:t xml:space="preserve"> </w:t>
      </w:r>
      <w:del w:id="499" w:author="Jeremy Arthur Goldbogen" w:date="2020-05-10T10:56:00Z">
        <w:r w:rsidDel="00630F76">
          <w:rPr>
            <w:color w:val="000000" w:themeColor="text1"/>
            <w:sz w:val="24"/>
            <w:szCs w:val="24"/>
          </w:rPr>
          <w:delText xml:space="preserve">analyze </w:delText>
        </w:r>
      </w:del>
      <w:ins w:id="500" w:author="Jeremy Arthur Goldbogen" w:date="2020-05-10T10:56:00Z">
        <w:r w:rsidR="00630F76">
          <w:rPr>
            <w:color w:val="000000" w:themeColor="text1"/>
            <w:sz w:val="24"/>
            <w:szCs w:val="24"/>
          </w:rPr>
          <w:t xml:space="preserve">comparisons of </w:t>
        </w:r>
      </w:ins>
      <w:ins w:id="501" w:author="Jeremy Arthur Goldbogen" w:date="2020-05-10T10:58:00Z">
        <w:r w:rsidR="00630F76">
          <w:rPr>
            <w:color w:val="000000" w:themeColor="text1"/>
            <w:sz w:val="24"/>
            <w:szCs w:val="24"/>
          </w:rPr>
          <w:t xml:space="preserve">speed-matched </w:t>
        </w:r>
      </w:ins>
      <w:r>
        <w:rPr>
          <w:color w:val="000000" w:themeColor="text1"/>
          <w:sz w:val="24"/>
          <w:szCs w:val="24"/>
        </w:rPr>
        <w:t xml:space="preserve">mass-specific thrust output </w:t>
      </w:r>
      <w:del w:id="502" w:author="Jeremy Arthur Goldbogen" w:date="2020-05-10T10:56:00Z">
        <w:r w:rsidDel="00630F76">
          <w:rPr>
            <w:color w:val="000000" w:themeColor="text1"/>
            <w:sz w:val="24"/>
            <w:szCs w:val="24"/>
          </w:rPr>
          <w:delText>to a deeper level and parse out</w:delText>
        </w:r>
      </w:del>
      <w:ins w:id="503" w:author="Jeremy Arthur Goldbogen" w:date="2020-05-10T10:56:00Z">
        <w:r w:rsidR="00630F76">
          <w:rPr>
            <w:color w:val="000000" w:themeColor="text1"/>
            <w:sz w:val="24"/>
            <w:szCs w:val="24"/>
          </w:rPr>
          <w:t>between</w:t>
        </w:r>
      </w:ins>
      <w:r>
        <w:rPr>
          <w:color w:val="000000" w:themeColor="text1"/>
          <w:sz w:val="24"/>
          <w:szCs w:val="24"/>
        </w:rPr>
        <w:t xml:space="preserve"> </w:t>
      </w:r>
      <w:del w:id="504" w:author="Frank Fish" w:date="2020-05-12T20:20:00Z">
        <w:r w:rsidDel="00763C6D">
          <w:rPr>
            <w:color w:val="000000" w:themeColor="text1"/>
            <w:sz w:val="24"/>
            <w:szCs w:val="24"/>
          </w:rPr>
          <w:delText>normal</w:delText>
        </w:r>
      </w:del>
      <w:ins w:id="505" w:author="Frank Fish" w:date="2020-05-12T20:20:00Z">
        <w:r w:rsidR="00763C6D">
          <w:rPr>
            <w:color w:val="000000" w:themeColor="text1"/>
            <w:sz w:val="24"/>
            <w:szCs w:val="24"/>
          </w:rPr>
          <w:t>routine</w:t>
        </w:r>
      </w:ins>
      <w:r>
        <w:rPr>
          <w:color w:val="000000" w:themeColor="text1"/>
          <w:sz w:val="24"/>
          <w:szCs w:val="24"/>
        </w:rPr>
        <w:t xml:space="preserve"> </w:t>
      </w:r>
      <w:del w:id="506" w:author="Jeremy Arthur Goldbogen" w:date="2020-05-10T10:56:00Z">
        <w:r w:rsidDel="00630F76">
          <w:rPr>
            <w:color w:val="000000" w:themeColor="text1"/>
            <w:sz w:val="24"/>
            <w:szCs w:val="24"/>
          </w:rPr>
          <w:delText xml:space="preserve">effort </w:delText>
        </w:r>
      </w:del>
      <w:r>
        <w:rPr>
          <w:color w:val="000000" w:themeColor="text1"/>
          <w:sz w:val="24"/>
          <w:szCs w:val="24"/>
        </w:rPr>
        <w:t xml:space="preserve">swimming </w:t>
      </w:r>
      <w:del w:id="507" w:author="Jeremy Arthur Goldbogen" w:date="2020-05-10T10:57:00Z">
        <w:r w:rsidDel="00630F76">
          <w:rPr>
            <w:color w:val="000000" w:themeColor="text1"/>
            <w:sz w:val="24"/>
            <w:szCs w:val="24"/>
          </w:rPr>
          <w:delText>from the</w:delText>
        </w:r>
      </w:del>
      <w:ins w:id="508" w:author="Jeremy Arthur Goldbogen" w:date="2020-05-10T10:57:00Z">
        <w:r w:rsidR="00630F76">
          <w:rPr>
            <w:color w:val="000000" w:themeColor="text1"/>
            <w:sz w:val="24"/>
            <w:szCs w:val="24"/>
          </w:rPr>
          <w:t>and</w:t>
        </w:r>
      </w:ins>
      <w:r>
        <w:rPr>
          <w:color w:val="000000" w:themeColor="text1"/>
          <w:sz w:val="24"/>
          <w:szCs w:val="24"/>
        </w:rPr>
        <w:t xml:space="preserve"> </w:t>
      </w:r>
      <w:del w:id="509" w:author="Jeremy Arthur Goldbogen" w:date="2020-05-10T10:57:00Z">
        <w:r w:rsidDel="00630F76">
          <w:rPr>
            <w:color w:val="000000" w:themeColor="text1"/>
            <w:sz w:val="24"/>
            <w:szCs w:val="24"/>
          </w:rPr>
          <w:delText>increased effort leading up to a feeding lunge</w:delText>
        </w:r>
      </w:del>
      <w:ins w:id="510" w:author="Jeremy Arthur Goldbogen" w:date="2020-05-10T10:57:00Z">
        <w:r w:rsidR="00630F76">
          <w:rPr>
            <w:color w:val="000000" w:themeColor="text1"/>
            <w:sz w:val="24"/>
            <w:szCs w:val="24"/>
          </w:rPr>
          <w:t xml:space="preserve">lunges </w:t>
        </w:r>
      </w:ins>
      <w:ins w:id="511" w:author="Jeremy Arthur Goldbogen" w:date="2020-05-10T10:58:00Z">
        <w:r w:rsidR="00630F76">
          <w:rPr>
            <w:color w:val="000000" w:themeColor="text1"/>
            <w:sz w:val="24"/>
            <w:szCs w:val="24"/>
          </w:rPr>
          <w:t xml:space="preserve">suggest </w:t>
        </w:r>
      </w:ins>
      <w:del w:id="512" w:author="Jeremy Arthur Goldbogen" w:date="2020-05-10T10:58:00Z">
        <w:r w:rsidDel="00630F76">
          <w:rPr>
            <w:color w:val="000000" w:themeColor="text1"/>
            <w:sz w:val="24"/>
            <w:szCs w:val="24"/>
          </w:rPr>
          <w:delText xml:space="preserve">. Since both effort types were chosen to be at roughly similar speeds, we suspect </w:delText>
        </w:r>
      </w:del>
      <w:r>
        <w:rPr>
          <w:color w:val="000000" w:themeColor="text1"/>
          <w:sz w:val="24"/>
          <w:szCs w:val="24"/>
        </w:rPr>
        <w:t xml:space="preserve">that </w:t>
      </w:r>
      <w:del w:id="513" w:author="Jeremy Arthur Goldbogen" w:date="2020-05-10T10:59:00Z">
        <w:r w:rsidDel="00630F76">
          <w:rPr>
            <w:color w:val="000000" w:themeColor="text1"/>
            <w:sz w:val="24"/>
            <w:szCs w:val="24"/>
          </w:rPr>
          <w:delText xml:space="preserve">the increased thrust generation seen in Figure 4 is the result of </w:delText>
        </w:r>
        <w:r w:rsidDel="00630F76">
          <w:rPr>
            <w:color w:val="000000" w:themeColor="text1"/>
            <w:sz w:val="24"/>
            <w:szCs w:val="24"/>
          </w:rPr>
          <w:lastRenderedPageBreak/>
          <w:delText>the animal</w:delText>
        </w:r>
      </w:del>
      <w:ins w:id="514" w:author="Jeremy Arthur Goldbogen" w:date="2020-05-10T10:59:00Z">
        <w:r w:rsidR="00630F76">
          <w:rPr>
            <w:color w:val="000000" w:themeColor="text1"/>
            <w:sz w:val="24"/>
            <w:szCs w:val="24"/>
          </w:rPr>
          <w:t>whales may</w:t>
        </w:r>
      </w:ins>
      <w:r>
        <w:rPr>
          <w:color w:val="000000" w:themeColor="text1"/>
          <w:sz w:val="24"/>
          <w:szCs w:val="24"/>
        </w:rPr>
        <w:t xml:space="preserve"> alter</w:t>
      </w:r>
      <w:del w:id="515" w:author="Jeremy Arthur Goldbogen" w:date="2020-05-10T10:59:00Z">
        <w:r w:rsidDel="00630F76">
          <w:rPr>
            <w:color w:val="000000" w:themeColor="text1"/>
            <w:sz w:val="24"/>
            <w:szCs w:val="24"/>
          </w:rPr>
          <w:delText>ing</w:delText>
        </w:r>
      </w:del>
      <w:r>
        <w:rPr>
          <w:color w:val="000000" w:themeColor="text1"/>
          <w:sz w:val="24"/>
          <w:szCs w:val="24"/>
        </w:rPr>
        <w:t xml:space="preserve"> other kinematic variables in order to generate </w:t>
      </w:r>
      <w:ins w:id="516" w:author="Jeremy Arthur Goldbogen" w:date="2020-05-10T10:59:00Z">
        <w:r w:rsidR="00630F76">
          <w:rPr>
            <w:color w:val="000000" w:themeColor="text1"/>
            <w:sz w:val="24"/>
            <w:szCs w:val="24"/>
          </w:rPr>
          <w:t xml:space="preserve">greater </w:t>
        </w:r>
      </w:ins>
      <w:r>
        <w:rPr>
          <w:color w:val="000000" w:themeColor="text1"/>
          <w:sz w:val="24"/>
          <w:szCs w:val="24"/>
        </w:rPr>
        <w:t xml:space="preserve">thrust </w:t>
      </w:r>
      <w:del w:id="517" w:author="Jeremy Arthur Goldbogen" w:date="2020-05-10T10:59:00Z">
        <w:r w:rsidDel="00630F76">
          <w:rPr>
            <w:color w:val="000000" w:themeColor="text1"/>
            <w:sz w:val="24"/>
            <w:szCs w:val="24"/>
          </w:rPr>
          <w:delText>for the upcoming</w:delText>
        </w:r>
      </w:del>
      <w:ins w:id="518" w:author="Jeremy Arthur Goldbogen" w:date="2020-05-10T10:59:00Z">
        <w:r w:rsidR="00630F76">
          <w:rPr>
            <w:color w:val="000000" w:themeColor="text1"/>
            <w:sz w:val="24"/>
            <w:szCs w:val="24"/>
          </w:rPr>
          <w:t>during feeding</w:t>
        </w:r>
      </w:ins>
      <w:del w:id="519" w:author="Jeremy Arthur Goldbogen" w:date="2020-05-10T10:59:00Z">
        <w:r w:rsidDel="00630F76">
          <w:rPr>
            <w:color w:val="000000" w:themeColor="text1"/>
            <w:sz w:val="24"/>
            <w:szCs w:val="24"/>
          </w:rPr>
          <w:delText xml:space="preserve"> lunge</w:delText>
        </w:r>
      </w:del>
      <w:del w:id="520" w:author="Jeremy Arthur Goldbogen" w:date="2020-05-10T11:05:00Z">
        <w:r w:rsidDel="00C12F69">
          <w:rPr>
            <w:color w:val="000000" w:themeColor="text1"/>
            <w:sz w:val="24"/>
            <w:szCs w:val="24"/>
          </w:rPr>
          <w:delText>.</w:delText>
        </w:r>
      </w:del>
      <w:ins w:id="521" w:author="Jeremy Arthur Goldbogen" w:date="2020-05-10T11:00:00Z">
        <w:r w:rsidR="00630F76">
          <w:rPr>
            <w:color w:val="000000" w:themeColor="text1"/>
            <w:sz w:val="24"/>
            <w:szCs w:val="24"/>
          </w:rPr>
          <w:t>.</w:t>
        </w:r>
      </w:ins>
      <w:r>
        <w:rPr>
          <w:color w:val="000000" w:themeColor="text1"/>
          <w:sz w:val="24"/>
          <w:szCs w:val="24"/>
        </w:rPr>
        <w:t xml:space="preserve"> </w:t>
      </w:r>
      <w:commentRangeStart w:id="522"/>
      <w:r w:rsidR="006D2CFE">
        <w:rPr>
          <w:color w:val="000000" w:themeColor="text1"/>
          <w:sz w:val="24"/>
          <w:szCs w:val="24"/>
        </w:rPr>
        <w:t>High mass-specific t</w:t>
      </w:r>
      <w:r w:rsidR="00390F83" w:rsidRPr="00A51FB2">
        <w:rPr>
          <w:color w:val="000000" w:themeColor="text1"/>
          <w:sz w:val="24"/>
          <w:szCs w:val="24"/>
        </w:rPr>
        <w:t xml:space="preserve">hrust </w:t>
      </w:r>
      <w:r w:rsidR="006D2CFE">
        <w:rPr>
          <w:color w:val="000000" w:themeColor="text1"/>
          <w:sz w:val="24"/>
          <w:szCs w:val="24"/>
        </w:rPr>
        <w:t>generation</w:t>
      </w:r>
      <w:r w:rsidR="00390F83" w:rsidRPr="00A51FB2">
        <w:rPr>
          <w:color w:val="000000" w:themeColor="text1"/>
          <w:sz w:val="24"/>
          <w:szCs w:val="24"/>
        </w:rPr>
        <w:t xml:space="preserve"> is more trivial</w:t>
      </w:r>
      <w:commentRangeEnd w:id="522"/>
      <w:r w:rsidR="00630F76">
        <w:rPr>
          <w:rStyle w:val="CommentReference"/>
        </w:rPr>
        <w:commentReference w:id="522"/>
      </w:r>
      <w:r w:rsidR="00390F83" w:rsidRPr="00A51FB2">
        <w:rPr>
          <w:color w:val="000000" w:themeColor="text1"/>
          <w:sz w:val="24"/>
          <w:szCs w:val="24"/>
        </w:rPr>
        <w:t xml:space="preserve"> at</w:t>
      </w:r>
      <w:r w:rsidR="009F5550" w:rsidRPr="003217B9">
        <w:rPr>
          <w:color w:val="000000" w:themeColor="text1"/>
          <w:sz w:val="24"/>
          <w:szCs w:val="24"/>
        </w:rPr>
        <w:t xml:space="preserve"> </w:t>
      </w:r>
      <w:del w:id="523" w:author="Frank Fish" w:date="2020-05-12T20:20:00Z">
        <w:r w:rsidR="006779A6" w:rsidRPr="003217B9" w:rsidDel="00763C6D">
          <w:rPr>
            <w:color w:val="000000" w:themeColor="text1"/>
            <w:sz w:val="24"/>
            <w:szCs w:val="24"/>
          </w:rPr>
          <w:delText>normal</w:delText>
        </w:r>
      </w:del>
      <w:ins w:id="524" w:author="Frank Fish" w:date="2020-05-12T20:20:00Z">
        <w:r w:rsidR="00763C6D">
          <w:rPr>
            <w:color w:val="000000" w:themeColor="text1"/>
            <w:sz w:val="24"/>
            <w:szCs w:val="24"/>
          </w:rPr>
          <w:t>routine</w:t>
        </w:r>
      </w:ins>
      <w:r w:rsidR="009F5550" w:rsidRPr="003217B9">
        <w:rPr>
          <w:color w:val="000000" w:themeColor="text1"/>
          <w:sz w:val="24"/>
          <w:szCs w:val="24"/>
        </w:rPr>
        <w:t xml:space="preserve"> effort swimming</w:t>
      </w:r>
      <w:ins w:id="525" w:author="Frank Fish" w:date="2020-05-13T13:05:00Z">
        <w:r w:rsidR="007D1E72">
          <w:rPr>
            <w:color w:val="000000" w:themeColor="text1"/>
            <w:sz w:val="24"/>
            <w:szCs w:val="24"/>
          </w:rPr>
          <w:t>,</w:t>
        </w:r>
      </w:ins>
      <w:r w:rsidR="009F5550" w:rsidRPr="003217B9">
        <w:rPr>
          <w:color w:val="000000" w:themeColor="text1"/>
          <w:sz w:val="24"/>
          <w:szCs w:val="24"/>
        </w:rPr>
        <w:t xml:space="preserve"> because </w:t>
      </w:r>
      <w:r w:rsidR="00DA7E22">
        <w:rPr>
          <w:color w:val="000000" w:themeColor="text1"/>
          <w:sz w:val="24"/>
          <w:szCs w:val="24"/>
        </w:rPr>
        <w:t>these</w:t>
      </w:r>
      <w:r w:rsidR="009F5550" w:rsidRPr="003217B9">
        <w:rPr>
          <w:color w:val="000000" w:themeColor="text1"/>
          <w:sz w:val="24"/>
          <w:szCs w:val="24"/>
        </w:rPr>
        <w:t xml:space="preserve"> animals are </w:t>
      </w:r>
      <w:r w:rsidR="00DA7E22">
        <w:rPr>
          <w:color w:val="000000" w:themeColor="text1"/>
          <w:sz w:val="24"/>
          <w:szCs w:val="24"/>
        </w:rPr>
        <w:t xml:space="preserve">typically </w:t>
      </w:r>
      <w:r w:rsidR="009F5550" w:rsidRPr="003217B9">
        <w:rPr>
          <w:color w:val="000000" w:themeColor="text1"/>
          <w:sz w:val="24"/>
          <w:szCs w:val="24"/>
        </w:rPr>
        <w:t xml:space="preserve">swimming </w:t>
      </w:r>
      <w:r w:rsidR="00390F83" w:rsidRPr="00DA7E22">
        <w:rPr>
          <w:color w:val="000000" w:themeColor="text1"/>
          <w:sz w:val="24"/>
          <w:szCs w:val="24"/>
        </w:rPr>
        <w:t>in</w:t>
      </w:r>
      <w:r w:rsidR="00390F83" w:rsidRPr="00A51FB2">
        <w:rPr>
          <w:color w:val="000000" w:themeColor="text1"/>
          <w:sz w:val="24"/>
          <w:szCs w:val="24"/>
        </w:rPr>
        <w:t xml:space="preserve"> a</w:t>
      </w:r>
      <w:ins w:id="526" w:author="Frank Fish" w:date="2020-05-13T13:03:00Z">
        <w:r w:rsidR="007D1E72">
          <w:rPr>
            <w:color w:val="000000" w:themeColor="text1"/>
            <w:sz w:val="24"/>
            <w:szCs w:val="24"/>
          </w:rPr>
          <w:t>t</w:t>
        </w:r>
      </w:ins>
      <w:ins w:id="527" w:author="Frank Fish" w:date="2020-05-13T13:04:00Z">
        <w:r w:rsidR="007D1E72">
          <w:rPr>
            <w:color w:val="000000" w:themeColor="text1"/>
            <w:sz w:val="24"/>
            <w:szCs w:val="24"/>
          </w:rPr>
          <w:t xml:space="preserve"> a speed </w:t>
        </w:r>
      </w:ins>
      <w:del w:id="528" w:author="Frank Fish" w:date="2020-05-13T13:04:00Z">
        <w:r w:rsidR="00390F83" w:rsidRPr="00A51FB2" w:rsidDel="007D1E72">
          <w:rPr>
            <w:color w:val="000000" w:themeColor="text1"/>
            <w:sz w:val="24"/>
            <w:szCs w:val="24"/>
          </w:rPr>
          <w:delText xml:space="preserve"> way </w:delText>
        </w:r>
      </w:del>
      <w:r w:rsidR="00390F83" w:rsidRPr="00A51FB2">
        <w:rPr>
          <w:color w:val="000000" w:themeColor="text1"/>
          <w:sz w:val="24"/>
          <w:szCs w:val="24"/>
        </w:rPr>
        <w:t xml:space="preserve">that results in </w:t>
      </w:r>
      <w:r w:rsidR="009F5550" w:rsidRPr="003217B9">
        <w:rPr>
          <w:color w:val="000000" w:themeColor="text1"/>
          <w:sz w:val="24"/>
          <w:szCs w:val="24"/>
        </w:rPr>
        <w:t>the lowest energetic cost</w:t>
      </w:r>
      <w:r w:rsidR="00DA7E22">
        <w:rPr>
          <w:color w:val="000000" w:themeColor="text1"/>
          <w:sz w:val="24"/>
          <w:szCs w:val="24"/>
        </w:rPr>
        <w:t xml:space="preserve"> (~1.5-2.5 m </w:t>
      </w:r>
      <w:r w:rsidR="00DA7E22" w:rsidRPr="00EF422B">
        <w:rPr>
          <w:color w:val="000000" w:themeColor="text1"/>
          <w:sz w:val="24"/>
          <w:szCs w:val="24"/>
          <w:rPrChange w:id="529" w:author="Frank Fish" w:date="2020-05-12T22:23:00Z">
            <w:rPr>
              <w:color w:val="000000" w:themeColor="text1"/>
              <w:sz w:val="24"/>
              <w:szCs w:val="24"/>
              <w:vertAlign w:val="superscript"/>
            </w:rPr>
          </w:rPrChange>
        </w:rPr>
        <w:t>s</w:t>
      </w:r>
      <w:ins w:id="530" w:author="Frank Fish" w:date="2020-05-12T22:23:00Z">
        <w:r w:rsidR="00EF422B">
          <w:rPr>
            <w:color w:val="000000" w:themeColor="text1"/>
            <w:sz w:val="24"/>
            <w:szCs w:val="24"/>
            <w:vertAlign w:val="superscript"/>
          </w:rPr>
          <w:t>-1</w:t>
        </w:r>
      </w:ins>
      <w:del w:id="531" w:author="Frank Fish" w:date="2020-05-12T22:23:00Z">
        <w:r w:rsidR="00DA7E22" w:rsidRPr="00EF422B" w:rsidDel="00EF422B">
          <w:rPr>
            <w:color w:val="000000" w:themeColor="text1"/>
            <w:sz w:val="24"/>
            <w:szCs w:val="24"/>
            <w:rPrChange w:id="532" w:author="Frank Fish" w:date="2020-05-12T22:22:00Z">
              <w:rPr>
                <w:color w:val="000000" w:themeColor="text1"/>
                <w:sz w:val="24"/>
                <w:szCs w:val="24"/>
                <w:vertAlign w:val="superscript"/>
              </w:rPr>
            </w:rPrChange>
          </w:rPr>
          <w:delText>-</w:delText>
        </w:r>
        <w:r w:rsidR="00DA7E22" w:rsidRPr="00EF422B" w:rsidDel="00EF422B">
          <w:rPr>
            <w:color w:val="000000" w:themeColor="text1"/>
            <w:sz w:val="24"/>
            <w:szCs w:val="24"/>
          </w:rPr>
          <w:delText>1</w:delText>
        </w:r>
      </w:del>
      <w:r w:rsidR="00DA7E22">
        <w:rPr>
          <w:color w:val="000000" w:themeColor="text1"/>
          <w:sz w:val="24"/>
          <w:szCs w:val="24"/>
        </w:rPr>
        <w:t>)</w:t>
      </w:r>
      <w:r w:rsidR="009F5550" w:rsidRPr="003217B9">
        <w:rPr>
          <w:color w:val="000000" w:themeColor="text1"/>
          <w:sz w:val="24"/>
          <w:szCs w:val="24"/>
        </w:rPr>
        <w:t xml:space="preserve"> </w:t>
      </w:r>
      <w:r w:rsidR="001760FA">
        <w:rPr>
          <w:color w:val="000000" w:themeColor="text1"/>
          <w:sz w:val="24"/>
          <w:szCs w:val="24"/>
        </w:rPr>
        <w:t xml:space="preserve">and </w:t>
      </w:r>
      <w:del w:id="533" w:author="Jeremy Arthur Goldbogen" w:date="2020-05-10T11:01:00Z">
        <w:r w:rsidR="001760FA" w:rsidDel="00D33871">
          <w:rPr>
            <w:color w:val="000000" w:themeColor="text1"/>
            <w:sz w:val="24"/>
            <w:szCs w:val="24"/>
          </w:rPr>
          <w:delText xml:space="preserve">the </w:delText>
        </w:r>
      </w:del>
      <w:r w:rsidR="001760FA">
        <w:rPr>
          <w:color w:val="000000" w:themeColor="text1"/>
          <w:sz w:val="24"/>
          <w:szCs w:val="24"/>
        </w:rPr>
        <w:t xml:space="preserve">larger animals </w:t>
      </w:r>
      <w:ins w:id="534" w:author="Jeremy Arthur Goldbogen" w:date="2020-05-10T11:01:00Z">
        <w:r w:rsidR="00D33871">
          <w:rPr>
            <w:color w:val="000000" w:themeColor="text1"/>
            <w:sz w:val="24"/>
            <w:szCs w:val="24"/>
          </w:rPr>
          <w:t xml:space="preserve">have </w:t>
        </w:r>
      </w:ins>
      <w:del w:id="535" w:author="Frank Fish" w:date="2020-05-13T13:05:00Z">
        <w:r w:rsidR="001760FA" w:rsidDel="007D1E72">
          <w:rPr>
            <w:color w:val="000000" w:themeColor="text1"/>
            <w:sz w:val="24"/>
            <w:szCs w:val="24"/>
          </w:rPr>
          <w:delText>have to use more</w:delText>
        </w:r>
      </w:del>
      <w:ins w:id="536" w:author="Frank Fish" w:date="2020-05-13T13:05:00Z">
        <w:r w:rsidR="007D1E72">
          <w:rPr>
            <w:color w:val="000000" w:themeColor="text1"/>
            <w:sz w:val="24"/>
            <w:szCs w:val="24"/>
          </w:rPr>
          <w:t>lower</w:t>
        </w:r>
      </w:ins>
      <w:r w:rsidR="001760FA">
        <w:rPr>
          <w:color w:val="000000" w:themeColor="text1"/>
          <w:sz w:val="24"/>
          <w:szCs w:val="24"/>
        </w:rPr>
        <w:t xml:space="preserve"> </w:t>
      </w:r>
      <w:ins w:id="537" w:author="Frank Fish" w:date="2020-05-13T13:06:00Z">
        <w:r w:rsidR="007D1E72">
          <w:rPr>
            <w:color w:val="000000" w:themeColor="text1"/>
            <w:sz w:val="24"/>
            <w:szCs w:val="24"/>
          </w:rPr>
          <w:t xml:space="preserve">mass-specific </w:t>
        </w:r>
      </w:ins>
      <w:commentRangeStart w:id="538"/>
      <w:r w:rsidR="001760FA">
        <w:rPr>
          <w:color w:val="000000" w:themeColor="text1"/>
          <w:sz w:val="24"/>
          <w:szCs w:val="24"/>
        </w:rPr>
        <w:t xml:space="preserve">power </w:t>
      </w:r>
      <w:commentRangeEnd w:id="538"/>
      <w:r w:rsidR="00D33871">
        <w:rPr>
          <w:rStyle w:val="CommentReference"/>
        </w:rPr>
        <w:commentReference w:id="538"/>
      </w:r>
      <w:ins w:id="539" w:author="Frank Fish" w:date="2020-05-13T13:07:00Z">
        <w:r w:rsidR="007D1E72">
          <w:rPr>
            <w:color w:val="000000" w:themeColor="text1"/>
            <w:sz w:val="24"/>
            <w:szCs w:val="24"/>
          </w:rPr>
          <w:t>expenditure</w:t>
        </w:r>
      </w:ins>
      <w:ins w:id="540" w:author="Frank Fish" w:date="2020-05-18T15:04:00Z">
        <w:r w:rsidR="00F616FF">
          <w:rPr>
            <w:color w:val="000000" w:themeColor="text1"/>
            <w:sz w:val="24"/>
            <w:szCs w:val="24"/>
          </w:rPr>
          <w:t>s</w:t>
        </w:r>
      </w:ins>
      <w:ins w:id="541" w:author="Frank Fish" w:date="2020-05-13T13:07:00Z">
        <w:r w:rsidR="007D1E72">
          <w:rPr>
            <w:color w:val="000000" w:themeColor="text1"/>
            <w:sz w:val="24"/>
            <w:szCs w:val="24"/>
          </w:rPr>
          <w:t xml:space="preserve"> </w:t>
        </w:r>
      </w:ins>
      <w:r w:rsidR="001760FA">
        <w:rPr>
          <w:color w:val="000000" w:themeColor="text1"/>
          <w:sz w:val="24"/>
          <w:szCs w:val="24"/>
        </w:rPr>
        <w:t xml:space="preserve">than </w:t>
      </w:r>
      <w:del w:id="542" w:author="Jeremy Arthur Goldbogen" w:date="2020-05-10T11:01:00Z">
        <w:r w:rsidR="001760FA" w:rsidDel="00D33871">
          <w:rPr>
            <w:color w:val="000000" w:themeColor="text1"/>
            <w:sz w:val="24"/>
            <w:szCs w:val="24"/>
          </w:rPr>
          <w:delText xml:space="preserve">the </w:delText>
        </w:r>
      </w:del>
      <w:r w:rsidR="001760FA">
        <w:rPr>
          <w:color w:val="000000" w:themeColor="text1"/>
          <w:sz w:val="24"/>
          <w:szCs w:val="24"/>
        </w:rPr>
        <w:t>smaller</w:t>
      </w:r>
      <w:ins w:id="543" w:author="Jeremy Arthur Goldbogen" w:date="2020-05-10T11:02:00Z">
        <w:r w:rsidR="00D33871">
          <w:rPr>
            <w:color w:val="000000" w:themeColor="text1"/>
            <w:sz w:val="24"/>
            <w:szCs w:val="24"/>
          </w:rPr>
          <w:t xml:space="preserve"> animals</w:t>
        </w:r>
      </w:ins>
      <w:r w:rsidR="001760FA">
        <w:rPr>
          <w:color w:val="000000" w:themeColor="text1"/>
          <w:sz w:val="24"/>
          <w:szCs w:val="24"/>
        </w:rPr>
        <w:t xml:space="preserve"> </w:t>
      </w:r>
      <w:r w:rsidR="009F5550" w:rsidRPr="003217B9">
        <w:rPr>
          <w:color w:val="000000" w:themeColor="text1"/>
          <w:sz w:val="24"/>
          <w:szCs w:val="24"/>
        </w:rPr>
        <w:t xml:space="preserve">(Gough et al., 2019). </w:t>
      </w:r>
      <w:r>
        <w:rPr>
          <w:color w:val="000000" w:themeColor="text1"/>
          <w:sz w:val="24"/>
          <w:szCs w:val="24"/>
        </w:rPr>
        <w:t>The similarity of the increase (~</w:t>
      </w:r>
      <w:r w:rsidR="00A96169">
        <w:rPr>
          <w:color w:val="000000" w:themeColor="text1"/>
          <w:sz w:val="24"/>
          <w:szCs w:val="24"/>
        </w:rPr>
        <w:t>two-fold</w:t>
      </w:r>
      <w:r>
        <w:rPr>
          <w:color w:val="000000" w:themeColor="text1"/>
          <w:sz w:val="24"/>
          <w:szCs w:val="24"/>
        </w:rPr>
        <w:t xml:space="preserve">) from </w:t>
      </w:r>
      <w:del w:id="544" w:author="Frank Fish" w:date="2020-05-12T20:20:00Z">
        <w:r w:rsidDel="00763C6D">
          <w:rPr>
            <w:color w:val="000000" w:themeColor="text1"/>
            <w:sz w:val="24"/>
            <w:szCs w:val="24"/>
          </w:rPr>
          <w:delText>normal</w:delText>
        </w:r>
      </w:del>
      <w:ins w:id="545" w:author="Frank Fish" w:date="2020-05-12T20:20:00Z">
        <w:r w:rsidR="00763C6D">
          <w:rPr>
            <w:color w:val="000000" w:themeColor="text1"/>
            <w:sz w:val="24"/>
            <w:szCs w:val="24"/>
          </w:rPr>
          <w:t>routine</w:t>
        </w:r>
      </w:ins>
      <w:r>
        <w:rPr>
          <w:color w:val="000000" w:themeColor="text1"/>
          <w:sz w:val="24"/>
          <w:szCs w:val="24"/>
        </w:rPr>
        <w:t xml:space="preserve"> to </w:t>
      </w:r>
      <w:commentRangeStart w:id="546"/>
      <w:ins w:id="547" w:author="Jeremy Arthur Goldbogen" w:date="2020-05-10T11:02:00Z">
        <w:r w:rsidR="003427F0">
          <w:rPr>
            <w:color w:val="000000" w:themeColor="text1"/>
            <w:sz w:val="24"/>
            <w:szCs w:val="24"/>
          </w:rPr>
          <w:t xml:space="preserve">lunge feeding </w:t>
        </w:r>
        <w:commentRangeEnd w:id="546"/>
        <w:r w:rsidR="003427F0">
          <w:rPr>
            <w:rStyle w:val="CommentReference"/>
          </w:rPr>
          <w:commentReference w:id="546"/>
        </w:r>
      </w:ins>
      <w:del w:id="548" w:author="Jeremy Arthur Goldbogen" w:date="2020-05-10T11:02:00Z">
        <w:r w:rsidDel="003427F0">
          <w:rPr>
            <w:color w:val="000000" w:themeColor="text1"/>
            <w:sz w:val="24"/>
            <w:szCs w:val="24"/>
          </w:rPr>
          <w:delText xml:space="preserve">max </w:delText>
        </w:r>
      </w:del>
      <w:r>
        <w:rPr>
          <w:color w:val="000000" w:themeColor="text1"/>
          <w:sz w:val="24"/>
          <w:szCs w:val="24"/>
        </w:rPr>
        <w:t xml:space="preserve">effort thrust generation across our </w:t>
      </w:r>
      <w:ins w:id="549" w:author="Frank Fish" w:date="2020-05-13T13:07:00Z">
        <w:r w:rsidR="007D1E72">
          <w:rPr>
            <w:color w:val="000000" w:themeColor="text1"/>
            <w:sz w:val="24"/>
            <w:szCs w:val="24"/>
          </w:rPr>
          <w:t xml:space="preserve">range in </w:t>
        </w:r>
      </w:ins>
      <w:r>
        <w:rPr>
          <w:color w:val="000000" w:themeColor="text1"/>
          <w:sz w:val="24"/>
          <w:szCs w:val="24"/>
        </w:rPr>
        <w:t xml:space="preserve">body size </w:t>
      </w:r>
      <w:del w:id="550" w:author="Frank Fish" w:date="2020-05-13T13:07:00Z">
        <w:r w:rsidDel="007D1E72">
          <w:rPr>
            <w:color w:val="000000" w:themeColor="text1"/>
            <w:sz w:val="24"/>
            <w:szCs w:val="24"/>
          </w:rPr>
          <w:delText xml:space="preserve">range </w:delText>
        </w:r>
      </w:del>
      <w:r>
        <w:rPr>
          <w:color w:val="000000" w:themeColor="text1"/>
          <w:sz w:val="24"/>
          <w:szCs w:val="24"/>
        </w:rPr>
        <w:t xml:space="preserve">suggests that all of </w:t>
      </w:r>
      <w:del w:id="551" w:author="Frank Fish" w:date="2020-05-13T13:07:00Z">
        <w:r w:rsidDel="007D1E72">
          <w:rPr>
            <w:color w:val="000000" w:themeColor="text1"/>
            <w:sz w:val="24"/>
            <w:szCs w:val="24"/>
          </w:rPr>
          <w:delText xml:space="preserve">our </w:delText>
        </w:r>
      </w:del>
      <w:ins w:id="552" w:author="Frank Fish" w:date="2020-05-13T13:07:00Z">
        <w:r w:rsidR="007D1E72">
          <w:rPr>
            <w:color w:val="000000" w:themeColor="text1"/>
            <w:sz w:val="24"/>
            <w:szCs w:val="24"/>
          </w:rPr>
          <w:t xml:space="preserve">the large </w:t>
        </w:r>
      </w:ins>
      <w:r>
        <w:rPr>
          <w:color w:val="000000" w:themeColor="text1"/>
          <w:sz w:val="24"/>
          <w:szCs w:val="24"/>
        </w:rPr>
        <w:t xml:space="preserve">whales </w:t>
      </w:r>
      <w:ins w:id="553" w:author="Frank Fish" w:date="2020-05-13T13:08:00Z">
        <w:r w:rsidR="007D1E72">
          <w:rPr>
            <w:color w:val="000000" w:themeColor="text1"/>
            <w:sz w:val="24"/>
            <w:szCs w:val="24"/>
          </w:rPr>
          <w:t xml:space="preserve">studied </w:t>
        </w:r>
      </w:ins>
      <w:r>
        <w:rPr>
          <w:color w:val="000000" w:themeColor="text1"/>
          <w:sz w:val="24"/>
          <w:szCs w:val="24"/>
        </w:rPr>
        <w:t>are preparing for a lunge in</w:t>
      </w:r>
      <w:r w:rsidR="006779A6" w:rsidRPr="003217B9">
        <w:rPr>
          <w:color w:val="000000" w:themeColor="text1"/>
          <w:sz w:val="24"/>
          <w:szCs w:val="24"/>
        </w:rPr>
        <w:t xml:space="preserve"> </w:t>
      </w:r>
      <w:r w:rsidR="009F5550" w:rsidRPr="003217B9">
        <w:rPr>
          <w:color w:val="000000" w:themeColor="text1"/>
          <w:sz w:val="24"/>
          <w:szCs w:val="24"/>
        </w:rPr>
        <w:t>dis</w:t>
      </w:r>
      <w:r w:rsidR="006779A6" w:rsidRPr="003217B9">
        <w:rPr>
          <w:color w:val="000000" w:themeColor="text1"/>
          <w:sz w:val="24"/>
          <w:szCs w:val="24"/>
        </w:rPr>
        <w:t>similar ways. All of the species included in our study are lunge feeders</w:t>
      </w:r>
      <w:del w:id="554" w:author="Frank Fish" w:date="2020-05-13T13:09:00Z">
        <w:r w:rsidR="006779A6" w:rsidRPr="003217B9" w:rsidDel="007D1E72">
          <w:rPr>
            <w:color w:val="000000" w:themeColor="text1"/>
            <w:sz w:val="24"/>
            <w:szCs w:val="24"/>
          </w:rPr>
          <w:delText>,</w:delText>
        </w:r>
      </w:del>
      <w:r w:rsidR="006779A6" w:rsidRPr="003217B9">
        <w:rPr>
          <w:color w:val="000000" w:themeColor="text1"/>
          <w:sz w:val="24"/>
          <w:szCs w:val="24"/>
        </w:rPr>
        <w:t xml:space="preserve"> </w:t>
      </w:r>
      <w:ins w:id="555" w:author="Frank Fish" w:date="2020-05-13T13:09:00Z">
        <w:r w:rsidR="007D1E72">
          <w:rPr>
            <w:color w:val="000000" w:themeColor="text1"/>
            <w:sz w:val="24"/>
            <w:szCs w:val="24"/>
          </w:rPr>
          <w:t xml:space="preserve">that </w:t>
        </w:r>
      </w:ins>
      <w:del w:id="556" w:author="Frank Fish" w:date="2020-05-13T13:09:00Z">
        <w:r w:rsidR="006779A6" w:rsidRPr="003217B9" w:rsidDel="007D1E72">
          <w:rPr>
            <w:color w:val="000000" w:themeColor="text1"/>
            <w:sz w:val="24"/>
            <w:szCs w:val="24"/>
          </w:rPr>
          <w:delText xml:space="preserve">meaning they </w:delText>
        </w:r>
      </w:del>
      <w:r w:rsidR="006779A6" w:rsidRPr="003217B9">
        <w:rPr>
          <w:color w:val="000000" w:themeColor="text1"/>
          <w:sz w:val="24"/>
          <w:szCs w:val="24"/>
        </w:rPr>
        <w:t xml:space="preserve">feed by opening their mouth </w:t>
      </w:r>
      <w:del w:id="557" w:author="Frank Fish" w:date="2020-05-13T13:09:00Z">
        <w:r w:rsidR="006779A6" w:rsidRPr="003217B9" w:rsidDel="007D1E72">
          <w:rPr>
            <w:color w:val="000000" w:themeColor="text1"/>
            <w:sz w:val="24"/>
            <w:szCs w:val="24"/>
          </w:rPr>
          <w:delText xml:space="preserve">like a parachute </w:delText>
        </w:r>
      </w:del>
      <w:r w:rsidR="006779A6" w:rsidRPr="003217B9">
        <w:rPr>
          <w:color w:val="000000" w:themeColor="text1"/>
          <w:sz w:val="24"/>
          <w:szCs w:val="24"/>
        </w:rPr>
        <w:t>and engulfing a large volume of water into a</w:t>
      </w:r>
      <w:ins w:id="558" w:author="Frank Fish" w:date="2020-05-13T15:12:00Z">
        <w:r w:rsidR="00771E34">
          <w:rPr>
            <w:color w:val="000000" w:themeColor="text1"/>
            <w:sz w:val="24"/>
            <w:szCs w:val="24"/>
          </w:rPr>
          <w:t xml:space="preserve"> highly expansible</w:t>
        </w:r>
      </w:ins>
      <w:ins w:id="559" w:author="Frank Fish" w:date="2020-05-13T13:10:00Z">
        <w:r w:rsidR="007D1E72">
          <w:rPr>
            <w:color w:val="000000" w:themeColor="text1"/>
            <w:sz w:val="24"/>
            <w:szCs w:val="24"/>
          </w:rPr>
          <w:t xml:space="preserve"> </w:t>
        </w:r>
      </w:ins>
      <w:del w:id="560" w:author="Frank Fish" w:date="2020-05-13T13:10:00Z">
        <w:r w:rsidR="006779A6" w:rsidRPr="003217B9" w:rsidDel="007D1E72">
          <w:rPr>
            <w:color w:val="000000" w:themeColor="text1"/>
            <w:sz w:val="24"/>
            <w:szCs w:val="24"/>
          </w:rPr>
          <w:delText xml:space="preserve">n expansible </w:delText>
        </w:r>
      </w:del>
      <w:r w:rsidR="006779A6" w:rsidRPr="003217B9">
        <w:rPr>
          <w:color w:val="000000" w:themeColor="text1"/>
          <w:sz w:val="24"/>
          <w:szCs w:val="24"/>
        </w:rPr>
        <w:t>throat pouch</w:t>
      </w:r>
      <w:ins w:id="561" w:author="Frank Fish" w:date="2020-05-13T13:10:00Z">
        <w:r w:rsidR="00771E34">
          <w:rPr>
            <w:color w:val="000000" w:themeColor="text1"/>
            <w:sz w:val="24"/>
            <w:szCs w:val="24"/>
          </w:rPr>
          <w:t xml:space="preserve"> </w:t>
        </w:r>
      </w:ins>
      <w:del w:id="562" w:author="Frank Fish" w:date="2020-05-13T15:12:00Z">
        <w:r w:rsidR="006779A6" w:rsidRPr="003217B9" w:rsidDel="00771E34">
          <w:rPr>
            <w:color w:val="000000" w:themeColor="text1"/>
            <w:sz w:val="24"/>
            <w:szCs w:val="24"/>
          </w:rPr>
          <w:delText xml:space="preserve"> </w:delText>
        </w:r>
      </w:del>
      <w:r w:rsidR="006779A6" w:rsidRPr="003217B9">
        <w:rPr>
          <w:color w:val="000000" w:themeColor="text1"/>
          <w:sz w:val="24"/>
          <w:szCs w:val="24"/>
        </w:rPr>
        <w:t>(Cade et al., 2016</w:t>
      </w:r>
      <w:ins w:id="563" w:author="Frank Fish" w:date="2020-05-13T13:10:00Z">
        <w:r w:rsidR="007D1E72">
          <w:rPr>
            <w:color w:val="000000" w:themeColor="text1"/>
            <w:sz w:val="24"/>
            <w:szCs w:val="24"/>
          </w:rPr>
          <w:t>,</w:t>
        </w:r>
      </w:ins>
      <w:del w:id="564" w:author="Frank Fish" w:date="2020-05-13T13:10:00Z">
        <w:r w:rsidR="006779A6" w:rsidRPr="003217B9" w:rsidDel="007D1E72">
          <w:rPr>
            <w:color w:val="000000" w:themeColor="text1"/>
            <w:sz w:val="24"/>
            <w:szCs w:val="24"/>
          </w:rPr>
          <w:delText>;</w:delText>
        </w:r>
      </w:del>
      <w:r w:rsidR="006779A6" w:rsidRPr="003217B9">
        <w:rPr>
          <w:color w:val="000000" w:themeColor="text1"/>
          <w:sz w:val="24"/>
          <w:szCs w:val="24"/>
        </w:rPr>
        <w:t xml:space="preserve"> </w:t>
      </w:r>
      <w:del w:id="565" w:author="Frank Fish" w:date="2020-05-13T13:10:00Z">
        <w:r w:rsidR="006779A6" w:rsidRPr="003217B9" w:rsidDel="007D1E72">
          <w:rPr>
            <w:color w:val="000000" w:themeColor="text1"/>
            <w:sz w:val="24"/>
            <w:szCs w:val="24"/>
          </w:rPr>
          <w:delText xml:space="preserve">Cade et al., </w:delText>
        </w:r>
      </w:del>
      <w:r w:rsidR="006779A6" w:rsidRPr="003217B9">
        <w:rPr>
          <w:color w:val="000000" w:themeColor="text1"/>
          <w:sz w:val="24"/>
          <w:szCs w:val="24"/>
        </w:rPr>
        <w:t>20</w:t>
      </w:r>
      <w:del w:id="566" w:author="Frank Fish" w:date="2020-05-20T23:44:00Z">
        <w:r w:rsidR="006779A6" w:rsidRPr="003217B9" w:rsidDel="00C37FAA">
          <w:rPr>
            <w:color w:val="000000" w:themeColor="text1"/>
            <w:sz w:val="24"/>
            <w:szCs w:val="24"/>
          </w:rPr>
          <w:delText>19</w:delText>
        </w:r>
      </w:del>
      <w:ins w:id="567" w:author="Frank Fish" w:date="2020-05-20T23:44:00Z">
        <w:r w:rsidR="00C37FAA">
          <w:rPr>
            <w:color w:val="000000" w:themeColor="text1"/>
            <w:sz w:val="24"/>
            <w:szCs w:val="24"/>
          </w:rPr>
          <w:t>20</w:t>
        </w:r>
      </w:ins>
      <w:r w:rsidR="006779A6" w:rsidRPr="003217B9">
        <w:rPr>
          <w:color w:val="000000" w:themeColor="text1"/>
          <w:sz w:val="24"/>
          <w:szCs w:val="24"/>
        </w:rPr>
        <w:t xml:space="preserve">). Empirical data (Cade et al., </w:t>
      </w:r>
      <w:del w:id="568" w:author="Frank Fish" w:date="2020-05-20T23:44:00Z">
        <w:r w:rsidR="006779A6" w:rsidRPr="003217B9" w:rsidDel="00C37FAA">
          <w:rPr>
            <w:color w:val="000000" w:themeColor="text1"/>
            <w:sz w:val="24"/>
            <w:szCs w:val="24"/>
          </w:rPr>
          <w:delText>2019</w:delText>
        </w:r>
      </w:del>
      <w:ins w:id="569" w:author="Frank Fish" w:date="2020-05-20T23:44:00Z">
        <w:r w:rsidR="00C37FAA" w:rsidRPr="003217B9">
          <w:rPr>
            <w:color w:val="000000" w:themeColor="text1"/>
            <w:sz w:val="24"/>
            <w:szCs w:val="24"/>
          </w:rPr>
          <w:t>20</w:t>
        </w:r>
        <w:r w:rsidR="00C37FAA">
          <w:rPr>
            <w:color w:val="000000" w:themeColor="text1"/>
            <w:sz w:val="24"/>
            <w:szCs w:val="24"/>
          </w:rPr>
          <w:t>20</w:t>
        </w:r>
      </w:ins>
      <w:r w:rsidR="006779A6" w:rsidRPr="003217B9">
        <w:rPr>
          <w:color w:val="000000" w:themeColor="text1"/>
          <w:sz w:val="24"/>
          <w:szCs w:val="24"/>
        </w:rPr>
        <w:t>) and hydrodynamic models (</w:t>
      </w:r>
      <w:r w:rsidR="00A646FE" w:rsidRPr="00BC33FB">
        <w:rPr>
          <w:sz w:val="24"/>
          <w:szCs w:val="24"/>
        </w:rPr>
        <w:t>Potvin et al. 2009</w:t>
      </w:r>
      <w:r w:rsidR="006779A6" w:rsidRPr="003217B9">
        <w:rPr>
          <w:color w:val="000000" w:themeColor="text1"/>
          <w:sz w:val="24"/>
          <w:szCs w:val="24"/>
        </w:rPr>
        <w:t xml:space="preserve">) suggest that </w:t>
      </w:r>
      <w:del w:id="570" w:author="Frank Fish" w:date="2020-05-13T13:11:00Z">
        <w:r w:rsidR="006779A6" w:rsidRPr="003217B9" w:rsidDel="007D1E72">
          <w:rPr>
            <w:color w:val="000000" w:themeColor="text1"/>
            <w:sz w:val="24"/>
            <w:szCs w:val="24"/>
          </w:rPr>
          <w:delText xml:space="preserve">animals </w:delText>
        </w:r>
      </w:del>
      <w:ins w:id="571" w:author="Frank Fish" w:date="2020-05-13T13:11:00Z">
        <w:r w:rsidR="007D1E72">
          <w:rPr>
            <w:color w:val="000000" w:themeColor="text1"/>
            <w:sz w:val="24"/>
            <w:szCs w:val="24"/>
          </w:rPr>
          <w:t>the whale</w:t>
        </w:r>
        <w:r w:rsidR="007D1E72" w:rsidRPr="003217B9">
          <w:rPr>
            <w:color w:val="000000" w:themeColor="text1"/>
            <w:sz w:val="24"/>
            <w:szCs w:val="24"/>
          </w:rPr>
          <w:t xml:space="preserve">s </w:t>
        </w:r>
      </w:ins>
      <w:r w:rsidR="006779A6" w:rsidRPr="003217B9">
        <w:rPr>
          <w:color w:val="000000" w:themeColor="text1"/>
          <w:sz w:val="24"/>
          <w:szCs w:val="24"/>
        </w:rPr>
        <w:t>begin these lunges at high speeds (3.5-5 m s</w:t>
      </w:r>
      <w:r w:rsidR="006779A6" w:rsidRPr="003217B9">
        <w:rPr>
          <w:color w:val="000000" w:themeColor="text1"/>
          <w:sz w:val="24"/>
          <w:szCs w:val="24"/>
          <w:vertAlign w:val="superscript"/>
        </w:rPr>
        <w:t>-1</w:t>
      </w:r>
      <w:r w:rsidR="006779A6" w:rsidRPr="003217B9">
        <w:rPr>
          <w:color w:val="000000" w:themeColor="text1"/>
          <w:sz w:val="24"/>
          <w:szCs w:val="24"/>
        </w:rPr>
        <w:t xml:space="preserve">) in order to overcome heightened drag </w:t>
      </w:r>
      <w:ins w:id="572" w:author="Frank Fish" w:date="2020-05-13T13:11:00Z">
        <w:r w:rsidR="007D1E72">
          <w:rPr>
            <w:color w:val="000000" w:themeColor="text1"/>
            <w:sz w:val="24"/>
            <w:szCs w:val="24"/>
          </w:rPr>
          <w:t xml:space="preserve">during engulpment </w:t>
        </w:r>
      </w:ins>
      <w:r w:rsidR="006779A6" w:rsidRPr="003217B9">
        <w:rPr>
          <w:color w:val="000000" w:themeColor="text1"/>
          <w:sz w:val="24"/>
          <w:szCs w:val="24"/>
        </w:rPr>
        <w:t>and move through the prey patch entirely on momentum (</w:t>
      </w:r>
      <w:r w:rsidR="009F5550" w:rsidRPr="003217B9">
        <w:rPr>
          <w:color w:val="000000" w:themeColor="text1"/>
          <w:sz w:val="24"/>
          <w:szCs w:val="24"/>
        </w:rPr>
        <w:t xml:space="preserve">Potvin et al., 2009; </w:t>
      </w:r>
      <w:del w:id="573" w:author="Frank Fish" w:date="2020-05-12T22:23:00Z">
        <w:r w:rsidR="006779A6" w:rsidRPr="003217B9" w:rsidDel="00EF422B">
          <w:rPr>
            <w:color w:val="000000" w:themeColor="text1"/>
            <w:sz w:val="24"/>
            <w:szCs w:val="24"/>
          </w:rPr>
          <w:delText xml:space="preserve">Cade et al., 2016; </w:delText>
        </w:r>
      </w:del>
      <w:r w:rsidR="006779A6" w:rsidRPr="003217B9">
        <w:rPr>
          <w:color w:val="000000" w:themeColor="text1"/>
          <w:sz w:val="24"/>
          <w:szCs w:val="24"/>
        </w:rPr>
        <w:t xml:space="preserve">Cade et al., </w:t>
      </w:r>
      <w:ins w:id="574" w:author="Frank Fish" w:date="2020-05-12T22:23:00Z">
        <w:r w:rsidR="00EF422B">
          <w:rPr>
            <w:color w:val="000000" w:themeColor="text1"/>
            <w:sz w:val="24"/>
            <w:szCs w:val="24"/>
          </w:rPr>
          <w:t xml:space="preserve">2016, </w:t>
        </w:r>
      </w:ins>
      <w:del w:id="575" w:author="Frank Fish" w:date="2020-05-20T23:44:00Z">
        <w:r w:rsidR="006779A6" w:rsidRPr="003217B9" w:rsidDel="00C37FAA">
          <w:rPr>
            <w:color w:val="000000" w:themeColor="text1"/>
            <w:sz w:val="24"/>
            <w:szCs w:val="24"/>
          </w:rPr>
          <w:delText>2019</w:delText>
        </w:r>
      </w:del>
      <w:ins w:id="576" w:author="Frank Fish" w:date="2020-05-20T23:44:00Z">
        <w:r w:rsidR="00C37FAA" w:rsidRPr="003217B9">
          <w:rPr>
            <w:color w:val="000000" w:themeColor="text1"/>
            <w:sz w:val="24"/>
            <w:szCs w:val="24"/>
          </w:rPr>
          <w:t>20</w:t>
        </w:r>
        <w:r w:rsidR="00C37FAA">
          <w:rPr>
            <w:color w:val="000000" w:themeColor="text1"/>
            <w:sz w:val="24"/>
            <w:szCs w:val="24"/>
          </w:rPr>
          <w:t>20</w:t>
        </w:r>
      </w:ins>
      <w:r w:rsidR="006779A6" w:rsidRPr="003217B9">
        <w:rPr>
          <w:color w:val="000000" w:themeColor="text1"/>
          <w:sz w:val="24"/>
          <w:szCs w:val="24"/>
        </w:rPr>
        <w:t xml:space="preserve">). </w:t>
      </w:r>
      <w:commentRangeStart w:id="577"/>
      <w:r w:rsidR="006779A6" w:rsidRPr="003217B9">
        <w:rPr>
          <w:color w:val="000000" w:themeColor="text1"/>
          <w:sz w:val="24"/>
          <w:szCs w:val="24"/>
        </w:rPr>
        <w:t xml:space="preserve">Our results give an approximation for how much thrust may be required for </w:t>
      </w:r>
      <w:del w:id="578" w:author="Frank Fish" w:date="2020-05-13T13:12:00Z">
        <w:r w:rsidR="006779A6" w:rsidRPr="003217B9" w:rsidDel="007D1E72">
          <w:rPr>
            <w:color w:val="000000" w:themeColor="text1"/>
            <w:sz w:val="24"/>
            <w:szCs w:val="24"/>
          </w:rPr>
          <w:delText xml:space="preserve">animals </w:delText>
        </w:r>
      </w:del>
      <w:ins w:id="579" w:author="Frank Fish" w:date="2020-05-13T13:12:00Z">
        <w:r w:rsidR="007D1E72">
          <w:rPr>
            <w:color w:val="000000" w:themeColor="text1"/>
            <w:sz w:val="24"/>
            <w:szCs w:val="24"/>
          </w:rPr>
          <w:t>whale</w:t>
        </w:r>
        <w:r w:rsidR="007D1E72" w:rsidRPr="003217B9">
          <w:rPr>
            <w:color w:val="000000" w:themeColor="text1"/>
            <w:sz w:val="24"/>
            <w:szCs w:val="24"/>
          </w:rPr>
          <w:t xml:space="preserve">s </w:t>
        </w:r>
      </w:ins>
      <w:r w:rsidR="006779A6" w:rsidRPr="003217B9">
        <w:rPr>
          <w:color w:val="000000" w:themeColor="text1"/>
          <w:sz w:val="24"/>
          <w:szCs w:val="24"/>
        </w:rPr>
        <w:t>of different sizes to generate the momentum necessary to complete their feeding lunges effectively</w:t>
      </w:r>
      <w:commentRangeEnd w:id="577"/>
      <w:r w:rsidR="00C12F69">
        <w:rPr>
          <w:rStyle w:val="CommentReference"/>
        </w:rPr>
        <w:commentReference w:id="577"/>
      </w:r>
      <w:r w:rsidR="006779A6" w:rsidRPr="003217B9">
        <w:rPr>
          <w:color w:val="000000" w:themeColor="text1"/>
          <w:sz w:val="24"/>
          <w:szCs w:val="24"/>
        </w:rPr>
        <w:t>.</w:t>
      </w:r>
    </w:p>
    <w:p w14:paraId="6F48B771" w14:textId="4183CAC1" w:rsidR="00E408E2" w:rsidRDefault="00A646FE">
      <w:pPr>
        <w:spacing w:line="240" w:lineRule="auto"/>
        <w:ind w:firstLine="720"/>
        <w:rPr>
          <w:ins w:id="580" w:author="Frank Fish" w:date="2020-05-13T13:16:00Z"/>
          <w:color w:val="000000" w:themeColor="text1"/>
          <w:sz w:val="24"/>
          <w:szCs w:val="24"/>
        </w:rPr>
        <w:pPrChange w:id="581" w:author="Frank Fish" w:date="2020-05-18T15:09:00Z">
          <w:pPr>
            <w:spacing w:line="240" w:lineRule="auto"/>
          </w:pPr>
        </w:pPrChange>
      </w:pPr>
      <w:del w:id="582" w:author="Frank Fish" w:date="2020-05-18T19:09:00Z">
        <w:r w:rsidDel="00EF21F6">
          <w:rPr>
            <w:color w:val="000000" w:themeColor="text1"/>
            <w:sz w:val="24"/>
            <w:szCs w:val="24"/>
          </w:rPr>
          <w:tab/>
        </w:r>
      </w:del>
      <w:r w:rsidR="00D06A28">
        <w:rPr>
          <w:color w:val="000000" w:themeColor="text1"/>
          <w:sz w:val="24"/>
          <w:szCs w:val="24"/>
        </w:rPr>
        <w:t>Focusing more heavily on the relationship between mass-specific thrust generation and body size, our results diverge slightly from previous estimates.</w:t>
      </w:r>
      <w:r w:rsidR="002F44C8" w:rsidRPr="003217B9">
        <w:rPr>
          <w:color w:val="000000" w:themeColor="text1"/>
          <w:sz w:val="24"/>
          <w:szCs w:val="24"/>
        </w:rPr>
        <w:t xml:space="preserve"> Fish </w:t>
      </w:r>
      <w:r w:rsidR="002F44C8">
        <w:rPr>
          <w:color w:val="000000" w:themeColor="text1"/>
          <w:sz w:val="24"/>
          <w:szCs w:val="24"/>
        </w:rPr>
        <w:t>(</w:t>
      </w:r>
      <w:r w:rsidR="002F44C8" w:rsidRPr="003217B9">
        <w:rPr>
          <w:color w:val="000000" w:themeColor="text1"/>
          <w:sz w:val="24"/>
          <w:szCs w:val="24"/>
        </w:rPr>
        <w:t>1998</w:t>
      </w:r>
      <w:r w:rsidR="002F44C8">
        <w:rPr>
          <w:color w:val="000000" w:themeColor="text1"/>
          <w:sz w:val="24"/>
          <w:szCs w:val="24"/>
        </w:rPr>
        <w:t>)</w:t>
      </w:r>
      <w:r w:rsidR="002F44C8" w:rsidRPr="003217B9">
        <w:rPr>
          <w:color w:val="000000" w:themeColor="text1"/>
          <w:sz w:val="24"/>
          <w:szCs w:val="24"/>
        </w:rPr>
        <w:t xml:space="preserve"> determined that mass-specific thrust and body size have no relationship</w:t>
      </w:r>
      <w:ins w:id="583" w:author="Frank Fish" w:date="2020-05-18T15:07:00Z">
        <w:r w:rsidR="00F616FF">
          <w:rPr>
            <w:color w:val="000000" w:themeColor="text1"/>
            <w:sz w:val="24"/>
            <w:szCs w:val="24"/>
          </w:rPr>
          <w:t>. Hill (1950) considered that for similar animals, the maximum power generated during a steady effort would increase not directly with the weight (W), but rather with W</w:t>
        </w:r>
        <w:r w:rsidR="00F616FF" w:rsidRPr="00214679">
          <w:rPr>
            <w:color w:val="000000" w:themeColor="text1"/>
            <w:sz w:val="24"/>
            <w:szCs w:val="24"/>
            <w:vertAlign w:val="superscript"/>
          </w:rPr>
          <w:t>0.7</w:t>
        </w:r>
        <w:r w:rsidR="00F616FF">
          <w:rPr>
            <w:color w:val="000000" w:themeColor="text1"/>
            <w:sz w:val="24"/>
            <w:szCs w:val="24"/>
            <w:vertAlign w:val="superscript"/>
          </w:rPr>
          <w:t>3</w:t>
        </w:r>
        <w:r w:rsidR="00F616FF">
          <w:rPr>
            <w:color w:val="000000" w:themeColor="text1"/>
            <w:sz w:val="24"/>
            <w:szCs w:val="24"/>
          </w:rPr>
          <w:t xml:space="preserve">. Therefore it was expected that power output </w:t>
        </w:r>
      </w:ins>
      <w:ins w:id="584" w:author="Frank Fish" w:date="2020-05-18T15:11:00Z">
        <w:r w:rsidR="00F616FF">
          <w:rPr>
            <w:color w:val="000000" w:themeColor="text1"/>
            <w:sz w:val="24"/>
            <w:szCs w:val="24"/>
          </w:rPr>
          <w:t xml:space="preserve">would </w:t>
        </w:r>
      </w:ins>
      <w:ins w:id="585" w:author="Frank Fish" w:date="2020-05-18T15:07:00Z">
        <w:r w:rsidR="00F616FF">
          <w:rPr>
            <w:color w:val="000000" w:themeColor="text1"/>
            <w:sz w:val="24"/>
            <w:szCs w:val="24"/>
          </w:rPr>
          <w:t xml:space="preserve">decrease proportionately with increasing body size. </w:t>
        </w:r>
      </w:ins>
      <w:del w:id="586" w:author="Frank Fish" w:date="2020-05-18T15:07:00Z">
        <w:r w:rsidR="002F44C8" w:rsidRPr="003217B9" w:rsidDel="00F616FF">
          <w:rPr>
            <w:color w:val="000000" w:themeColor="text1"/>
            <w:sz w:val="24"/>
            <w:szCs w:val="24"/>
          </w:rPr>
          <w:delText>,</w:delText>
        </w:r>
      </w:del>
      <w:del w:id="587" w:author="Frank Fish" w:date="2020-05-18T15:09:00Z">
        <w:r w:rsidR="00D06A28" w:rsidDel="00F616FF">
          <w:rPr>
            <w:color w:val="000000" w:themeColor="text1"/>
            <w:sz w:val="24"/>
            <w:szCs w:val="24"/>
          </w:rPr>
          <w:delText xml:space="preserve"> </w:delText>
        </w:r>
      </w:del>
      <w:del w:id="588" w:author="Frank Fish" w:date="2020-05-18T15:08:00Z">
        <w:r w:rsidR="00D06A28" w:rsidDel="00F616FF">
          <w:rPr>
            <w:color w:val="000000" w:themeColor="text1"/>
            <w:sz w:val="24"/>
            <w:szCs w:val="24"/>
          </w:rPr>
          <w:delText>but we</w:delText>
        </w:r>
      </w:del>
      <w:ins w:id="589" w:author="Frank Fish" w:date="2020-05-18T15:08:00Z">
        <w:r w:rsidR="00F616FF">
          <w:rPr>
            <w:color w:val="000000" w:themeColor="text1"/>
            <w:sz w:val="24"/>
            <w:szCs w:val="24"/>
          </w:rPr>
          <w:t>We</w:t>
        </w:r>
      </w:ins>
      <w:r w:rsidR="00D06A28">
        <w:rPr>
          <w:color w:val="000000" w:themeColor="text1"/>
          <w:sz w:val="24"/>
          <w:szCs w:val="24"/>
        </w:rPr>
        <w:t xml:space="preserve"> found that </w:t>
      </w:r>
      <w:r w:rsidR="002F44C8">
        <w:rPr>
          <w:color w:val="000000" w:themeColor="text1"/>
          <w:sz w:val="24"/>
          <w:szCs w:val="24"/>
        </w:rPr>
        <w:t xml:space="preserve">mass-specific </w:t>
      </w:r>
      <w:r w:rsidR="002F44C8" w:rsidRPr="003217B9">
        <w:rPr>
          <w:color w:val="000000" w:themeColor="text1"/>
          <w:sz w:val="24"/>
          <w:szCs w:val="24"/>
        </w:rPr>
        <w:t>thrust increases as body length increases</w:t>
      </w:r>
      <w:ins w:id="590" w:author="Frank Fish" w:date="2020-05-18T15:08:00Z">
        <w:r w:rsidR="00F616FF">
          <w:rPr>
            <w:color w:val="000000" w:themeColor="text1"/>
            <w:sz w:val="24"/>
            <w:szCs w:val="24"/>
          </w:rPr>
          <w:t xml:space="preserve"> (Fig. 4)</w:t>
        </w:r>
      </w:ins>
      <w:r w:rsidR="002F44C8" w:rsidRPr="003217B9">
        <w:rPr>
          <w:color w:val="000000" w:themeColor="text1"/>
          <w:sz w:val="24"/>
          <w:szCs w:val="24"/>
        </w:rPr>
        <w:t xml:space="preserve">. </w:t>
      </w:r>
      <w:r w:rsidR="002F44C8">
        <w:rPr>
          <w:color w:val="000000" w:themeColor="text1"/>
          <w:sz w:val="24"/>
          <w:szCs w:val="24"/>
        </w:rPr>
        <w:t>This</w:t>
      </w:r>
      <w:r w:rsidR="002F44C8" w:rsidRPr="003217B9">
        <w:rPr>
          <w:color w:val="000000" w:themeColor="text1"/>
          <w:sz w:val="24"/>
          <w:szCs w:val="24"/>
        </w:rPr>
        <w:t xml:space="preserve"> relationship </w:t>
      </w:r>
      <w:r w:rsidR="002F44C8">
        <w:rPr>
          <w:color w:val="000000" w:themeColor="text1"/>
          <w:sz w:val="24"/>
          <w:szCs w:val="24"/>
        </w:rPr>
        <w:t>was significant</w:t>
      </w:r>
      <w:r w:rsidR="002F44C8" w:rsidRPr="003217B9">
        <w:rPr>
          <w:color w:val="000000" w:themeColor="text1"/>
          <w:sz w:val="24"/>
          <w:szCs w:val="24"/>
        </w:rPr>
        <w:t xml:space="preserve"> </w:t>
      </w:r>
      <w:r w:rsidR="002F44C8">
        <w:rPr>
          <w:color w:val="000000" w:themeColor="text1"/>
          <w:sz w:val="24"/>
          <w:szCs w:val="24"/>
        </w:rPr>
        <w:t>for</w:t>
      </w:r>
      <w:r w:rsidR="002F44C8" w:rsidRPr="003217B9">
        <w:rPr>
          <w:color w:val="000000" w:themeColor="text1"/>
          <w:sz w:val="24"/>
          <w:szCs w:val="24"/>
        </w:rPr>
        <w:t xml:space="preserve"> </w:t>
      </w:r>
      <w:del w:id="591" w:author="Frank Fish" w:date="2020-05-12T20:20:00Z">
        <w:r w:rsidR="002F44C8" w:rsidRPr="003217B9" w:rsidDel="00763C6D">
          <w:rPr>
            <w:color w:val="000000" w:themeColor="text1"/>
            <w:sz w:val="24"/>
            <w:szCs w:val="24"/>
          </w:rPr>
          <w:delText>normal</w:delText>
        </w:r>
      </w:del>
      <w:ins w:id="592" w:author="Frank Fish" w:date="2020-05-12T20:20:00Z">
        <w:r w:rsidR="00763C6D">
          <w:rPr>
            <w:color w:val="000000" w:themeColor="text1"/>
            <w:sz w:val="24"/>
            <w:szCs w:val="24"/>
          </w:rPr>
          <w:t>routine</w:t>
        </w:r>
      </w:ins>
      <w:r w:rsidR="002F44C8" w:rsidRPr="003217B9">
        <w:rPr>
          <w:color w:val="000000" w:themeColor="text1"/>
          <w:sz w:val="24"/>
          <w:szCs w:val="24"/>
        </w:rPr>
        <w:t xml:space="preserve"> effort</w:t>
      </w:r>
      <w:r w:rsidR="002F44C8">
        <w:rPr>
          <w:color w:val="000000" w:themeColor="text1"/>
          <w:sz w:val="24"/>
          <w:szCs w:val="24"/>
        </w:rPr>
        <w:t xml:space="preserve"> swimming</w:t>
      </w:r>
      <w:r w:rsidR="002F44C8" w:rsidRPr="003217B9">
        <w:rPr>
          <w:color w:val="000000" w:themeColor="text1"/>
          <w:sz w:val="24"/>
          <w:szCs w:val="24"/>
        </w:rPr>
        <w:t xml:space="preserve">, but </w:t>
      </w:r>
      <w:r w:rsidR="002F44C8">
        <w:rPr>
          <w:color w:val="000000" w:themeColor="text1"/>
          <w:sz w:val="24"/>
          <w:szCs w:val="24"/>
        </w:rPr>
        <w:t>was found to be</w:t>
      </w:r>
      <w:r w:rsidR="002F44C8" w:rsidRPr="003217B9">
        <w:rPr>
          <w:color w:val="000000" w:themeColor="text1"/>
          <w:sz w:val="24"/>
          <w:szCs w:val="24"/>
        </w:rPr>
        <w:t xml:space="preserve"> non-significant </w:t>
      </w:r>
      <w:r w:rsidR="002F44C8">
        <w:rPr>
          <w:color w:val="000000" w:themeColor="text1"/>
          <w:sz w:val="24"/>
          <w:szCs w:val="24"/>
        </w:rPr>
        <w:t>for</w:t>
      </w:r>
      <w:r w:rsidR="002F44C8" w:rsidRPr="003217B9">
        <w:rPr>
          <w:color w:val="000000" w:themeColor="text1"/>
          <w:sz w:val="24"/>
          <w:szCs w:val="24"/>
        </w:rPr>
        <w:t xml:space="preserve"> </w:t>
      </w:r>
      <w:del w:id="593" w:author="Jeremy Arthur Goldbogen" w:date="2020-05-10T11:07:00Z">
        <w:r w:rsidR="002F44C8" w:rsidRPr="003217B9" w:rsidDel="00B923A5">
          <w:rPr>
            <w:color w:val="000000" w:themeColor="text1"/>
            <w:sz w:val="24"/>
            <w:szCs w:val="24"/>
          </w:rPr>
          <w:delText xml:space="preserve">maximum effort </w:delText>
        </w:r>
      </w:del>
      <w:r w:rsidR="002F44C8" w:rsidRPr="003217B9">
        <w:rPr>
          <w:color w:val="000000" w:themeColor="text1"/>
          <w:sz w:val="24"/>
          <w:szCs w:val="24"/>
        </w:rPr>
        <w:t>swimming</w:t>
      </w:r>
      <w:ins w:id="594" w:author="Jeremy Arthur Goldbogen" w:date="2020-05-10T11:07:00Z">
        <w:r w:rsidR="00B923A5">
          <w:rPr>
            <w:color w:val="000000" w:themeColor="text1"/>
            <w:sz w:val="24"/>
            <w:szCs w:val="24"/>
          </w:rPr>
          <w:t xml:space="preserve"> just prior to lunge feeding</w:t>
        </w:r>
      </w:ins>
      <w:r w:rsidR="002F44C8" w:rsidRPr="003217B9">
        <w:rPr>
          <w:color w:val="000000" w:themeColor="text1"/>
          <w:sz w:val="24"/>
          <w:szCs w:val="24"/>
        </w:rPr>
        <w:t>.</w:t>
      </w:r>
      <w:r w:rsidR="002F44C8">
        <w:rPr>
          <w:color w:val="000000" w:themeColor="text1"/>
          <w:sz w:val="24"/>
          <w:szCs w:val="24"/>
        </w:rPr>
        <w:t xml:space="preserve"> </w:t>
      </w:r>
      <w:commentRangeStart w:id="595"/>
      <w:r w:rsidR="002F44C8">
        <w:rPr>
          <w:color w:val="000000" w:themeColor="text1"/>
          <w:sz w:val="24"/>
          <w:szCs w:val="24"/>
        </w:rPr>
        <w:t>The large amount of data in o</w:t>
      </w:r>
      <w:ins w:id="596" w:author="Frank Fish" w:date="2020-05-13T13:14:00Z">
        <w:r w:rsidR="006D6131">
          <w:rPr>
            <w:color w:val="000000" w:themeColor="text1"/>
            <w:sz w:val="24"/>
            <w:szCs w:val="24"/>
          </w:rPr>
          <w:t>u</w:t>
        </w:r>
      </w:ins>
      <w:r w:rsidR="002F44C8">
        <w:rPr>
          <w:color w:val="000000" w:themeColor="text1"/>
          <w:sz w:val="24"/>
          <w:szCs w:val="24"/>
        </w:rPr>
        <w:t xml:space="preserve">r dataset for </w:t>
      </w:r>
      <w:del w:id="597" w:author="Frank Fish" w:date="2020-05-12T20:20:00Z">
        <w:r w:rsidR="002F44C8" w:rsidDel="00763C6D">
          <w:rPr>
            <w:color w:val="000000" w:themeColor="text1"/>
            <w:sz w:val="24"/>
            <w:szCs w:val="24"/>
          </w:rPr>
          <w:delText>normal</w:delText>
        </w:r>
      </w:del>
      <w:ins w:id="598" w:author="Frank Fish" w:date="2020-05-12T20:20:00Z">
        <w:r w:rsidR="00763C6D">
          <w:rPr>
            <w:color w:val="000000" w:themeColor="text1"/>
            <w:sz w:val="24"/>
            <w:szCs w:val="24"/>
          </w:rPr>
          <w:t>routine</w:t>
        </w:r>
      </w:ins>
      <w:r w:rsidR="002F44C8">
        <w:rPr>
          <w:color w:val="000000" w:themeColor="text1"/>
          <w:sz w:val="24"/>
          <w:szCs w:val="24"/>
        </w:rPr>
        <w:t xml:space="preserve"> effort swimming relative to </w:t>
      </w:r>
      <w:del w:id="599" w:author="Jeremy Arthur Goldbogen" w:date="2020-05-10T11:07:00Z">
        <w:r w:rsidR="002F44C8" w:rsidDel="00B923A5">
          <w:rPr>
            <w:color w:val="000000" w:themeColor="text1"/>
            <w:sz w:val="24"/>
            <w:szCs w:val="24"/>
          </w:rPr>
          <w:delText xml:space="preserve">maximum </w:delText>
        </w:r>
      </w:del>
      <w:ins w:id="600" w:author="Jeremy Arthur Goldbogen" w:date="2020-05-10T11:07:00Z">
        <w:r w:rsidR="00B923A5">
          <w:rPr>
            <w:color w:val="000000" w:themeColor="text1"/>
            <w:sz w:val="24"/>
            <w:szCs w:val="24"/>
          </w:rPr>
          <w:t>fee</w:t>
        </w:r>
      </w:ins>
      <w:ins w:id="601" w:author="Jeremy Arthur Goldbogen" w:date="2020-05-10T11:08:00Z">
        <w:r w:rsidR="00B923A5">
          <w:rPr>
            <w:color w:val="000000" w:themeColor="text1"/>
            <w:sz w:val="24"/>
            <w:szCs w:val="24"/>
          </w:rPr>
          <w:t>ding</w:t>
        </w:r>
      </w:ins>
      <w:ins w:id="602" w:author="Jeremy Arthur Goldbogen" w:date="2020-05-10T11:07:00Z">
        <w:r w:rsidR="00B923A5">
          <w:rPr>
            <w:color w:val="000000" w:themeColor="text1"/>
            <w:sz w:val="24"/>
            <w:szCs w:val="24"/>
          </w:rPr>
          <w:t xml:space="preserve"> </w:t>
        </w:r>
      </w:ins>
      <w:r w:rsidR="002F44C8">
        <w:rPr>
          <w:color w:val="000000" w:themeColor="text1"/>
          <w:sz w:val="24"/>
          <w:szCs w:val="24"/>
        </w:rPr>
        <w:t>effort could explain why the relationship was significant for the former and not the latter.</w:t>
      </w:r>
      <w:r w:rsidR="009F4528">
        <w:rPr>
          <w:color w:val="000000" w:themeColor="text1"/>
          <w:sz w:val="24"/>
          <w:szCs w:val="24"/>
        </w:rPr>
        <w:t xml:space="preserve"> </w:t>
      </w:r>
      <w:commentRangeEnd w:id="595"/>
      <w:r w:rsidR="00B923A5">
        <w:rPr>
          <w:rStyle w:val="CommentReference"/>
        </w:rPr>
        <w:commentReference w:id="595"/>
      </w:r>
      <w:r w:rsidR="00D06A28">
        <w:rPr>
          <w:color w:val="000000" w:themeColor="text1"/>
          <w:sz w:val="24"/>
          <w:szCs w:val="24"/>
        </w:rPr>
        <w:t>W</w:t>
      </w:r>
      <w:r w:rsidR="00D06A28" w:rsidRPr="003217B9">
        <w:rPr>
          <w:color w:val="000000" w:themeColor="text1"/>
          <w:sz w:val="24"/>
          <w:szCs w:val="24"/>
        </w:rPr>
        <w:t xml:space="preserve">e expected that </w:t>
      </w:r>
      <w:r w:rsidR="00BC33FB">
        <w:rPr>
          <w:color w:val="000000" w:themeColor="text1"/>
          <w:sz w:val="24"/>
          <w:szCs w:val="24"/>
        </w:rPr>
        <w:t xml:space="preserve">the </w:t>
      </w:r>
      <w:r w:rsidR="00D06A28" w:rsidRPr="003217B9">
        <w:rPr>
          <w:color w:val="000000" w:themeColor="text1"/>
          <w:sz w:val="24"/>
          <w:szCs w:val="24"/>
        </w:rPr>
        <w:t xml:space="preserve">humpback whale </w:t>
      </w:r>
      <w:r w:rsidR="00D06A28">
        <w:rPr>
          <w:color w:val="000000" w:themeColor="text1"/>
          <w:sz w:val="24"/>
          <w:szCs w:val="24"/>
        </w:rPr>
        <w:t>might</w:t>
      </w:r>
      <w:r w:rsidR="00D06A28" w:rsidRPr="003217B9">
        <w:rPr>
          <w:color w:val="000000" w:themeColor="text1"/>
          <w:sz w:val="24"/>
          <w:szCs w:val="24"/>
        </w:rPr>
        <w:t xml:space="preserve"> exhibit </w:t>
      </w:r>
      <w:r w:rsidR="00D06A28">
        <w:rPr>
          <w:color w:val="000000" w:themeColor="text1"/>
          <w:sz w:val="24"/>
          <w:szCs w:val="24"/>
        </w:rPr>
        <w:t>a</w:t>
      </w:r>
      <w:r w:rsidR="00D06A28" w:rsidRPr="003217B9">
        <w:rPr>
          <w:color w:val="000000" w:themeColor="text1"/>
          <w:sz w:val="24"/>
          <w:szCs w:val="24"/>
        </w:rPr>
        <w:t xml:space="preserve"> large</w:t>
      </w:r>
      <w:r w:rsidR="00D06A28">
        <w:rPr>
          <w:color w:val="000000" w:themeColor="text1"/>
          <w:sz w:val="24"/>
          <w:szCs w:val="24"/>
        </w:rPr>
        <w:t>r</w:t>
      </w:r>
      <w:r w:rsidR="00D06A28" w:rsidRPr="003217B9">
        <w:rPr>
          <w:color w:val="000000" w:themeColor="text1"/>
          <w:sz w:val="24"/>
          <w:szCs w:val="24"/>
        </w:rPr>
        <w:t xml:space="preserve"> mass-specific thrust</w:t>
      </w:r>
      <w:r w:rsidR="00D06A28">
        <w:rPr>
          <w:color w:val="000000" w:themeColor="text1"/>
          <w:sz w:val="24"/>
          <w:szCs w:val="24"/>
        </w:rPr>
        <w:t xml:space="preserve"> tha</w:t>
      </w:r>
      <w:r w:rsidR="00BC33FB">
        <w:rPr>
          <w:color w:val="000000" w:themeColor="text1"/>
          <w:sz w:val="24"/>
          <w:szCs w:val="24"/>
        </w:rPr>
        <w:t>n</w:t>
      </w:r>
      <w:r w:rsidR="00D06A28">
        <w:rPr>
          <w:color w:val="000000" w:themeColor="text1"/>
          <w:sz w:val="24"/>
          <w:szCs w:val="24"/>
        </w:rPr>
        <w:t xml:space="preserve"> </w:t>
      </w:r>
      <w:del w:id="603" w:author="Frank Fish" w:date="2020-05-13T13:14:00Z">
        <w:r w:rsidR="00D06A28" w:rsidDel="00E408E2">
          <w:rPr>
            <w:color w:val="000000" w:themeColor="text1"/>
            <w:sz w:val="24"/>
            <w:szCs w:val="24"/>
          </w:rPr>
          <w:delText xml:space="preserve">our </w:delText>
        </w:r>
      </w:del>
      <w:ins w:id="604" w:author="Frank Fish" w:date="2020-05-13T13:14:00Z">
        <w:r w:rsidR="00E408E2">
          <w:rPr>
            <w:color w:val="000000" w:themeColor="text1"/>
            <w:sz w:val="24"/>
            <w:szCs w:val="24"/>
          </w:rPr>
          <w:t xml:space="preserve">the other </w:t>
        </w:r>
      </w:ins>
      <w:r w:rsidR="00D06A28">
        <w:rPr>
          <w:color w:val="000000" w:themeColor="text1"/>
          <w:sz w:val="24"/>
          <w:szCs w:val="24"/>
        </w:rPr>
        <w:t xml:space="preserve">two </w:t>
      </w:r>
      <w:del w:id="605" w:author="Frank Fish" w:date="2020-05-13T13:15:00Z">
        <w:r w:rsidR="00D06A28" w:rsidDel="00E408E2">
          <w:rPr>
            <w:color w:val="000000" w:themeColor="text1"/>
            <w:sz w:val="24"/>
            <w:szCs w:val="24"/>
          </w:rPr>
          <w:delText xml:space="preserve">other study </w:delText>
        </w:r>
      </w:del>
      <w:r w:rsidR="00D06A28">
        <w:rPr>
          <w:color w:val="000000" w:themeColor="text1"/>
          <w:sz w:val="24"/>
          <w:szCs w:val="24"/>
        </w:rPr>
        <w:t>species</w:t>
      </w:r>
      <w:r w:rsidR="00D06A28" w:rsidRPr="003217B9">
        <w:rPr>
          <w:color w:val="000000" w:themeColor="text1"/>
          <w:sz w:val="24"/>
          <w:szCs w:val="24"/>
        </w:rPr>
        <w:t xml:space="preserve"> </w:t>
      </w:r>
      <w:ins w:id="606" w:author="Frank Fish" w:date="2020-05-13T13:15:00Z">
        <w:r w:rsidR="00E408E2">
          <w:rPr>
            <w:color w:val="000000" w:themeColor="text1"/>
            <w:sz w:val="24"/>
            <w:szCs w:val="24"/>
          </w:rPr>
          <w:t xml:space="preserve">in the study, </w:t>
        </w:r>
      </w:ins>
      <w:r w:rsidR="00D06A28" w:rsidRPr="003217B9">
        <w:rPr>
          <w:color w:val="000000" w:themeColor="text1"/>
          <w:sz w:val="24"/>
          <w:szCs w:val="24"/>
        </w:rPr>
        <w:t xml:space="preserve">because </w:t>
      </w:r>
      <w:r w:rsidR="00D06A28" w:rsidRPr="00A51FB2">
        <w:rPr>
          <w:color w:val="000000" w:themeColor="text1"/>
          <w:sz w:val="24"/>
          <w:szCs w:val="24"/>
        </w:rPr>
        <w:t xml:space="preserve">of </w:t>
      </w:r>
      <w:r w:rsidR="00D06A28" w:rsidRPr="003217B9">
        <w:rPr>
          <w:color w:val="000000" w:themeColor="text1"/>
          <w:sz w:val="24"/>
          <w:szCs w:val="24"/>
        </w:rPr>
        <w:t xml:space="preserve">their very large fluke </w:t>
      </w:r>
      <w:r w:rsidR="00D06A28">
        <w:rPr>
          <w:color w:val="000000" w:themeColor="text1"/>
          <w:sz w:val="24"/>
          <w:szCs w:val="24"/>
        </w:rPr>
        <w:t>area relative to body size</w:t>
      </w:r>
      <w:ins w:id="607" w:author="Frank Fish" w:date="2020-05-13T13:15:00Z">
        <w:r w:rsidR="00E408E2">
          <w:rPr>
            <w:color w:val="000000" w:themeColor="text1"/>
            <w:sz w:val="24"/>
            <w:szCs w:val="24"/>
          </w:rPr>
          <w:t xml:space="preserve"> and less streamlined body</w:t>
        </w:r>
      </w:ins>
      <w:r w:rsidR="00D06A28">
        <w:rPr>
          <w:color w:val="000000" w:themeColor="text1"/>
          <w:sz w:val="24"/>
          <w:szCs w:val="24"/>
        </w:rPr>
        <w:t>.</w:t>
      </w:r>
      <w:ins w:id="608" w:author="Frank Fish" w:date="2020-05-18T15:12:00Z">
        <w:r w:rsidR="00F616FF">
          <w:rPr>
            <w:color w:val="000000" w:themeColor="text1"/>
            <w:sz w:val="24"/>
            <w:szCs w:val="24"/>
          </w:rPr>
          <w:t xml:space="preserve"> In addition, humpback whales will </w:t>
        </w:r>
      </w:ins>
      <w:ins w:id="609" w:author="Frank Fish" w:date="2020-05-18T15:13:00Z">
        <w:r w:rsidR="009562E5">
          <w:rPr>
            <w:color w:val="000000" w:themeColor="text1"/>
            <w:sz w:val="24"/>
            <w:szCs w:val="24"/>
          </w:rPr>
          <w:t xml:space="preserve">make tight turning </w:t>
        </w:r>
      </w:ins>
      <w:ins w:id="610" w:author="Frank Fish" w:date="2020-05-18T15:12:00Z">
        <w:r w:rsidR="00F616FF">
          <w:rPr>
            <w:color w:val="000000" w:themeColor="text1"/>
            <w:sz w:val="24"/>
            <w:szCs w:val="24"/>
          </w:rPr>
          <w:t>maneuver</w:t>
        </w:r>
      </w:ins>
      <w:ins w:id="611" w:author="Frank Fish" w:date="2020-05-18T15:13:00Z">
        <w:r w:rsidR="009562E5">
          <w:rPr>
            <w:color w:val="000000" w:themeColor="text1"/>
            <w:sz w:val="24"/>
            <w:szCs w:val="24"/>
          </w:rPr>
          <w:t>s</w:t>
        </w:r>
      </w:ins>
      <w:ins w:id="612" w:author="Frank Fish" w:date="2020-05-18T15:12:00Z">
        <w:r w:rsidR="00F616FF">
          <w:rPr>
            <w:color w:val="000000" w:themeColor="text1"/>
            <w:sz w:val="24"/>
            <w:szCs w:val="24"/>
          </w:rPr>
          <w:t xml:space="preserve"> using </w:t>
        </w:r>
      </w:ins>
      <w:ins w:id="613" w:author="Frank Fish" w:date="2020-05-18T15:13:00Z">
        <w:r w:rsidR="00F616FF">
          <w:rPr>
            <w:color w:val="000000" w:themeColor="text1"/>
            <w:sz w:val="24"/>
            <w:szCs w:val="24"/>
          </w:rPr>
          <w:t>the</w:t>
        </w:r>
      </w:ins>
      <w:ins w:id="614" w:author="Frank Fish" w:date="2020-05-18T15:12:00Z">
        <w:r w:rsidR="00F616FF">
          <w:rPr>
            <w:color w:val="000000" w:themeColor="text1"/>
            <w:sz w:val="24"/>
            <w:szCs w:val="24"/>
          </w:rPr>
          <w:t xml:space="preserve"> </w:t>
        </w:r>
      </w:ins>
      <w:ins w:id="615" w:author="Frank Fish" w:date="2020-05-18T15:13:00Z">
        <w:r w:rsidR="00F616FF">
          <w:rPr>
            <w:color w:val="000000" w:themeColor="text1"/>
            <w:sz w:val="24"/>
            <w:szCs w:val="24"/>
          </w:rPr>
          <w:t xml:space="preserve">elongate flippers </w:t>
        </w:r>
      </w:ins>
      <w:ins w:id="616" w:author="Frank Fish" w:date="2020-05-18T15:14:00Z">
        <w:r w:rsidR="009562E5">
          <w:rPr>
            <w:color w:val="000000" w:themeColor="text1"/>
            <w:sz w:val="24"/>
            <w:szCs w:val="24"/>
          </w:rPr>
          <w:t>to catch prey that both increase the drag and energetics of</w:t>
        </w:r>
      </w:ins>
      <w:ins w:id="617" w:author="Frank Fish" w:date="2020-05-18T15:15:00Z">
        <w:r w:rsidR="009562E5">
          <w:rPr>
            <w:color w:val="000000" w:themeColor="text1"/>
            <w:sz w:val="24"/>
            <w:szCs w:val="24"/>
          </w:rPr>
          <w:t xml:space="preserve"> foraging (Fish and Battle, 1995). </w:t>
        </w:r>
      </w:ins>
    </w:p>
    <w:p w14:paraId="0D3EDF2E" w14:textId="729C5ECA" w:rsidR="00B76888" w:rsidRPr="00A51FB2" w:rsidRDefault="00D06A28">
      <w:pPr>
        <w:spacing w:line="240" w:lineRule="auto"/>
        <w:ind w:firstLine="720"/>
        <w:rPr>
          <w:color w:val="000000" w:themeColor="text1"/>
          <w:sz w:val="24"/>
          <w:szCs w:val="24"/>
        </w:rPr>
        <w:pPrChange w:id="618" w:author="Frank Fish" w:date="2020-05-13T13:16:00Z">
          <w:pPr>
            <w:spacing w:line="240" w:lineRule="auto"/>
          </w:pPr>
        </w:pPrChange>
      </w:pPr>
      <w:del w:id="619" w:author="Frank Fish" w:date="2020-05-13T13:16:00Z">
        <w:r w:rsidDel="00E408E2">
          <w:rPr>
            <w:color w:val="000000" w:themeColor="text1"/>
            <w:sz w:val="24"/>
            <w:szCs w:val="24"/>
          </w:rPr>
          <w:delText xml:space="preserve"> </w:delText>
        </w:r>
      </w:del>
      <w:r w:rsidR="00FE2636" w:rsidRPr="003217B9">
        <w:rPr>
          <w:color w:val="000000" w:themeColor="text1"/>
          <w:sz w:val="24"/>
          <w:szCs w:val="24"/>
        </w:rPr>
        <w:t xml:space="preserve">For lift-based oscillatory swimmers, thrust is produced </w:t>
      </w:r>
      <w:del w:id="620" w:author="Frank Fish" w:date="2020-05-13T13:17:00Z">
        <w:r w:rsidR="00FE2636" w:rsidRPr="003217B9" w:rsidDel="00E408E2">
          <w:rPr>
            <w:color w:val="000000" w:themeColor="text1"/>
            <w:sz w:val="24"/>
            <w:szCs w:val="24"/>
          </w:rPr>
          <w:delText>via the combination of</w:delText>
        </w:r>
      </w:del>
      <w:ins w:id="621" w:author="Frank Fish" w:date="2020-05-13T13:17:00Z">
        <w:r w:rsidR="00E408E2">
          <w:rPr>
            <w:color w:val="000000" w:themeColor="text1"/>
            <w:sz w:val="24"/>
            <w:szCs w:val="24"/>
          </w:rPr>
          <w:t>as  the forward component of the hydrodynamically-derived</w:t>
        </w:r>
      </w:ins>
      <w:r w:rsidR="00FE2636" w:rsidRPr="003217B9">
        <w:rPr>
          <w:color w:val="000000" w:themeColor="text1"/>
          <w:sz w:val="24"/>
          <w:szCs w:val="24"/>
        </w:rPr>
        <w:t xml:space="preserve"> lift </w:t>
      </w:r>
      <w:del w:id="622" w:author="Frank Fish" w:date="2020-05-13T13:18:00Z">
        <w:r w:rsidR="00FE2636" w:rsidRPr="003217B9" w:rsidDel="00E408E2">
          <w:rPr>
            <w:color w:val="000000" w:themeColor="text1"/>
            <w:sz w:val="24"/>
            <w:szCs w:val="24"/>
          </w:rPr>
          <w:delText xml:space="preserve">and drag forces </w:delText>
        </w:r>
      </w:del>
      <w:r w:rsidR="00FE2636" w:rsidRPr="003217B9">
        <w:rPr>
          <w:color w:val="000000" w:themeColor="text1"/>
          <w:sz w:val="24"/>
          <w:szCs w:val="24"/>
        </w:rPr>
        <w:t xml:space="preserve">produced by </w:t>
      </w:r>
      <w:del w:id="623" w:author="Frank Fish" w:date="2020-05-13T13:19:00Z">
        <w:r w:rsidR="00FE2636" w:rsidRPr="003217B9" w:rsidDel="00E408E2">
          <w:rPr>
            <w:color w:val="000000" w:themeColor="text1"/>
            <w:sz w:val="24"/>
            <w:szCs w:val="24"/>
          </w:rPr>
          <w:delText>control surfaces such as the flippers and</w:delText>
        </w:r>
      </w:del>
      <w:ins w:id="624" w:author="Frank Fish" w:date="2020-05-13T13:19:00Z">
        <w:r w:rsidR="00E408E2">
          <w:rPr>
            <w:color w:val="000000" w:themeColor="text1"/>
            <w:sz w:val="24"/>
            <w:szCs w:val="24"/>
          </w:rPr>
          <w:t>motion of the</w:t>
        </w:r>
      </w:ins>
      <w:r w:rsidR="00FE2636" w:rsidRPr="003217B9">
        <w:rPr>
          <w:color w:val="000000" w:themeColor="text1"/>
          <w:sz w:val="24"/>
          <w:szCs w:val="24"/>
        </w:rPr>
        <w:t xml:space="preserve"> tail flukes (Goldbogen</w:t>
      </w:r>
      <w:ins w:id="625" w:author="Frank Fish" w:date="2020-05-12T22:28:00Z">
        <w:r w:rsidR="00E9491C">
          <w:rPr>
            <w:color w:val="000000" w:themeColor="text1"/>
            <w:sz w:val="24"/>
            <w:szCs w:val="24"/>
          </w:rPr>
          <w:t xml:space="preserve"> et al.</w:t>
        </w:r>
      </w:ins>
      <w:del w:id="626" w:author="Frank Fish" w:date="2020-05-12T22:28:00Z">
        <w:r w:rsidR="00FE2636" w:rsidRPr="003217B9" w:rsidDel="00E9491C">
          <w:rPr>
            <w:color w:val="000000" w:themeColor="text1"/>
            <w:sz w:val="24"/>
            <w:szCs w:val="24"/>
          </w:rPr>
          <w:delText>, Fish, and Potvin</w:delText>
        </w:r>
      </w:del>
      <w:ins w:id="627" w:author="Frank Fish" w:date="2020-05-12T22:24:00Z">
        <w:r w:rsidR="00EF422B">
          <w:rPr>
            <w:color w:val="000000" w:themeColor="text1"/>
            <w:sz w:val="24"/>
            <w:szCs w:val="24"/>
          </w:rPr>
          <w:t>,</w:t>
        </w:r>
      </w:ins>
      <w:del w:id="628" w:author="Frank Fish" w:date="2020-05-12T22:24:00Z">
        <w:r w:rsidR="00FE2636" w:rsidRPr="003217B9" w:rsidDel="00EF422B">
          <w:rPr>
            <w:color w:val="000000" w:themeColor="text1"/>
            <w:sz w:val="24"/>
            <w:szCs w:val="24"/>
          </w:rPr>
          <w:delText>;</w:delText>
        </w:r>
      </w:del>
      <w:r w:rsidR="00FE2636" w:rsidRPr="003217B9">
        <w:rPr>
          <w:color w:val="000000" w:themeColor="text1"/>
          <w:sz w:val="24"/>
          <w:szCs w:val="24"/>
        </w:rPr>
        <w:t xml:space="preserve"> 2016). Maximum thrust and high propulsive efficiency </w:t>
      </w:r>
      <w:r w:rsidR="00BC33FB">
        <w:rPr>
          <w:color w:val="000000" w:themeColor="text1"/>
          <w:sz w:val="24"/>
          <w:szCs w:val="24"/>
        </w:rPr>
        <w:t>are</w:t>
      </w:r>
      <w:r w:rsidR="00FE2636" w:rsidRPr="003217B9">
        <w:rPr>
          <w:color w:val="000000" w:themeColor="text1"/>
          <w:sz w:val="24"/>
          <w:szCs w:val="24"/>
        </w:rPr>
        <w:t xml:space="preserve"> typically achieved with a broad, semi-lunate </w:t>
      </w:r>
      <w:del w:id="629" w:author="Frank Fish" w:date="2020-05-13T13:19:00Z">
        <w:r w:rsidR="00FE2636" w:rsidRPr="003217B9" w:rsidDel="00E408E2">
          <w:rPr>
            <w:color w:val="000000" w:themeColor="text1"/>
            <w:sz w:val="24"/>
            <w:szCs w:val="24"/>
          </w:rPr>
          <w:delText>paddle/</w:delText>
        </w:r>
      </w:del>
      <w:r w:rsidR="00FE2636" w:rsidRPr="003217B9">
        <w:rPr>
          <w:color w:val="000000" w:themeColor="text1"/>
          <w:sz w:val="24"/>
          <w:szCs w:val="24"/>
        </w:rPr>
        <w:t xml:space="preserve">fluke area that is attached to the body through a constricted peduncle region (Fish, 2004). </w:t>
      </w:r>
      <w:del w:id="630" w:author="Jeremy Arthur Goldbogen" w:date="2020-05-10T11:08:00Z">
        <w:r w:rsidR="00FE2636" w:rsidRPr="003217B9" w:rsidDel="00B923A5">
          <w:rPr>
            <w:color w:val="000000" w:themeColor="text1"/>
            <w:sz w:val="24"/>
            <w:szCs w:val="24"/>
          </w:rPr>
          <w:delText>We understand that t</w:delText>
        </w:r>
      </w:del>
      <w:ins w:id="631" w:author="Jeremy Arthur Goldbogen" w:date="2020-05-10T11:08:00Z">
        <w:r w:rsidR="00B923A5">
          <w:rPr>
            <w:color w:val="000000" w:themeColor="text1"/>
            <w:sz w:val="24"/>
            <w:szCs w:val="24"/>
          </w:rPr>
          <w:t>T</w:t>
        </w:r>
      </w:ins>
      <w:r w:rsidR="00FE2636" w:rsidRPr="003217B9">
        <w:rPr>
          <w:color w:val="000000" w:themeColor="text1"/>
          <w:sz w:val="24"/>
          <w:szCs w:val="24"/>
        </w:rPr>
        <w:t>here are morphological variations in rorquals across scale (Woodward et al. 2006; Kahane-Rapport &amp; Goldbogen, 2018)</w:t>
      </w:r>
      <w:r>
        <w:rPr>
          <w:color w:val="000000" w:themeColor="text1"/>
          <w:sz w:val="24"/>
          <w:szCs w:val="24"/>
        </w:rPr>
        <w:t>, but there has been minimal work relating fine-scale morphology of the control surfaces to hydrodynamic performance in large whales</w:t>
      </w:r>
      <w:r w:rsidR="00FE2636" w:rsidRPr="003217B9">
        <w:rPr>
          <w:color w:val="000000" w:themeColor="text1"/>
          <w:sz w:val="24"/>
          <w:szCs w:val="24"/>
        </w:rPr>
        <w:t>.</w:t>
      </w:r>
      <w:r>
        <w:rPr>
          <w:color w:val="000000" w:themeColor="text1"/>
          <w:sz w:val="24"/>
          <w:szCs w:val="24"/>
        </w:rPr>
        <w:t xml:space="preserve"> </w:t>
      </w:r>
      <w:r w:rsidR="00FE2636" w:rsidRPr="003217B9">
        <w:rPr>
          <w:color w:val="000000" w:themeColor="text1"/>
          <w:sz w:val="24"/>
          <w:szCs w:val="24"/>
        </w:rPr>
        <w:t xml:space="preserve">Interestingly, we found </w:t>
      </w:r>
      <w:r w:rsidR="009F5550" w:rsidRPr="003217B9">
        <w:rPr>
          <w:color w:val="000000" w:themeColor="text1"/>
          <w:sz w:val="24"/>
          <w:szCs w:val="24"/>
        </w:rPr>
        <w:t>that the scaled fluke length has no effect on thrust production</w:t>
      </w:r>
      <w:r w:rsidR="00390F83" w:rsidRPr="00A51FB2">
        <w:rPr>
          <w:color w:val="000000" w:themeColor="text1"/>
          <w:sz w:val="24"/>
          <w:szCs w:val="24"/>
        </w:rPr>
        <w:t xml:space="preserve"> and was very similar for all species</w:t>
      </w:r>
      <w:ins w:id="632" w:author="Jeremy Arthur Goldbogen" w:date="2020-05-10T11:09:00Z">
        <w:r w:rsidR="00B923A5">
          <w:rPr>
            <w:color w:val="000000" w:themeColor="text1"/>
            <w:sz w:val="24"/>
            <w:szCs w:val="24"/>
          </w:rPr>
          <w:t xml:space="preserve"> (Fig</w:t>
        </w:r>
      </w:ins>
      <w:ins w:id="633" w:author="Frank Fish" w:date="2020-05-12T22:28:00Z">
        <w:r w:rsidR="00E9491C">
          <w:rPr>
            <w:color w:val="000000" w:themeColor="text1"/>
            <w:sz w:val="24"/>
            <w:szCs w:val="24"/>
          </w:rPr>
          <w:t xml:space="preserve">. </w:t>
        </w:r>
      </w:ins>
      <w:ins w:id="634" w:author="Frank Fish" w:date="2020-05-18T15:33:00Z">
        <w:r w:rsidR="009F3785">
          <w:rPr>
            <w:color w:val="000000" w:themeColor="text1"/>
            <w:sz w:val="24"/>
            <w:szCs w:val="24"/>
          </w:rPr>
          <w:t>5</w:t>
        </w:r>
      </w:ins>
      <w:ins w:id="635" w:author="Jeremy Arthur Goldbogen" w:date="2020-05-10T11:09:00Z">
        <w:r w:rsidR="00B923A5">
          <w:rPr>
            <w:color w:val="000000" w:themeColor="text1"/>
            <w:sz w:val="24"/>
            <w:szCs w:val="24"/>
          </w:rPr>
          <w:t>)</w:t>
        </w:r>
      </w:ins>
      <w:r w:rsidR="009F5550" w:rsidRPr="003217B9">
        <w:rPr>
          <w:color w:val="000000" w:themeColor="text1"/>
          <w:sz w:val="24"/>
          <w:szCs w:val="24"/>
        </w:rPr>
        <w:t xml:space="preserve">. </w:t>
      </w:r>
      <w:r w:rsidR="00FE2636" w:rsidRPr="003217B9">
        <w:rPr>
          <w:color w:val="000000" w:themeColor="text1"/>
          <w:sz w:val="24"/>
          <w:szCs w:val="24"/>
        </w:rPr>
        <w:t xml:space="preserve">We </w:t>
      </w:r>
      <w:del w:id="636" w:author="Frank Fish" w:date="2020-05-18T15:33:00Z">
        <w:r w:rsidR="00FE2636" w:rsidRPr="003217B9" w:rsidDel="00A21F7A">
          <w:rPr>
            <w:color w:val="000000" w:themeColor="text1"/>
            <w:sz w:val="24"/>
            <w:szCs w:val="24"/>
          </w:rPr>
          <w:delText xml:space="preserve">think </w:delText>
        </w:r>
      </w:del>
      <w:ins w:id="637" w:author="Frank Fish" w:date="2020-05-18T15:33:00Z">
        <w:r w:rsidR="00A21F7A">
          <w:rPr>
            <w:color w:val="000000" w:themeColor="text1"/>
            <w:sz w:val="24"/>
            <w:szCs w:val="24"/>
          </w:rPr>
          <w:t>believe</w:t>
        </w:r>
      </w:ins>
      <w:ins w:id="638" w:author="Frank Fish" w:date="2020-05-18T15:34:00Z">
        <w:r w:rsidR="00A21F7A">
          <w:rPr>
            <w:color w:val="000000" w:themeColor="text1"/>
            <w:sz w:val="24"/>
            <w:szCs w:val="24"/>
          </w:rPr>
          <w:t xml:space="preserve"> that</w:t>
        </w:r>
      </w:ins>
      <w:ins w:id="639" w:author="Frank Fish" w:date="2020-05-18T15:33:00Z">
        <w:r w:rsidR="00A21F7A" w:rsidRPr="003217B9">
          <w:rPr>
            <w:color w:val="000000" w:themeColor="text1"/>
            <w:sz w:val="24"/>
            <w:szCs w:val="24"/>
          </w:rPr>
          <w:t xml:space="preserve"> </w:t>
        </w:r>
      </w:ins>
      <w:ins w:id="640" w:author="Frank Fish" w:date="2020-05-18T15:34:00Z">
        <w:r w:rsidR="00A21F7A">
          <w:rPr>
            <w:color w:val="000000" w:themeColor="text1"/>
            <w:sz w:val="24"/>
            <w:szCs w:val="24"/>
          </w:rPr>
          <w:t xml:space="preserve">the </w:t>
        </w:r>
        <w:r w:rsidR="00A21F7A" w:rsidRPr="003217B9">
          <w:rPr>
            <w:color w:val="000000" w:themeColor="text1"/>
            <w:sz w:val="24"/>
            <w:szCs w:val="24"/>
          </w:rPr>
          <w:t xml:space="preserve">large flukes </w:t>
        </w:r>
        <w:r w:rsidR="00A21F7A">
          <w:rPr>
            <w:color w:val="000000" w:themeColor="text1"/>
            <w:sz w:val="24"/>
            <w:szCs w:val="24"/>
          </w:rPr>
          <w:t xml:space="preserve">of </w:t>
        </w:r>
      </w:ins>
      <w:r w:rsidR="00FE2636" w:rsidRPr="003217B9">
        <w:rPr>
          <w:color w:val="000000" w:themeColor="text1"/>
          <w:sz w:val="24"/>
          <w:szCs w:val="24"/>
        </w:rPr>
        <w:t xml:space="preserve">the </w:t>
      </w:r>
      <w:r w:rsidR="00FE2636" w:rsidRPr="003217B9">
        <w:rPr>
          <w:color w:val="000000" w:themeColor="text1"/>
          <w:sz w:val="24"/>
          <w:szCs w:val="24"/>
        </w:rPr>
        <w:lastRenderedPageBreak/>
        <w:t>humpback</w:t>
      </w:r>
      <w:r>
        <w:rPr>
          <w:color w:val="000000" w:themeColor="text1"/>
          <w:sz w:val="24"/>
          <w:szCs w:val="24"/>
        </w:rPr>
        <w:t xml:space="preserve"> whale</w:t>
      </w:r>
      <w:del w:id="641" w:author="Frank Fish" w:date="2020-05-18T15:34:00Z">
        <w:r w:rsidDel="00A21F7A">
          <w:rPr>
            <w:color w:val="000000" w:themeColor="text1"/>
            <w:sz w:val="24"/>
            <w:szCs w:val="24"/>
          </w:rPr>
          <w:delText>’s</w:delText>
        </w:r>
      </w:del>
      <w:r w:rsidR="00FE2636" w:rsidRPr="003217B9">
        <w:rPr>
          <w:color w:val="000000" w:themeColor="text1"/>
          <w:sz w:val="24"/>
          <w:szCs w:val="24"/>
        </w:rPr>
        <w:t xml:space="preserve"> </w:t>
      </w:r>
      <w:del w:id="642" w:author="Frank Fish" w:date="2020-05-18T15:34:00Z">
        <w:r w:rsidR="00FE2636" w:rsidRPr="003217B9" w:rsidDel="00A21F7A">
          <w:rPr>
            <w:color w:val="000000" w:themeColor="text1"/>
            <w:sz w:val="24"/>
            <w:szCs w:val="24"/>
          </w:rPr>
          <w:delText xml:space="preserve">large flukes </w:delText>
        </w:r>
      </w:del>
      <w:r w:rsidR="009F4528">
        <w:rPr>
          <w:color w:val="000000" w:themeColor="text1"/>
          <w:sz w:val="24"/>
          <w:szCs w:val="24"/>
        </w:rPr>
        <w:t xml:space="preserve">are </w:t>
      </w:r>
      <w:del w:id="643" w:author="Frank Fish" w:date="2020-05-18T15:35:00Z">
        <w:r w:rsidDel="00A21F7A">
          <w:rPr>
            <w:color w:val="000000" w:themeColor="text1"/>
            <w:sz w:val="24"/>
            <w:szCs w:val="24"/>
          </w:rPr>
          <w:delText xml:space="preserve">being </w:delText>
        </w:r>
      </w:del>
      <w:r>
        <w:rPr>
          <w:color w:val="000000" w:themeColor="text1"/>
          <w:sz w:val="24"/>
          <w:szCs w:val="24"/>
        </w:rPr>
        <w:t xml:space="preserve">offset by their </w:t>
      </w:r>
      <w:r w:rsidR="009F4528">
        <w:rPr>
          <w:color w:val="000000" w:themeColor="text1"/>
          <w:sz w:val="24"/>
          <w:szCs w:val="24"/>
        </w:rPr>
        <w:t>enlarged</w:t>
      </w:r>
      <w:r>
        <w:rPr>
          <w:color w:val="000000" w:themeColor="text1"/>
          <w:sz w:val="24"/>
          <w:szCs w:val="24"/>
        </w:rPr>
        <w:t xml:space="preserve"> flippers </w:t>
      </w:r>
      <w:r w:rsidR="009F4528">
        <w:rPr>
          <w:color w:val="000000" w:themeColor="text1"/>
          <w:sz w:val="24"/>
          <w:szCs w:val="24"/>
        </w:rPr>
        <w:t>and</w:t>
      </w:r>
      <w:r>
        <w:rPr>
          <w:color w:val="000000" w:themeColor="text1"/>
          <w:sz w:val="24"/>
          <w:szCs w:val="24"/>
        </w:rPr>
        <w:t xml:space="preserve"> rotund body shape</w:t>
      </w:r>
      <w:r w:rsidR="009F4528">
        <w:rPr>
          <w:color w:val="000000" w:themeColor="text1"/>
          <w:sz w:val="24"/>
          <w:szCs w:val="24"/>
        </w:rPr>
        <w:t xml:space="preserve">, </w:t>
      </w:r>
      <w:ins w:id="644" w:author="Frank Fish" w:date="2020-05-18T15:36:00Z">
        <w:r w:rsidR="00A21F7A">
          <w:rPr>
            <w:color w:val="000000" w:themeColor="text1"/>
            <w:sz w:val="24"/>
            <w:szCs w:val="24"/>
          </w:rPr>
          <w:t xml:space="preserve">which are </w:t>
        </w:r>
      </w:ins>
      <w:r w:rsidR="009F4528">
        <w:rPr>
          <w:color w:val="000000" w:themeColor="text1"/>
          <w:sz w:val="24"/>
          <w:szCs w:val="24"/>
        </w:rPr>
        <w:t xml:space="preserve">both </w:t>
      </w:r>
      <w:del w:id="645" w:author="Frank Fish" w:date="2020-05-18T15:36:00Z">
        <w:r w:rsidR="009F4528" w:rsidDel="00A21F7A">
          <w:rPr>
            <w:color w:val="000000" w:themeColor="text1"/>
            <w:sz w:val="24"/>
            <w:szCs w:val="24"/>
          </w:rPr>
          <w:delText xml:space="preserve">of which are </w:delText>
        </w:r>
      </w:del>
      <w:r w:rsidR="009F4528">
        <w:rPr>
          <w:color w:val="000000" w:themeColor="text1"/>
          <w:sz w:val="24"/>
          <w:szCs w:val="24"/>
        </w:rPr>
        <w:t>adaptations for increased maneuverability at the potential expense of higher thrust generation (</w:t>
      </w:r>
      <w:r w:rsidR="00430540">
        <w:rPr>
          <w:color w:val="000000" w:themeColor="text1"/>
          <w:sz w:val="24"/>
          <w:szCs w:val="24"/>
        </w:rPr>
        <w:t>Fish, 1999; Weihs, 2002B</w:t>
      </w:r>
      <w:r w:rsidR="009F4528">
        <w:rPr>
          <w:color w:val="000000" w:themeColor="text1"/>
          <w:sz w:val="24"/>
          <w:szCs w:val="24"/>
        </w:rPr>
        <w:t xml:space="preserve">). </w:t>
      </w:r>
      <w:r w:rsidR="00B76888" w:rsidRPr="003217B9">
        <w:rPr>
          <w:color w:val="000000" w:themeColor="text1"/>
          <w:sz w:val="24"/>
          <w:szCs w:val="24"/>
        </w:rPr>
        <w:t xml:space="preserve">Overall, our results show that thrust production on a mass-specific basis is greatest in the largest animals and scales </w:t>
      </w:r>
      <w:del w:id="646" w:author="Frank Fish" w:date="2020-05-18T15:37:00Z">
        <w:r w:rsidR="00B76888" w:rsidRPr="003217B9" w:rsidDel="00A21F7A">
          <w:rPr>
            <w:color w:val="000000" w:themeColor="text1"/>
            <w:sz w:val="24"/>
            <w:szCs w:val="24"/>
          </w:rPr>
          <w:delText>in relation to</w:delText>
        </w:r>
      </w:del>
      <w:ins w:id="647" w:author="Frank Fish" w:date="2020-05-18T15:37:00Z">
        <w:r w:rsidR="00A21F7A">
          <w:rPr>
            <w:color w:val="000000" w:themeColor="text1"/>
            <w:sz w:val="24"/>
            <w:szCs w:val="24"/>
          </w:rPr>
          <w:t>with</w:t>
        </w:r>
      </w:ins>
      <w:r w:rsidR="00B76888" w:rsidRPr="003217B9">
        <w:rPr>
          <w:color w:val="000000" w:themeColor="text1"/>
          <w:sz w:val="24"/>
          <w:szCs w:val="24"/>
        </w:rPr>
        <w:t xml:space="preserve"> body size and not necessarily appendage size or shape.</w:t>
      </w:r>
    </w:p>
    <w:p w14:paraId="40049950" w14:textId="77777777" w:rsidR="006779A6" w:rsidRPr="00A51FB2" w:rsidRDefault="006779A6" w:rsidP="00E90454">
      <w:pPr>
        <w:shd w:val="clear" w:color="auto" w:fill="FFFFFF"/>
        <w:spacing w:line="240" w:lineRule="auto"/>
        <w:rPr>
          <w:color w:val="000000" w:themeColor="text1"/>
          <w:sz w:val="24"/>
          <w:szCs w:val="24"/>
        </w:rPr>
      </w:pPr>
    </w:p>
    <w:p w14:paraId="0B7A7559" w14:textId="6752781A" w:rsidR="006779A6" w:rsidRPr="00A51FB2" w:rsidRDefault="006779A6">
      <w:pPr>
        <w:shd w:val="clear" w:color="auto" w:fill="FFFFFF"/>
        <w:spacing w:line="240" w:lineRule="auto"/>
        <w:jc w:val="center"/>
        <w:rPr>
          <w:color w:val="000000" w:themeColor="text1"/>
          <w:sz w:val="24"/>
          <w:szCs w:val="24"/>
          <w:u w:val="single"/>
        </w:rPr>
      </w:pPr>
      <w:r w:rsidRPr="00A51FB2">
        <w:rPr>
          <w:color w:val="000000" w:themeColor="text1"/>
          <w:sz w:val="24"/>
          <w:szCs w:val="24"/>
          <w:u w:val="single"/>
        </w:rPr>
        <w:t>Drag coefficient vs. Reynolds number</w:t>
      </w:r>
    </w:p>
    <w:p w14:paraId="73F47E4B" w14:textId="519E6B8A" w:rsidR="00FE2636" w:rsidRPr="00A51FB2" w:rsidRDefault="00FE2636">
      <w:pPr>
        <w:shd w:val="clear" w:color="auto" w:fill="FFFFFF"/>
        <w:spacing w:line="240" w:lineRule="auto"/>
        <w:ind w:firstLine="720"/>
        <w:rPr>
          <w:color w:val="000000" w:themeColor="text1"/>
          <w:sz w:val="24"/>
          <w:szCs w:val="24"/>
        </w:rPr>
      </w:pPr>
      <w:r w:rsidRPr="003217B9">
        <w:rPr>
          <w:color w:val="000000" w:themeColor="text1"/>
          <w:sz w:val="24"/>
          <w:szCs w:val="24"/>
        </w:rPr>
        <w:t>In comparison to our tagged animals,</w:t>
      </w:r>
      <w:r w:rsidR="00390F83" w:rsidRPr="00A51FB2">
        <w:rPr>
          <w:color w:val="000000" w:themeColor="text1"/>
          <w:sz w:val="24"/>
          <w:szCs w:val="24"/>
        </w:rPr>
        <w:t xml:space="preserve"> </w:t>
      </w:r>
      <w:r w:rsidR="00247326" w:rsidRPr="003217B9">
        <w:rPr>
          <w:color w:val="000000" w:themeColor="text1"/>
          <w:sz w:val="24"/>
          <w:szCs w:val="24"/>
        </w:rPr>
        <w:t>Hoerner’s</w:t>
      </w:r>
      <w:r w:rsidRPr="003217B9">
        <w:rPr>
          <w:color w:val="000000" w:themeColor="text1"/>
          <w:sz w:val="24"/>
          <w:szCs w:val="24"/>
        </w:rPr>
        <w:t xml:space="preserve"> </w:t>
      </w:r>
      <w:r w:rsidR="006779A6" w:rsidRPr="003217B9">
        <w:rPr>
          <w:color w:val="000000" w:themeColor="text1"/>
          <w:sz w:val="24"/>
          <w:szCs w:val="24"/>
        </w:rPr>
        <w:t xml:space="preserve">R-100 airship </w:t>
      </w:r>
      <w:r w:rsidRPr="003217B9">
        <w:rPr>
          <w:color w:val="000000" w:themeColor="text1"/>
          <w:sz w:val="24"/>
          <w:szCs w:val="24"/>
        </w:rPr>
        <w:t xml:space="preserve">models used for </w:t>
      </w:r>
      <w:r w:rsidR="006779A6" w:rsidRPr="003217B9">
        <w:rPr>
          <w:color w:val="000000" w:themeColor="text1"/>
          <w:sz w:val="24"/>
          <w:szCs w:val="24"/>
        </w:rPr>
        <w:t>computational</w:t>
      </w:r>
      <w:r w:rsidRPr="003217B9">
        <w:rPr>
          <w:color w:val="000000" w:themeColor="text1"/>
          <w:sz w:val="24"/>
          <w:szCs w:val="24"/>
        </w:rPr>
        <w:t xml:space="preserve"> analysis did not include control surfaces (flippers or flukes). Instead, </w:t>
      </w:r>
      <w:r w:rsidR="006779A6" w:rsidRPr="003217B9">
        <w:rPr>
          <w:color w:val="000000" w:themeColor="text1"/>
          <w:sz w:val="24"/>
          <w:szCs w:val="24"/>
        </w:rPr>
        <w:t>the</w:t>
      </w:r>
      <w:r w:rsidRPr="003217B9">
        <w:rPr>
          <w:color w:val="000000" w:themeColor="text1"/>
          <w:sz w:val="24"/>
          <w:szCs w:val="24"/>
        </w:rPr>
        <w:t xml:space="preserve"> approximated environment around</w:t>
      </w:r>
      <w:r w:rsidR="006779A6" w:rsidRPr="003217B9">
        <w:rPr>
          <w:color w:val="000000" w:themeColor="text1"/>
          <w:sz w:val="24"/>
          <w:szCs w:val="24"/>
        </w:rPr>
        <w:t xml:space="preserve"> the airship was determined using wind tunnel test data (Hoerner </w:t>
      </w:r>
      <w:del w:id="648" w:author="Frank Fish" w:date="2020-05-18T15:44:00Z">
        <w:r w:rsidR="006779A6" w:rsidRPr="003217B9" w:rsidDel="00EC7444">
          <w:rPr>
            <w:color w:val="000000" w:themeColor="text1"/>
            <w:sz w:val="24"/>
            <w:szCs w:val="24"/>
          </w:rPr>
          <w:delText>1962</w:delText>
        </w:r>
      </w:del>
      <w:ins w:id="649" w:author="Frank Fish" w:date="2020-05-18T15:44:00Z">
        <w:r w:rsidR="00EC7444" w:rsidRPr="003217B9">
          <w:rPr>
            <w:color w:val="000000" w:themeColor="text1"/>
            <w:sz w:val="24"/>
            <w:szCs w:val="24"/>
          </w:rPr>
          <w:t>196</w:t>
        </w:r>
        <w:r w:rsidR="00EC7444">
          <w:rPr>
            <w:color w:val="000000" w:themeColor="text1"/>
            <w:sz w:val="24"/>
            <w:szCs w:val="24"/>
          </w:rPr>
          <w:t>5</w:t>
        </w:r>
      </w:ins>
      <w:r w:rsidR="006779A6" w:rsidRPr="003217B9">
        <w:rPr>
          <w:color w:val="000000" w:themeColor="text1"/>
          <w:sz w:val="24"/>
          <w:szCs w:val="24"/>
        </w:rPr>
        <w:t>; Blevins, 1993)</w:t>
      </w:r>
      <w:r w:rsidRPr="003217B9">
        <w:rPr>
          <w:color w:val="000000" w:themeColor="text1"/>
          <w:sz w:val="24"/>
          <w:szCs w:val="24"/>
        </w:rPr>
        <w:t>.</w:t>
      </w:r>
      <w:r w:rsidRPr="00A51FB2">
        <w:rPr>
          <w:color w:val="000000" w:themeColor="text1"/>
          <w:sz w:val="24"/>
          <w:szCs w:val="24"/>
        </w:rPr>
        <w:t xml:space="preserve"> These modeled values suggest that for a minke whale (~9m), the drag coefficients for fluking </w:t>
      </w:r>
      <w:r w:rsidR="00247326" w:rsidRPr="00A51FB2">
        <w:rPr>
          <w:color w:val="000000" w:themeColor="text1"/>
          <w:sz w:val="24"/>
          <w:szCs w:val="24"/>
        </w:rPr>
        <w:t xml:space="preserve">should be roughly </w:t>
      </w:r>
      <w:r w:rsidR="00390F83" w:rsidRPr="00A51FB2">
        <w:rPr>
          <w:color w:val="000000" w:themeColor="text1"/>
          <w:sz w:val="24"/>
          <w:szCs w:val="24"/>
        </w:rPr>
        <w:t>three times</w:t>
      </w:r>
      <w:r w:rsidR="00247326" w:rsidRPr="00A51FB2">
        <w:rPr>
          <w:color w:val="000000" w:themeColor="text1"/>
          <w:sz w:val="24"/>
          <w:szCs w:val="24"/>
        </w:rPr>
        <w:t xml:space="preserve"> as high than</w:t>
      </w:r>
      <w:r w:rsidRPr="00A51FB2">
        <w:rPr>
          <w:color w:val="000000" w:themeColor="text1"/>
          <w:sz w:val="24"/>
          <w:szCs w:val="24"/>
        </w:rPr>
        <w:t xml:space="preserve"> non-fluking </w:t>
      </w:r>
      <w:r w:rsidR="00247326" w:rsidRPr="00A51FB2">
        <w:rPr>
          <w:color w:val="000000" w:themeColor="text1"/>
          <w:sz w:val="24"/>
          <w:szCs w:val="24"/>
        </w:rPr>
        <w:t>and gliding. B</w:t>
      </w:r>
      <w:r w:rsidRPr="00A51FB2">
        <w:rPr>
          <w:color w:val="000000" w:themeColor="text1"/>
          <w:sz w:val="24"/>
          <w:szCs w:val="24"/>
        </w:rPr>
        <w:t>u</w:t>
      </w:r>
      <w:r w:rsidR="00390F83" w:rsidRPr="00A51FB2">
        <w:rPr>
          <w:color w:val="000000" w:themeColor="text1"/>
          <w:sz w:val="24"/>
          <w:szCs w:val="24"/>
        </w:rPr>
        <w:t>t</w:t>
      </w:r>
      <w:r w:rsidRPr="00A51FB2">
        <w:rPr>
          <w:color w:val="000000" w:themeColor="text1"/>
          <w:sz w:val="24"/>
          <w:szCs w:val="24"/>
        </w:rPr>
        <w:t xml:space="preserve"> the difference between these coefficients should increase for larger animals, culminating in a </w:t>
      </w:r>
      <w:r w:rsidR="00247326" w:rsidRPr="00A51FB2">
        <w:rPr>
          <w:color w:val="000000" w:themeColor="text1"/>
          <w:sz w:val="24"/>
          <w:szCs w:val="24"/>
        </w:rPr>
        <w:t>six</w:t>
      </w:r>
      <w:r w:rsidRPr="00A51FB2">
        <w:rPr>
          <w:color w:val="000000" w:themeColor="text1"/>
          <w:sz w:val="24"/>
          <w:szCs w:val="24"/>
        </w:rPr>
        <w:t>-fold difference for a blue whale (~22m)</w:t>
      </w:r>
      <w:r w:rsidR="008D0968">
        <w:rPr>
          <w:color w:val="000000" w:themeColor="text1"/>
          <w:sz w:val="24"/>
          <w:szCs w:val="24"/>
        </w:rPr>
        <w:t xml:space="preserve"> (</w:t>
      </w:r>
      <w:del w:id="650" w:author="Frank Fish" w:date="2020-05-12T22:10:00Z">
        <w:r w:rsidR="008D0968" w:rsidDel="00146B31">
          <w:rPr>
            <w:color w:val="000000" w:themeColor="text1"/>
            <w:sz w:val="24"/>
            <w:szCs w:val="24"/>
          </w:rPr>
          <w:delText>Figure</w:delText>
        </w:r>
      </w:del>
      <w:ins w:id="651" w:author="Frank Fish" w:date="2020-05-12T22:10:00Z">
        <w:r w:rsidR="00146B31">
          <w:rPr>
            <w:color w:val="000000" w:themeColor="text1"/>
            <w:sz w:val="24"/>
            <w:szCs w:val="24"/>
          </w:rPr>
          <w:t>Fig.</w:t>
        </w:r>
      </w:ins>
      <w:r w:rsidR="008D0968">
        <w:rPr>
          <w:color w:val="000000" w:themeColor="text1"/>
          <w:sz w:val="24"/>
          <w:szCs w:val="24"/>
        </w:rPr>
        <w:t xml:space="preserve"> 6)</w:t>
      </w:r>
      <w:r w:rsidRPr="00A51FB2">
        <w:rPr>
          <w:color w:val="000000" w:themeColor="text1"/>
          <w:sz w:val="24"/>
          <w:szCs w:val="24"/>
        </w:rPr>
        <w:t>. (</w:t>
      </w:r>
      <w:r w:rsidRPr="00A51FB2">
        <w:rPr>
          <w:color w:val="FF0000"/>
          <w:sz w:val="24"/>
          <w:szCs w:val="24"/>
        </w:rPr>
        <w:t>Hope to get</w:t>
      </w:r>
      <w:r w:rsidR="00A96169">
        <w:rPr>
          <w:color w:val="FF0000"/>
          <w:sz w:val="24"/>
          <w:szCs w:val="24"/>
        </w:rPr>
        <w:t xml:space="preserve"> more of</w:t>
      </w:r>
      <w:r w:rsidRPr="00A51FB2">
        <w:rPr>
          <w:color w:val="FF0000"/>
          <w:sz w:val="24"/>
          <w:szCs w:val="24"/>
        </w:rPr>
        <w:t xml:space="preserve"> Jean’s input here</w:t>
      </w:r>
      <w:r w:rsidR="00A96169">
        <w:rPr>
          <w:color w:val="FF0000"/>
          <w:sz w:val="24"/>
          <w:szCs w:val="24"/>
        </w:rPr>
        <w:t>)</w:t>
      </w:r>
      <w:ins w:id="652" w:author="Frank Fish" w:date="2020-05-18T15:54:00Z">
        <w:r w:rsidR="00731EC3">
          <w:rPr>
            <w:color w:val="FF0000"/>
            <w:sz w:val="24"/>
            <w:szCs w:val="24"/>
          </w:rPr>
          <w:t xml:space="preserve"> (Lighthill, 1971 indicated this increase as did Fish, 1993, 1998).</w:t>
        </w:r>
      </w:ins>
    </w:p>
    <w:p w14:paraId="059DEE79" w14:textId="77777777" w:rsidR="00FE2636" w:rsidRPr="00A51FB2" w:rsidRDefault="00FE2636">
      <w:pPr>
        <w:shd w:val="clear" w:color="auto" w:fill="FFFFFF"/>
        <w:spacing w:line="240" w:lineRule="auto"/>
        <w:ind w:firstLine="720"/>
        <w:rPr>
          <w:color w:val="000000" w:themeColor="text1"/>
          <w:sz w:val="24"/>
          <w:szCs w:val="24"/>
        </w:rPr>
      </w:pPr>
    </w:p>
    <w:p w14:paraId="16D248BD" w14:textId="77777777" w:rsidR="00FE2636" w:rsidRPr="00A51FB2" w:rsidRDefault="00FE2636">
      <w:pPr>
        <w:shd w:val="clear" w:color="auto" w:fill="FFFFFF"/>
        <w:spacing w:line="240" w:lineRule="auto"/>
        <w:jc w:val="center"/>
        <w:rPr>
          <w:i/>
          <w:color w:val="000000" w:themeColor="text1"/>
          <w:sz w:val="24"/>
          <w:szCs w:val="24"/>
        </w:rPr>
      </w:pPr>
      <w:r w:rsidRPr="00A51FB2">
        <w:rPr>
          <w:i/>
          <w:color w:val="000000" w:themeColor="text1"/>
          <w:sz w:val="24"/>
          <w:szCs w:val="24"/>
        </w:rPr>
        <w:t>Propulsive efficiency</w:t>
      </w:r>
    </w:p>
    <w:p w14:paraId="1C3D37A8" w14:textId="77777777" w:rsidR="00FE2636" w:rsidRPr="00A51FB2" w:rsidRDefault="00FE2636">
      <w:pPr>
        <w:shd w:val="clear" w:color="auto" w:fill="FFFFFF"/>
        <w:spacing w:line="240" w:lineRule="auto"/>
        <w:rPr>
          <w:i/>
          <w:color w:val="000000" w:themeColor="text1"/>
          <w:sz w:val="24"/>
          <w:szCs w:val="24"/>
        </w:rPr>
      </w:pPr>
      <w:r w:rsidRPr="00A51FB2">
        <w:rPr>
          <w:i/>
          <w:color w:val="000000" w:themeColor="text1"/>
          <w:sz w:val="24"/>
          <w:szCs w:val="24"/>
        </w:rPr>
        <w:t>Swimming velocity (m s</w:t>
      </w:r>
      <w:r w:rsidRPr="00A51FB2">
        <w:rPr>
          <w:i/>
          <w:color w:val="000000" w:themeColor="text1"/>
          <w:sz w:val="24"/>
          <w:szCs w:val="24"/>
          <w:vertAlign w:val="superscript"/>
        </w:rPr>
        <w:t>-1</w:t>
      </w:r>
      <w:r w:rsidRPr="00A51FB2">
        <w:rPr>
          <w:i/>
          <w:color w:val="000000" w:themeColor="text1"/>
          <w:sz w:val="24"/>
          <w:szCs w:val="24"/>
        </w:rPr>
        <w:t>)</w:t>
      </w:r>
    </w:p>
    <w:p w14:paraId="738CD5F6" w14:textId="00809985" w:rsidR="00FE2636" w:rsidRDefault="00FE2636">
      <w:pPr>
        <w:shd w:val="clear" w:color="auto" w:fill="FFFFFF"/>
        <w:spacing w:line="240" w:lineRule="auto"/>
        <w:ind w:firstLine="720"/>
        <w:rPr>
          <w:ins w:id="653" w:author="Frank Fish" w:date="2020-05-18T15:56:00Z"/>
          <w:color w:val="000000" w:themeColor="text1"/>
          <w:sz w:val="24"/>
          <w:szCs w:val="24"/>
        </w:rPr>
      </w:pPr>
      <w:r w:rsidRPr="00A51FB2">
        <w:rPr>
          <w:color w:val="000000" w:themeColor="text1"/>
          <w:sz w:val="24"/>
          <w:szCs w:val="24"/>
        </w:rPr>
        <w:t xml:space="preserve">Findings from Fish </w:t>
      </w:r>
      <w:ins w:id="654" w:author="Frank Fish" w:date="2020-05-12T22:28:00Z">
        <w:r w:rsidR="00E9491C">
          <w:rPr>
            <w:color w:val="000000" w:themeColor="text1"/>
            <w:sz w:val="24"/>
            <w:szCs w:val="24"/>
          </w:rPr>
          <w:t>(</w:t>
        </w:r>
      </w:ins>
      <w:r w:rsidRPr="00A51FB2">
        <w:rPr>
          <w:color w:val="000000" w:themeColor="text1"/>
          <w:sz w:val="24"/>
          <w:szCs w:val="24"/>
        </w:rPr>
        <w:t>1998</w:t>
      </w:r>
      <w:ins w:id="655" w:author="Frank Fish" w:date="2020-05-12T22:29:00Z">
        <w:r w:rsidR="00E9491C">
          <w:rPr>
            <w:color w:val="000000" w:themeColor="text1"/>
            <w:sz w:val="24"/>
            <w:szCs w:val="24"/>
          </w:rPr>
          <w:t>)</w:t>
        </w:r>
      </w:ins>
      <w:r w:rsidRPr="00A51FB2">
        <w:rPr>
          <w:color w:val="000000" w:themeColor="text1"/>
          <w:sz w:val="24"/>
          <w:szCs w:val="24"/>
        </w:rPr>
        <w:t xml:space="preserve"> show</w:t>
      </w:r>
      <w:ins w:id="656" w:author="Frank Fish" w:date="2020-05-18T15:55:00Z">
        <w:r w:rsidR="00731EC3">
          <w:rPr>
            <w:color w:val="000000" w:themeColor="text1"/>
            <w:sz w:val="24"/>
            <w:szCs w:val="24"/>
          </w:rPr>
          <w:t>ed</w:t>
        </w:r>
      </w:ins>
      <w:r w:rsidRPr="00A51FB2">
        <w:rPr>
          <w:color w:val="000000" w:themeColor="text1"/>
          <w:sz w:val="24"/>
          <w:szCs w:val="24"/>
        </w:rPr>
        <w:t xml:space="preserve"> that the propulsive efficiency of swimming odontocetes in captivity are ~</w:t>
      </w:r>
      <w:del w:id="657" w:author="Frank Fish" w:date="2020-05-18T15:55:00Z">
        <w:r w:rsidRPr="00A51FB2" w:rsidDel="00731EC3">
          <w:rPr>
            <w:color w:val="000000" w:themeColor="text1"/>
            <w:sz w:val="24"/>
            <w:szCs w:val="24"/>
          </w:rPr>
          <w:delText>80</w:delText>
        </w:r>
      </w:del>
      <w:ins w:id="658" w:author="Frank Fish" w:date="2020-05-18T15:55:00Z">
        <w:r w:rsidR="00731EC3">
          <w:rPr>
            <w:color w:val="000000" w:themeColor="text1"/>
            <w:sz w:val="24"/>
            <w:szCs w:val="24"/>
          </w:rPr>
          <w:t>75</w:t>
        </w:r>
      </w:ins>
      <w:r w:rsidRPr="00A51FB2">
        <w:rPr>
          <w:color w:val="000000" w:themeColor="text1"/>
          <w:sz w:val="24"/>
          <w:szCs w:val="24"/>
        </w:rPr>
        <w:t>-90% (Fish, 1998). Our goal was to determine if body size, especially at the extreme upper limits, significantly impact</w:t>
      </w:r>
      <w:ins w:id="659" w:author="Frank Fish" w:date="2020-05-20T22:45:00Z">
        <w:r w:rsidR="00073D69">
          <w:rPr>
            <w:color w:val="000000" w:themeColor="text1"/>
            <w:sz w:val="24"/>
            <w:szCs w:val="24"/>
          </w:rPr>
          <w:t>ed</w:t>
        </w:r>
      </w:ins>
      <w:del w:id="660" w:author="Frank Fish" w:date="2020-05-20T22:45:00Z">
        <w:r w:rsidRPr="00A51FB2" w:rsidDel="00073D69">
          <w:rPr>
            <w:color w:val="000000" w:themeColor="text1"/>
            <w:sz w:val="24"/>
            <w:szCs w:val="24"/>
          </w:rPr>
          <w:delText>s</w:delText>
        </w:r>
      </w:del>
      <w:r w:rsidRPr="00A51FB2">
        <w:rPr>
          <w:color w:val="000000" w:themeColor="text1"/>
          <w:sz w:val="24"/>
          <w:szCs w:val="24"/>
        </w:rPr>
        <w:t xml:space="preserve"> this efficiency. Figure </w:t>
      </w:r>
      <w:r w:rsidR="00247326" w:rsidRPr="00A51FB2">
        <w:rPr>
          <w:color w:val="000000" w:themeColor="text1"/>
          <w:sz w:val="24"/>
          <w:szCs w:val="24"/>
        </w:rPr>
        <w:t>7</w:t>
      </w:r>
      <w:r w:rsidRPr="00A51FB2">
        <w:rPr>
          <w:color w:val="000000" w:themeColor="text1"/>
          <w:sz w:val="24"/>
          <w:szCs w:val="24"/>
        </w:rPr>
        <w:t xml:space="preserve"> shows the propulsive efficiencies of the three species in our study. We found each species follows the same trend. </w:t>
      </w:r>
      <w:del w:id="661" w:author="Frank Fish" w:date="2020-05-20T22:46:00Z">
        <w:r w:rsidRPr="00A51FB2" w:rsidDel="00073D69">
          <w:rPr>
            <w:color w:val="000000" w:themeColor="text1"/>
            <w:sz w:val="24"/>
            <w:szCs w:val="24"/>
          </w:rPr>
          <w:delText>Namely that v</w:delText>
        </w:r>
      </w:del>
      <w:ins w:id="662" w:author="Frank Fish" w:date="2020-05-20T22:46:00Z">
        <w:r w:rsidR="00073D69">
          <w:rPr>
            <w:color w:val="000000" w:themeColor="text1"/>
            <w:sz w:val="24"/>
            <w:szCs w:val="24"/>
          </w:rPr>
          <w:t>V</w:t>
        </w:r>
      </w:ins>
      <w:r w:rsidRPr="00A51FB2">
        <w:rPr>
          <w:color w:val="000000" w:themeColor="text1"/>
          <w:sz w:val="24"/>
          <w:szCs w:val="24"/>
        </w:rPr>
        <w:t>elocities &lt; 1.5 m s</w:t>
      </w:r>
      <w:r w:rsidRPr="00A51FB2">
        <w:rPr>
          <w:color w:val="000000" w:themeColor="text1"/>
          <w:sz w:val="24"/>
          <w:szCs w:val="24"/>
          <w:vertAlign w:val="superscript"/>
        </w:rPr>
        <w:t>-1</w:t>
      </w:r>
      <w:r w:rsidRPr="00A51FB2">
        <w:rPr>
          <w:color w:val="000000" w:themeColor="text1"/>
          <w:sz w:val="24"/>
          <w:szCs w:val="24"/>
        </w:rPr>
        <w:t xml:space="preserve"> result in an efficiency less than 83%, while velocities &gt; 1.5 m s</w:t>
      </w:r>
      <w:r w:rsidRPr="00A51FB2">
        <w:rPr>
          <w:color w:val="000000" w:themeColor="text1"/>
          <w:sz w:val="24"/>
          <w:szCs w:val="24"/>
          <w:vertAlign w:val="superscript"/>
        </w:rPr>
        <w:t>-1</w:t>
      </w:r>
      <w:r w:rsidRPr="00A51FB2">
        <w:rPr>
          <w:color w:val="000000" w:themeColor="text1"/>
          <w:sz w:val="24"/>
          <w:szCs w:val="24"/>
        </w:rPr>
        <w:t xml:space="preserve"> results in an efficiency between 84% and 95% with the average close to 91%. This suggests that there is an optimum velocity to swim at that maximizes propulsion.</w:t>
      </w:r>
    </w:p>
    <w:p w14:paraId="33DCCB12" w14:textId="649AE31A" w:rsidR="00731EC3" w:rsidRDefault="00731EC3">
      <w:pPr>
        <w:shd w:val="clear" w:color="auto" w:fill="FFFFFF"/>
        <w:spacing w:line="240" w:lineRule="auto"/>
        <w:ind w:firstLine="720"/>
        <w:rPr>
          <w:ins w:id="663" w:author="Frank Fish" w:date="2020-05-20T23:00:00Z"/>
          <w:color w:val="000000" w:themeColor="text1"/>
          <w:sz w:val="24"/>
          <w:szCs w:val="24"/>
        </w:rPr>
      </w:pPr>
      <w:ins w:id="664" w:author="Frank Fish" w:date="2020-05-18T15:56:00Z">
        <w:r>
          <w:rPr>
            <w:color w:val="000000" w:themeColor="text1"/>
            <w:sz w:val="24"/>
            <w:szCs w:val="24"/>
          </w:rPr>
          <w:t>Optimal locomotor speeds have been demonstrated for runners, flyers, and swimmers</w:t>
        </w:r>
      </w:ins>
      <w:ins w:id="665" w:author="Frank Fish" w:date="2020-05-18T16:04:00Z">
        <w:r w:rsidR="00104EE6">
          <w:rPr>
            <w:color w:val="000000" w:themeColor="text1"/>
            <w:sz w:val="24"/>
            <w:szCs w:val="24"/>
          </w:rPr>
          <w:t xml:space="preserve"> (e.g., Tucker, 1968</w:t>
        </w:r>
      </w:ins>
      <w:ins w:id="666" w:author="Frank Fish" w:date="2020-05-18T15:56:00Z">
        <w:r w:rsidR="00FF4D00">
          <w:rPr>
            <w:color w:val="000000" w:themeColor="text1"/>
            <w:sz w:val="24"/>
            <w:szCs w:val="24"/>
          </w:rPr>
          <w:t xml:space="preserve">; Webb, 1975; </w:t>
        </w:r>
      </w:ins>
      <w:ins w:id="667" w:author="Frank Fish" w:date="2020-05-18T16:20:00Z">
        <w:r w:rsidR="00FF4D00">
          <w:rPr>
            <w:color w:val="000000" w:themeColor="text1"/>
            <w:sz w:val="24"/>
            <w:szCs w:val="24"/>
          </w:rPr>
          <w:t xml:space="preserve">Hoyt and Taylor, 1981). </w:t>
        </w:r>
      </w:ins>
      <w:ins w:id="668" w:author="Frank Fish" w:date="2020-05-18T16:25:00Z">
        <w:r w:rsidR="00C04AFD">
          <w:rPr>
            <w:color w:val="000000" w:themeColor="text1"/>
            <w:sz w:val="24"/>
            <w:szCs w:val="24"/>
          </w:rPr>
          <w:t>The cost of transport (CT)</w:t>
        </w:r>
      </w:ins>
      <w:ins w:id="669" w:author="Frank Fish" w:date="2020-05-18T16:26:00Z">
        <w:r w:rsidR="00C04AFD">
          <w:rPr>
            <w:color w:val="000000" w:themeColor="text1"/>
            <w:sz w:val="24"/>
            <w:szCs w:val="24"/>
          </w:rPr>
          <w:t xml:space="preserve"> has been used as the metabolic proxy </w:t>
        </w:r>
      </w:ins>
      <w:ins w:id="670" w:author="Frank Fish" w:date="2020-05-20T18:02:00Z">
        <w:r w:rsidR="00804FD4">
          <w:rPr>
            <w:color w:val="000000" w:themeColor="text1"/>
            <w:sz w:val="24"/>
            <w:szCs w:val="24"/>
          </w:rPr>
          <w:t xml:space="preserve">that is </w:t>
        </w:r>
      </w:ins>
      <w:ins w:id="671" w:author="Frank Fish" w:date="2020-05-18T16:28:00Z">
        <w:r w:rsidR="00C04AFD">
          <w:rPr>
            <w:color w:val="000000" w:themeColor="text1"/>
            <w:sz w:val="24"/>
            <w:szCs w:val="24"/>
          </w:rPr>
          <w:t>inversely related to the</w:t>
        </w:r>
      </w:ins>
      <w:ins w:id="672" w:author="Frank Fish" w:date="2020-05-18T16:26:00Z">
        <w:r w:rsidR="00C04AFD">
          <w:rPr>
            <w:color w:val="000000" w:themeColor="text1"/>
            <w:sz w:val="24"/>
            <w:szCs w:val="24"/>
          </w:rPr>
          <w:t xml:space="preserve"> propulsive efficiency</w:t>
        </w:r>
      </w:ins>
      <w:ins w:id="673" w:author="Frank Fish" w:date="2020-05-18T16:28:00Z">
        <w:r w:rsidR="00C04AFD">
          <w:rPr>
            <w:color w:val="000000" w:themeColor="text1"/>
            <w:sz w:val="24"/>
            <w:szCs w:val="24"/>
          </w:rPr>
          <w:t xml:space="preserve"> (Fish, 2000). Williams </w:t>
        </w:r>
      </w:ins>
      <w:ins w:id="674" w:author="Frank Fish" w:date="2020-05-20T18:45:00Z">
        <w:r w:rsidR="00B83EFD">
          <w:rPr>
            <w:color w:val="000000" w:themeColor="text1"/>
            <w:sz w:val="24"/>
            <w:szCs w:val="24"/>
          </w:rPr>
          <w:t xml:space="preserve">et al. </w:t>
        </w:r>
      </w:ins>
      <w:ins w:id="675" w:author="Frank Fish" w:date="2020-05-18T16:28:00Z">
        <w:r w:rsidR="00C04AFD">
          <w:rPr>
            <w:color w:val="000000" w:themeColor="text1"/>
            <w:sz w:val="24"/>
            <w:szCs w:val="24"/>
          </w:rPr>
          <w:t>(</w:t>
        </w:r>
      </w:ins>
      <w:ins w:id="676" w:author="Frank Fish" w:date="2020-05-20T18:45:00Z">
        <w:r w:rsidR="00B83EFD">
          <w:rPr>
            <w:color w:val="000000" w:themeColor="text1"/>
            <w:sz w:val="24"/>
            <w:szCs w:val="24"/>
          </w:rPr>
          <w:t>1993</w:t>
        </w:r>
      </w:ins>
      <w:ins w:id="677" w:author="Frank Fish" w:date="2020-05-20T18:03:00Z">
        <w:r w:rsidR="008E2852">
          <w:rPr>
            <w:color w:val="000000" w:themeColor="text1"/>
            <w:sz w:val="24"/>
            <w:szCs w:val="24"/>
          </w:rPr>
          <w:t>) and Yazdi et al. (1999)</w:t>
        </w:r>
      </w:ins>
      <w:ins w:id="678" w:author="Frank Fish" w:date="2020-05-20T18:45:00Z">
        <w:r w:rsidR="00B83EFD">
          <w:rPr>
            <w:color w:val="000000" w:themeColor="text1"/>
            <w:sz w:val="24"/>
            <w:szCs w:val="24"/>
          </w:rPr>
          <w:t xml:space="preserve"> found that the minimum CT </w:t>
        </w:r>
      </w:ins>
      <w:ins w:id="679" w:author="Frank Fish" w:date="2020-05-20T18:46:00Z">
        <w:r w:rsidR="00EF3D3E">
          <w:rPr>
            <w:color w:val="000000" w:themeColor="text1"/>
            <w:sz w:val="24"/>
            <w:szCs w:val="24"/>
          </w:rPr>
          <w:t>for the bottlenose dolphin (</w:t>
        </w:r>
        <w:r w:rsidR="00EF3D3E" w:rsidRPr="00EF3D3E">
          <w:rPr>
            <w:i/>
            <w:color w:val="000000" w:themeColor="text1"/>
            <w:sz w:val="24"/>
            <w:szCs w:val="24"/>
            <w:rPrChange w:id="680" w:author="Frank Fish" w:date="2020-05-20T18:47:00Z">
              <w:rPr>
                <w:color w:val="000000" w:themeColor="text1"/>
                <w:sz w:val="24"/>
                <w:szCs w:val="24"/>
              </w:rPr>
            </w:rPrChange>
          </w:rPr>
          <w:t>Tursiops truncatus</w:t>
        </w:r>
        <w:r w:rsidR="00EF3D3E">
          <w:rPr>
            <w:color w:val="000000" w:themeColor="text1"/>
            <w:sz w:val="24"/>
            <w:szCs w:val="24"/>
          </w:rPr>
          <w:t xml:space="preserve">) </w:t>
        </w:r>
      </w:ins>
      <w:ins w:id="681" w:author="Frank Fish" w:date="2020-05-20T19:41:00Z">
        <w:r w:rsidR="008660E1">
          <w:rPr>
            <w:color w:val="000000" w:themeColor="text1"/>
            <w:sz w:val="24"/>
            <w:szCs w:val="24"/>
          </w:rPr>
          <w:t xml:space="preserve">occurred at </w:t>
        </w:r>
      </w:ins>
      <w:ins w:id="682" w:author="Frank Fish" w:date="2020-05-20T18:46:00Z">
        <w:r w:rsidR="00EF3D3E">
          <w:rPr>
            <w:color w:val="000000" w:themeColor="text1"/>
            <w:sz w:val="24"/>
            <w:szCs w:val="24"/>
          </w:rPr>
          <w:t xml:space="preserve">swimming speeds of </w:t>
        </w:r>
      </w:ins>
      <w:ins w:id="683" w:author="Frank Fish" w:date="2020-05-20T18:47:00Z">
        <w:r w:rsidR="00EF3D3E">
          <w:rPr>
            <w:color w:val="000000" w:themeColor="text1"/>
            <w:sz w:val="24"/>
            <w:szCs w:val="24"/>
          </w:rPr>
          <w:t>2.1 and 2.5 m s</w:t>
        </w:r>
        <w:r w:rsidR="00EF3D3E" w:rsidRPr="00EF3D3E">
          <w:rPr>
            <w:color w:val="000000" w:themeColor="text1"/>
            <w:sz w:val="24"/>
            <w:szCs w:val="24"/>
            <w:vertAlign w:val="superscript"/>
            <w:rPrChange w:id="684" w:author="Frank Fish" w:date="2020-05-20T18:48:00Z">
              <w:rPr>
                <w:color w:val="000000" w:themeColor="text1"/>
                <w:sz w:val="24"/>
                <w:szCs w:val="24"/>
              </w:rPr>
            </w:rPrChange>
          </w:rPr>
          <w:t>-1</w:t>
        </w:r>
        <w:r w:rsidR="00EF3D3E">
          <w:rPr>
            <w:color w:val="000000" w:themeColor="text1"/>
            <w:sz w:val="24"/>
            <w:szCs w:val="24"/>
          </w:rPr>
          <w:t>, respectively.</w:t>
        </w:r>
      </w:ins>
      <w:ins w:id="685" w:author="Frank Fish" w:date="2020-05-20T19:26:00Z">
        <w:r w:rsidR="00097C0D">
          <w:rPr>
            <w:color w:val="000000" w:themeColor="text1"/>
            <w:sz w:val="24"/>
            <w:szCs w:val="24"/>
          </w:rPr>
          <w:t xml:space="preserve"> </w:t>
        </w:r>
      </w:ins>
      <w:ins w:id="686" w:author="Frank Fish" w:date="2020-05-20T19:42:00Z">
        <w:r w:rsidR="008660E1">
          <w:rPr>
            <w:color w:val="000000" w:themeColor="text1"/>
            <w:sz w:val="24"/>
            <w:szCs w:val="24"/>
          </w:rPr>
          <w:t xml:space="preserve">These speeds </w:t>
        </w:r>
      </w:ins>
      <w:ins w:id="687" w:author="Frank Fish" w:date="2020-05-20T19:41:00Z">
        <w:r w:rsidR="008660E1">
          <w:rPr>
            <w:color w:val="000000" w:themeColor="text1"/>
            <w:sz w:val="24"/>
            <w:szCs w:val="24"/>
          </w:rPr>
          <w:t>coincided with</w:t>
        </w:r>
      </w:ins>
      <w:ins w:id="688" w:author="Frank Fish" w:date="2020-05-20T19:42:00Z">
        <w:r w:rsidR="008660E1">
          <w:rPr>
            <w:color w:val="000000" w:themeColor="text1"/>
            <w:sz w:val="24"/>
            <w:szCs w:val="24"/>
          </w:rPr>
          <w:t xml:space="preserve"> the routine swimming speeds in wild populations. Similarly, gray whales (</w:t>
        </w:r>
        <w:r w:rsidR="008660E1" w:rsidRPr="008660E1">
          <w:rPr>
            <w:i/>
            <w:color w:val="000000" w:themeColor="text1"/>
            <w:sz w:val="24"/>
            <w:szCs w:val="24"/>
            <w:rPrChange w:id="689" w:author="Frank Fish" w:date="2020-05-20T19:44:00Z">
              <w:rPr>
                <w:color w:val="000000" w:themeColor="text1"/>
                <w:sz w:val="24"/>
                <w:szCs w:val="24"/>
              </w:rPr>
            </w:rPrChange>
          </w:rPr>
          <w:t>Eschrichtius robustus</w:t>
        </w:r>
        <w:r w:rsidR="008660E1">
          <w:rPr>
            <w:color w:val="000000" w:themeColor="text1"/>
            <w:sz w:val="24"/>
            <w:szCs w:val="24"/>
          </w:rPr>
          <w:t>) and minke whales cruise at the speed of the lowest CT (Sumich, 1983; Blix and Folkow, 1995)</w:t>
        </w:r>
      </w:ins>
      <w:ins w:id="690" w:author="Frank Fish" w:date="2020-05-20T19:45:00Z">
        <w:r w:rsidR="008660E1">
          <w:rPr>
            <w:color w:val="000000" w:themeColor="text1"/>
            <w:sz w:val="24"/>
            <w:szCs w:val="24"/>
          </w:rPr>
          <w:t xml:space="preserve">. </w:t>
        </w:r>
      </w:ins>
      <w:ins w:id="691" w:author="Frank Fish" w:date="2020-05-20T21:51:00Z">
        <w:r w:rsidR="00753B39">
          <w:rPr>
            <w:color w:val="000000" w:themeColor="text1"/>
            <w:sz w:val="24"/>
            <w:szCs w:val="24"/>
          </w:rPr>
          <w:t xml:space="preserve">The minimum CT for the gray whale corresponded to the swimming velocity </w:t>
        </w:r>
      </w:ins>
      <w:ins w:id="692" w:author="Frank Fish" w:date="2020-05-20T21:53:00Z">
        <w:r w:rsidR="00753B39">
          <w:rPr>
            <w:color w:val="000000" w:themeColor="text1"/>
            <w:sz w:val="24"/>
            <w:szCs w:val="24"/>
          </w:rPr>
          <w:t>(</w:t>
        </w:r>
      </w:ins>
      <w:ins w:id="693" w:author="Frank Fish" w:date="2020-05-20T21:59:00Z">
        <w:r w:rsidR="0039218B">
          <w:rPr>
            <w:color w:val="000000" w:themeColor="text1"/>
            <w:sz w:val="24"/>
            <w:szCs w:val="24"/>
          </w:rPr>
          <w:t>2.0</w:t>
        </w:r>
      </w:ins>
      <w:ins w:id="694" w:author="Frank Fish" w:date="2020-05-20T21:53:00Z">
        <w:r w:rsidR="00753B39">
          <w:rPr>
            <w:color w:val="000000" w:themeColor="text1"/>
            <w:sz w:val="24"/>
            <w:szCs w:val="24"/>
          </w:rPr>
          <w:t>-2.</w:t>
        </w:r>
      </w:ins>
      <w:ins w:id="695" w:author="Frank Fish" w:date="2020-05-20T21:59:00Z">
        <w:r w:rsidR="0039218B">
          <w:rPr>
            <w:color w:val="000000" w:themeColor="text1"/>
            <w:sz w:val="24"/>
            <w:szCs w:val="24"/>
          </w:rPr>
          <w:t>5</w:t>
        </w:r>
      </w:ins>
      <w:ins w:id="696" w:author="Frank Fish" w:date="2020-05-20T21:53:00Z">
        <w:r w:rsidR="00753B39">
          <w:rPr>
            <w:color w:val="000000" w:themeColor="text1"/>
            <w:sz w:val="24"/>
            <w:szCs w:val="24"/>
          </w:rPr>
          <w:t xml:space="preserve"> m s</w:t>
        </w:r>
        <w:r w:rsidR="00753B39" w:rsidRPr="00753B39">
          <w:rPr>
            <w:color w:val="000000" w:themeColor="text1"/>
            <w:sz w:val="24"/>
            <w:szCs w:val="24"/>
            <w:vertAlign w:val="superscript"/>
            <w:rPrChange w:id="697" w:author="Frank Fish" w:date="2020-05-20T21:55:00Z">
              <w:rPr>
                <w:color w:val="000000" w:themeColor="text1"/>
                <w:sz w:val="24"/>
                <w:szCs w:val="24"/>
              </w:rPr>
            </w:rPrChange>
          </w:rPr>
          <w:t>-1</w:t>
        </w:r>
        <w:r w:rsidR="00753B39">
          <w:rPr>
            <w:color w:val="000000" w:themeColor="text1"/>
            <w:sz w:val="24"/>
            <w:szCs w:val="24"/>
          </w:rPr>
          <w:t xml:space="preserve">) </w:t>
        </w:r>
      </w:ins>
      <w:ins w:id="698" w:author="Frank Fish" w:date="2020-05-20T21:51:00Z">
        <w:r w:rsidR="00753B39">
          <w:rPr>
            <w:color w:val="000000" w:themeColor="text1"/>
            <w:sz w:val="24"/>
            <w:szCs w:val="24"/>
          </w:rPr>
          <w:t>of migrations</w:t>
        </w:r>
      </w:ins>
      <w:ins w:id="699" w:author="Frank Fish" w:date="2020-05-20T21:56:00Z">
        <w:r w:rsidR="00753B39">
          <w:rPr>
            <w:color w:val="000000" w:themeColor="text1"/>
            <w:sz w:val="24"/>
            <w:szCs w:val="24"/>
          </w:rPr>
          <w:t xml:space="preserve"> </w:t>
        </w:r>
      </w:ins>
      <w:ins w:id="700" w:author="Frank Fish" w:date="2020-05-20T21:57:00Z">
        <w:r w:rsidR="00753B39">
          <w:rPr>
            <w:color w:val="000000" w:themeColor="text1"/>
            <w:sz w:val="24"/>
            <w:szCs w:val="24"/>
          </w:rPr>
          <w:t>(</w:t>
        </w:r>
      </w:ins>
      <w:ins w:id="701" w:author="Frank Fish" w:date="2020-05-20T22:00:00Z">
        <w:r w:rsidR="0039218B">
          <w:rPr>
            <w:color w:val="000000" w:themeColor="text1"/>
            <w:sz w:val="24"/>
            <w:szCs w:val="24"/>
          </w:rPr>
          <w:t xml:space="preserve">Wyrick, 1954; </w:t>
        </w:r>
      </w:ins>
      <w:ins w:id="702" w:author="Frank Fish" w:date="2020-05-20T21:59:00Z">
        <w:r w:rsidR="0039218B">
          <w:rPr>
            <w:color w:val="000000" w:themeColor="text1"/>
            <w:sz w:val="24"/>
            <w:szCs w:val="24"/>
          </w:rPr>
          <w:t xml:space="preserve">Williamson, 1972; </w:t>
        </w:r>
      </w:ins>
      <w:ins w:id="703" w:author="Frank Fish" w:date="2020-05-20T21:57:00Z">
        <w:r w:rsidR="00753B39">
          <w:rPr>
            <w:color w:val="000000" w:themeColor="text1"/>
            <w:sz w:val="24"/>
            <w:szCs w:val="24"/>
          </w:rPr>
          <w:t>Sumich,</w:t>
        </w:r>
      </w:ins>
      <w:ins w:id="704" w:author="Frank Fish" w:date="2020-05-20T21:58:00Z">
        <w:r w:rsidR="0039218B">
          <w:rPr>
            <w:color w:val="000000" w:themeColor="text1"/>
            <w:sz w:val="24"/>
            <w:szCs w:val="24"/>
          </w:rPr>
          <w:t xml:space="preserve"> 1983</w:t>
        </w:r>
      </w:ins>
      <w:ins w:id="705" w:author="Frank Fish" w:date="2020-05-20T21:57:00Z">
        <w:r w:rsidR="00753B39">
          <w:rPr>
            <w:color w:val="000000" w:themeColor="text1"/>
            <w:sz w:val="24"/>
            <w:szCs w:val="24"/>
          </w:rPr>
          <w:t>)</w:t>
        </w:r>
      </w:ins>
      <w:ins w:id="706" w:author="Frank Fish" w:date="2020-05-20T21:53:00Z">
        <w:r w:rsidR="00753B39">
          <w:rPr>
            <w:color w:val="000000" w:themeColor="text1"/>
            <w:sz w:val="24"/>
            <w:szCs w:val="24"/>
          </w:rPr>
          <w:t xml:space="preserve">, which was similar to the velocity of </w:t>
        </w:r>
      </w:ins>
      <w:ins w:id="707" w:author="Frank Fish" w:date="2020-05-20T21:54:00Z">
        <w:r w:rsidR="00753B39">
          <w:rPr>
            <w:color w:val="000000" w:themeColor="text1"/>
            <w:sz w:val="24"/>
            <w:szCs w:val="24"/>
          </w:rPr>
          <w:t xml:space="preserve">maximum efficiency for </w:t>
        </w:r>
      </w:ins>
      <w:ins w:id="708" w:author="Frank Fish" w:date="2020-05-20T21:53:00Z">
        <w:r w:rsidR="00753B39">
          <w:rPr>
            <w:color w:val="000000" w:themeColor="text1"/>
            <w:sz w:val="24"/>
            <w:szCs w:val="24"/>
          </w:rPr>
          <w:t>whales</w:t>
        </w:r>
      </w:ins>
      <w:ins w:id="709" w:author="Frank Fish" w:date="2020-05-20T21:54:00Z">
        <w:r w:rsidR="00753B39">
          <w:rPr>
            <w:color w:val="000000" w:themeColor="text1"/>
            <w:sz w:val="24"/>
            <w:szCs w:val="24"/>
          </w:rPr>
          <w:t xml:space="preserve"> in the present study.</w:t>
        </w:r>
      </w:ins>
      <w:ins w:id="710" w:author="Frank Fish" w:date="2020-05-20T21:53:00Z">
        <w:r w:rsidR="00753B39">
          <w:rPr>
            <w:color w:val="000000" w:themeColor="text1"/>
            <w:sz w:val="24"/>
            <w:szCs w:val="24"/>
          </w:rPr>
          <w:t xml:space="preserve"> </w:t>
        </w:r>
      </w:ins>
      <w:ins w:id="711" w:author="Frank Fish" w:date="2020-05-20T19:55:00Z">
        <w:r w:rsidR="00BA74E2">
          <w:rPr>
            <w:color w:val="000000" w:themeColor="text1"/>
            <w:sz w:val="24"/>
            <w:szCs w:val="24"/>
          </w:rPr>
          <w:t>Minke</w:t>
        </w:r>
      </w:ins>
      <w:ins w:id="712" w:author="Frank Fish" w:date="2020-05-20T22:12:00Z">
        <w:r w:rsidR="00BA74E2">
          <w:rPr>
            <w:color w:val="000000" w:themeColor="text1"/>
            <w:sz w:val="24"/>
            <w:szCs w:val="24"/>
          </w:rPr>
          <w:t xml:space="preserve"> whales</w:t>
        </w:r>
      </w:ins>
      <w:ins w:id="713" w:author="Frank Fish" w:date="2020-05-20T19:55:00Z">
        <w:r w:rsidR="00BA74E2">
          <w:rPr>
            <w:color w:val="000000" w:themeColor="text1"/>
            <w:sz w:val="24"/>
            <w:szCs w:val="24"/>
          </w:rPr>
          <w:t>, however</w:t>
        </w:r>
      </w:ins>
      <w:ins w:id="714" w:author="Frank Fish" w:date="2020-05-20T22:12:00Z">
        <w:r w:rsidR="00BA74E2">
          <w:rPr>
            <w:color w:val="000000" w:themeColor="text1"/>
            <w:sz w:val="24"/>
            <w:szCs w:val="24"/>
          </w:rPr>
          <w:t xml:space="preserve">, </w:t>
        </w:r>
      </w:ins>
      <w:ins w:id="715" w:author="Frank Fish" w:date="2020-05-20T22:14:00Z">
        <w:r w:rsidR="00BA74E2">
          <w:rPr>
            <w:color w:val="000000" w:themeColor="text1"/>
            <w:sz w:val="24"/>
            <w:szCs w:val="24"/>
          </w:rPr>
          <w:t xml:space="preserve">were determined to </w:t>
        </w:r>
      </w:ins>
      <w:ins w:id="716" w:author="Frank Fish" w:date="2020-05-20T22:13:00Z">
        <w:r w:rsidR="00BA74E2">
          <w:rPr>
            <w:color w:val="000000" w:themeColor="text1"/>
            <w:sz w:val="24"/>
            <w:szCs w:val="24"/>
          </w:rPr>
          <w:t xml:space="preserve">have a minimum CT at </w:t>
        </w:r>
      </w:ins>
      <w:ins w:id="717" w:author="Frank Fish" w:date="2020-05-20T22:14:00Z">
        <w:r w:rsidR="00BA74E2">
          <w:rPr>
            <w:color w:val="000000" w:themeColor="text1"/>
            <w:sz w:val="24"/>
            <w:szCs w:val="24"/>
          </w:rPr>
          <w:t xml:space="preserve">the maximum cruising velocity of </w:t>
        </w:r>
      </w:ins>
      <w:ins w:id="718" w:author="Frank Fish" w:date="2020-05-20T19:55:00Z">
        <w:r w:rsidR="00E45C97">
          <w:rPr>
            <w:color w:val="000000" w:themeColor="text1"/>
            <w:sz w:val="24"/>
            <w:szCs w:val="24"/>
          </w:rPr>
          <w:t xml:space="preserve">3.25 </w:t>
        </w:r>
      </w:ins>
      <w:ins w:id="719" w:author="Frank Fish" w:date="2020-05-20T22:13:00Z">
        <w:r w:rsidR="00BA74E2">
          <w:rPr>
            <w:color w:val="000000" w:themeColor="text1"/>
            <w:sz w:val="24"/>
            <w:szCs w:val="24"/>
          </w:rPr>
          <w:t>m s</w:t>
        </w:r>
        <w:r w:rsidR="00BA74E2" w:rsidRPr="007743B9">
          <w:rPr>
            <w:color w:val="000000" w:themeColor="text1"/>
            <w:sz w:val="24"/>
            <w:szCs w:val="24"/>
            <w:vertAlign w:val="superscript"/>
          </w:rPr>
          <w:t>-1</w:t>
        </w:r>
      </w:ins>
      <w:ins w:id="720" w:author="Frank Fish" w:date="2020-05-20T22:15:00Z">
        <w:r w:rsidR="00BA74E2">
          <w:rPr>
            <w:color w:val="000000" w:themeColor="text1"/>
            <w:sz w:val="24"/>
            <w:szCs w:val="24"/>
          </w:rPr>
          <w:t xml:space="preserve"> (Blix and Folkow, 1995), which was 37% higher than the </w:t>
        </w:r>
      </w:ins>
      <w:ins w:id="721" w:author="Frank Fish" w:date="2020-05-20T22:18:00Z">
        <w:r w:rsidR="00BA74E2">
          <w:rPr>
            <w:color w:val="000000" w:themeColor="text1"/>
            <w:sz w:val="24"/>
            <w:szCs w:val="24"/>
          </w:rPr>
          <w:t xml:space="preserve">optimal </w:t>
        </w:r>
      </w:ins>
      <w:ins w:id="722" w:author="Frank Fish" w:date="2020-05-20T22:15:00Z">
        <w:r w:rsidR="00BA74E2">
          <w:rPr>
            <w:color w:val="000000" w:themeColor="text1"/>
            <w:sz w:val="24"/>
            <w:szCs w:val="24"/>
          </w:rPr>
          <w:t xml:space="preserve">velocity </w:t>
        </w:r>
      </w:ins>
      <w:ins w:id="723" w:author="Frank Fish" w:date="2020-05-20T22:18:00Z">
        <w:r w:rsidR="00BA74E2">
          <w:rPr>
            <w:color w:val="000000" w:themeColor="text1"/>
            <w:sz w:val="24"/>
            <w:szCs w:val="24"/>
          </w:rPr>
          <w:t xml:space="preserve">for maximum efficiency in the present study. </w:t>
        </w:r>
        <w:r w:rsidR="00512696">
          <w:rPr>
            <w:color w:val="000000" w:themeColor="text1"/>
            <w:sz w:val="24"/>
            <w:szCs w:val="24"/>
          </w:rPr>
          <w:t xml:space="preserve">However, </w:t>
        </w:r>
      </w:ins>
      <w:ins w:id="724" w:author="Frank Fish" w:date="2020-05-20T22:20:00Z">
        <w:r w:rsidR="00512696">
          <w:rPr>
            <w:color w:val="000000" w:themeColor="text1"/>
            <w:sz w:val="24"/>
            <w:szCs w:val="24"/>
          </w:rPr>
          <w:t xml:space="preserve">the velocity of maximum propulsive efficiency (2.37 </w:t>
        </w:r>
      </w:ins>
      <w:ins w:id="725" w:author="Frank Fish" w:date="2020-05-20T22:21:00Z">
        <w:r w:rsidR="00512696">
          <w:rPr>
            <w:color w:val="000000" w:themeColor="text1"/>
            <w:sz w:val="24"/>
            <w:szCs w:val="24"/>
          </w:rPr>
          <w:t>m s</w:t>
        </w:r>
        <w:r w:rsidR="00512696" w:rsidRPr="00512696">
          <w:rPr>
            <w:color w:val="000000" w:themeColor="text1"/>
            <w:sz w:val="24"/>
            <w:szCs w:val="24"/>
            <w:vertAlign w:val="superscript"/>
          </w:rPr>
          <w:t>-1</w:t>
        </w:r>
      </w:ins>
      <w:ins w:id="726" w:author="Frank Fish" w:date="2020-05-20T22:22:00Z">
        <w:r w:rsidR="00512696">
          <w:rPr>
            <w:color w:val="000000" w:themeColor="text1"/>
            <w:sz w:val="24"/>
            <w:szCs w:val="24"/>
          </w:rPr>
          <w:t xml:space="preserve">) was within the range of </w:t>
        </w:r>
      </w:ins>
      <w:ins w:id="727" w:author="Frank Fish" w:date="2020-05-20T22:18:00Z">
        <w:r w:rsidR="00512696">
          <w:rPr>
            <w:color w:val="000000" w:themeColor="text1"/>
            <w:sz w:val="24"/>
            <w:szCs w:val="24"/>
          </w:rPr>
          <w:t xml:space="preserve">swimming velocites </w:t>
        </w:r>
      </w:ins>
      <w:ins w:id="728" w:author="Frank Fish" w:date="2020-05-20T22:23:00Z">
        <w:r w:rsidR="00512696">
          <w:rPr>
            <w:color w:val="000000" w:themeColor="text1"/>
            <w:sz w:val="24"/>
            <w:szCs w:val="24"/>
          </w:rPr>
          <w:t>(</w:t>
        </w:r>
      </w:ins>
      <w:ins w:id="729" w:author="Frank Fish" w:date="2020-05-20T22:18:00Z">
        <w:r w:rsidR="00512696">
          <w:rPr>
            <w:color w:val="000000" w:themeColor="text1"/>
            <w:sz w:val="24"/>
            <w:szCs w:val="24"/>
          </w:rPr>
          <w:t>1.5-2.6 m</w:t>
        </w:r>
      </w:ins>
      <w:ins w:id="730" w:author="Frank Fish" w:date="2020-05-20T22:20:00Z">
        <w:r w:rsidR="00512696">
          <w:rPr>
            <w:color w:val="000000" w:themeColor="text1"/>
            <w:sz w:val="24"/>
            <w:szCs w:val="24"/>
          </w:rPr>
          <w:t xml:space="preserve"> s</w:t>
        </w:r>
        <w:r w:rsidR="00512696" w:rsidRPr="007743B9">
          <w:rPr>
            <w:color w:val="000000" w:themeColor="text1"/>
            <w:sz w:val="24"/>
            <w:szCs w:val="24"/>
            <w:vertAlign w:val="superscript"/>
          </w:rPr>
          <w:t>-1</w:t>
        </w:r>
      </w:ins>
      <w:ins w:id="731" w:author="Frank Fish" w:date="2020-05-20T22:23:00Z">
        <w:r w:rsidR="00512696">
          <w:rPr>
            <w:color w:val="000000" w:themeColor="text1"/>
            <w:sz w:val="24"/>
            <w:szCs w:val="24"/>
          </w:rPr>
          <w:t>) for</w:t>
        </w:r>
        <w:r w:rsidR="00512696" w:rsidRPr="00512696">
          <w:rPr>
            <w:color w:val="000000" w:themeColor="text1"/>
            <w:sz w:val="24"/>
            <w:szCs w:val="24"/>
          </w:rPr>
          <w:t xml:space="preserve"> migrating</w:t>
        </w:r>
        <w:r w:rsidR="00512696">
          <w:rPr>
            <w:color w:val="000000" w:themeColor="text1"/>
            <w:sz w:val="24"/>
            <w:szCs w:val="24"/>
          </w:rPr>
          <w:t xml:space="preserve"> mink</w:t>
        </w:r>
      </w:ins>
      <w:ins w:id="732" w:author="Frank Fish" w:date="2020-05-20T22:47:00Z">
        <w:r w:rsidR="00073D69">
          <w:rPr>
            <w:color w:val="000000" w:themeColor="text1"/>
            <w:sz w:val="24"/>
            <w:szCs w:val="24"/>
          </w:rPr>
          <w:t>e</w:t>
        </w:r>
      </w:ins>
      <w:ins w:id="733" w:author="Frank Fish" w:date="2020-05-20T22:23:00Z">
        <w:r w:rsidR="00512696">
          <w:rPr>
            <w:color w:val="000000" w:themeColor="text1"/>
            <w:sz w:val="24"/>
            <w:szCs w:val="24"/>
          </w:rPr>
          <w:t xml:space="preserve"> whales (Williamson, 1972). </w:t>
        </w:r>
      </w:ins>
      <w:ins w:id="734" w:author="Frank Fish" w:date="2020-05-20T22:39:00Z">
        <w:r w:rsidR="00073D69" w:rsidRPr="00073D69">
          <w:rPr>
            <w:color w:val="000000" w:themeColor="text1"/>
            <w:sz w:val="24"/>
            <w:szCs w:val="24"/>
          </w:rPr>
          <w:t>Correspondingly</w:t>
        </w:r>
      </w:ins>
      <w:ins w:id="735" w:author="Frank Fish" w:date="2020-05-20T22:25:00Z">
        <w:r w:rsidR="00512696">
          <w:rPr>
            <w:color w:val="000000" w:themeColor="text1"/>
            <w:sz w:val="24"/>
            <w:szCs w:val="24"/>
          </w:rPr>
          <w:t xml:space="preserve">, </w:t>
        </w:r>
      </w:ins>
      <w:ins w:id="736" w:author="Frank Fish" w:date="2020-05-20T22:26:00Z">
        <w:r w:rsidR="00512696">
          <w:rPr>
            <w:color w:val="000000" w:themeColor="text1"/>
            <w:sz w:val="24"/>
            <w:szCs w:val="24"/>
          </w:rPr>
          <w:t xml:space="preserve">the swimming velocity for maximum propulsive efficiency of the blue whale </w:t>
        </w:r>
      </w:ins>
      <w:ins w:id="737" w:author="Frank Fish" w:date="2020-05-20T22:27:00Z">
        <w:r w:rsidR="00512696">
          <w:rPr>
            <w:color w:val="000000" w:themeColor="text1"/>
            <w:sz w:val="24"/>
            <w:szCs w:val="24"/>
          </w:rPr>
          <w:t xml:space="preserve">(2.02 </w:t>
        </w:r>
      </w:ins>
      <w:ins w:id="738" w:author="Frank Fish" w:date="2020-05-20T22:33:00Z">
        <w:r w:rsidR="00CB770A">
          <w:rPr>
            <w:color w:val="000000" w:themeColor="text1"/>
            <w:sz w:val="24"/>
            <w:szCs w:val="24"/>
          </w:rPr>
          <w:t>m s</w:t>
        </w:r>
        <w:r w:rsidR="00CB770A" w:rsidRPr="007743B9">
          <w:rPr>
            <w:color w:val="000000" w:themeColor="text1"/>
            <w:sz w:val="24"/>
            <w:szCs w:val="24"/>
            <w:vertAlign w:val="superscript"/>
          </w:rPr>
          <w:t>-1</w:t>
        </w:r>
      </w:ins>
      <w:ins w:id="739" w:author="Frank Fish" w:date="2020-05-20T22:27:00Z">
        <w:r w:rsidR="00512696">
          <w:rPr>
            <w:color w:val="000000" w:themeColor="text1"/>
            <w:sz w:val="24"/>
            <w:szCs w:val="24"/>
          </w:rPr>
          <w:t xml:space="preserve">) and the humpback whale </w:t>
        </w:r>
      </w:ins>
      <w:ins w:id="740" w:author="Frank Fish" w:date="2020-05-20T22:33:00Z">
        <w:r w:rsidR="00CB770A">
          <w:rPr>
            <w:color w:val="000000" w:themeColor="text1"/>
            <w:sz w:val="24"/>
            <w:szCs w:val="24"/>
          </w:rPr>
          <w:t xml:space="preserve">(2.00 </w:t>
        </w:r>
      </w:ins>
      <w:ins w:id="741" w:author="Frank Fish" w:date="2020-05-20T22:37:00Z">
        <w:r w:rsidR="00CB770A">
          <w:rPr>
            <w:color w:val="000000" w:themeColor="text1"/>
            <w:sz w:val="24"/>
            <w:szCs w:val="24"/>
          </w:rPr>
          <w:t>m s</w:t>
        </w:r>
        <w:r w:rsidR="00CB770A" w:rsidRPr="007743B9">
          <w:rPr>
            <w:color w:val="000000" w:themeColor="text1"/>
            <w:sz w:val="24"/>
            <w:szCs w:val="24"/>
            <w:vertAlign w:val="superscript"/>
          </w:rPr>
          <w:t>-1</w:t>
        </w:r>
      </w:ins>
      <w:ins w:id="742" w:author="Frank Fish" w:date="2020-05-20T22:34:00Z">
        <w:r w:rsidR="00CB770A">
          <w:rPr>
            <w:color w:val="000000" w:themeColor="text1"/>
            <w:sz w:val="24"/>
            <w:szCs w:val="24"/>
          </w:rPr>
          <w:t>) were within the ranges of migrat</w:t>
        </w:r>
      </w:ins>
      <w:ins w:id="743" w:author="Frank Fish" w:date="2020-05-20T22:47:00Z">
        <w:r w:rsidR="00073D69">
          <w:rPr>
            <w:color w:val="000000" w:themeColor="text1"/>
            <w:sz w:val="24"/>
            <w:szCs w:val="24"/>
          </w:rPr>
          <w:t>ory</w:t>
        </w:r>
      </w:ins>
      <w:ins w:id="744" w:author="Frank Fish" w:date="2020-05-20T22:34:00Z">
        <w:r w:rsidR="00CB770A">
          <w:rPr>
            <w:color w:val="000000" w:themeColor="text1"/>
            <w:sz w:val="24"/>
            <w:szCs w:val="24"/>
          </w:rPr>
          <w:t xml:space="preserve"> velocities of </w:t>
        </w:r>
      </w:ins>
      <w:ins w:id="745" w:author="Frank Fish" w:date="2020-05-20T22:28:00Z">
        <w:r w:rsidR="00CB770A">
          <w:rPr>
            <w:color w:val="000000" w:themeColor="text1"/>
            <w:sz w:val="24"/>
            <w:szCs w:val="24"/>
          </w:rPr>
          <w:t>1.5-</w:t>
        </w:r>
        <w:r w:rsidR="00CB770A">
          <w:rPr>
            <w:color w:val="000000" w:themeColor="text1"/>
            <w:sz w:val="24"/>
            <w:szCs w:val="24"/>
          </w:rPr>
          <w:lastRenderedPageBreak/>
          <w:t xml:space="preserve">3.1 </w:t>
        </w:r>
      </w:ins>
      <w:ins w:id="746" w:author="Frank Fish" w:date="2020-05-20T22:37:00Z">
        <w:r w:rsidR="00CB770A">
          <w:rPr>
            <w:color w:val="000000" w:themeColor="text1"/>
            <w:sz w:val="24"/>
            <w:szCs w:val="24"/>
          </w:rPr>
          <w:t>m s</w:t>
        </w:r>
        <w:r w:rsidR="00CB770A" w:rsidRPr="007743B9">
          <w:rPr>
            <w:color w:val="000000" w:themeColor="text1"/>
            <w:sz w:val="24"/>
            <w:szCs w:val="24"/>
            <w:vertAlign w:val="superscript"/>
          </w:rPr>
          <w:t>-1</w:t>
        </w:r>
      </w:ins>
      <w:ins w:id="747" w:author="Frank Fish" w:date="2020-05-20T22:29:00Z">
        <w:r w:rsidR="00CB770A">
          <w:rPr>
            <w:color w:val="000000" w:themeColor="text1"/>
            <w:sz w:val="24"/>
            <w:szCs w:val="24"/>
          </w:rPr>
          <w:t xml:space="preserve"> </w:t>
        </w:r>
      </w:ins>
      <w:ins w:id="748" w:author="Frank Fish" w:date="2020-05-20T22:35:00Z">
        <w:r w:rsidR="00CB770A">
          <w:rPr>
            <w:color w:val="000000" w:themeColor="text1"/>
            <w:sz w:val="24"/>
            <w:szCs w:val="24"/>
          </w:rPr>
          <w:t>(</w:t>
        </w:r>
      </w:ins>
      <w:ins w:id="749" w:author="Frank Fish" w:date="2020-05-20T22:29:00Z">
        <w:r w:rsidR="00CB770A">
          <w:rPr>
            <w:color w:val="000000" w:themeColor="text1"/>
            <w:sz w:val="24"/>
            <w:szCs w:val="24"/>
          </w:rPr>
          <w:t xml:space="preserve">Williamson, 1972) and 1.1-4.0 </w:t>
        </w:r>
      </w:ins>
      <w:ins w:id="750" w:author="Frank Fish" w:date="2020-05-20T22:37:00Z">
        <w:r w:rsidR="00CB770A">
          <w:rPr>
            <w:color w:val="000000" w:themeColor="text1"/>
            <w:sz w:val="24"/>
            <w:szCs w:val="24"/>
          </w:rPr>
          <w:t>m s</w:t>
        </w:r>
        <w:r w:rsidR="00CB770A" w:rsidRPr="007743B9">
          <w:rPr>
            <w:color w:val="000000" w:themeColor="text1"/>
            <w:sz w:val="24"/>
            <w:szCs w:val="24"/>
            <w:vertAlign w:val="superscript"/>
          </w:rPr>
          <w:t>-1</w:t>
        </w:r>
      </w:ins>
      <w:ins w:id="751" w:author="Frank Fish" w:date="2020-05-20T22:29:00Z">
        <w:r w:rsidR="00CB770A">
          <w:rPr>
            <w:color w:val="000000" w:themeColor="text1"/>
            <w:sz w:val="24"/>
            <w:szCs w:val="24"/>
          </w:rPr>
          <w:t xml:space="preserve"> </w:t>
        </w:r>
      </w:ins>
      <w:ins w:id="752" w:author="Frank Fish" w:date="2020-05-20T22:35:00Z">
        <w:r w:rsidR="00CB770A">
          <w:rPr>
            <w:color w:val="000000" w:themeColor="text1"/>
            <w:sz w:val="24"/>
            <w:szCs w:val="24"/>
          </w:rPr>
          <w:t>(</w:t>
        </w:r>
      </w:ins>
      <w:ins w:id="753" w:author="Frank Fish" w:date="2020-05-20T22:29:00Z">
        <w:r w:rsidR="00CB770A">
          <w:rPr>
            <w:color w:val="000000" w:themeColor="text1"/>
            <w:sz w:val="24"/>
            <w:szCs w:val="24"/>
          </w:rPr>
          <w:t>Chittleborough, 1953; Williamson, 1972), respectively.</w:t>
        </w:r>
      </w:ins>
    </w:p>
    <w:p w14:paraId="2B0D729B" w14:textId="4D860452" w:rsidR="00FC52D5" w:rsidRPr="00512696" w:rsidRDefault="00FC52D5">
      <w:pPr>
        <w:shd w:val="clear" w:color="auto" w:fill="FFFFFF"/>
        <w:spacing w:line="240" w:lineRule="auto"/>
        <w:ind w:firstLine="720"/>
        <w:rPr>
          <w:color w:val="000000" w:themeColor="text1"/>
          <w:sz w:val="24"/>
          <w:szCs w:val="24"/>
        </w:rPr>
      </w:pPr>
      <w:ins w:id="754" w:author="Frank Fish" w:date="2020-05-20T23:04:00Z">
        <w:r>
          <w:rPr>
            <w:color w:val="000000" w:themeColor="text1"/>
            <w:sz w:val="24"/>
            <w:szCs w:val="24"/>
          </w:rPr>
          <w:t>L</w:t>
        </w:r>
      </w:ins>
      <w:ins w:id="755" w:author="Frank Fish" w:date="2020-05-20T23:03:00Z">
        <w:r>
          <w:rPr>
            <w:color w:val="000000" w:themeColor="text1"/>
            <w:sz w:val="24"/>
            <w:szCs w:val="24"/>
          </w:rPr>
          <w:t xml:space="preserve">unge feeding </w:t>
        </w:r>
      </w:ins>
      <w:ins w:id="756" w:author="Frank Fish" w:date="2020-05-20T23:04:00Z">
        <w:r>
          <w:rPr>
            <w:color w:val="000000" w:themeColor="text1"/>
            <w:sz w:val="24"/>
            <w:szCs w:val="24"/>
          </w:rPr>
          <w:t xml:space="preserve">by balaenopterids </w:t>
        </w:r>
      </w:ins>
      <w:ins w:id="757" w:author="Frank Fish" w:date="2020-05-20T23:03:00Z">
        <w:r>
          <w:rPr>
            <w:color w:val="000000" w:themeColor="text1"/>
            <w:sz w:val="24"/>
            <w:szCs w:val="24"/>
          </w:rPr>
          <w:t>involves high accelerations</w:t>
        </w:r>
      </w:ins>
      <w:ins w:id="758" w:author="Frank Fish" w:date="2020-05-20T23:04:00Z">
        <w:r>
          <w:rPr>
            <w:color w:val="000000" w:themeColor="text1"/>
            <w:sz w:val="24"/>
            <w:szCs w:val="24"/>
          </w:rPr>
          <w:t xml:space="preserve"> to attain velocities greater than the velocities for maximum propulsive efficiency</w:t>
        </w:r>
      </w:ins>
      <w:ins w:id="759" w:author="Frank Fish" w:date="2020-05-20T23:09:00Z">
        <w:r>
          <w:rPr>
            <w:color w:val="000000" w:themeColor="text1"/>
            <w:sz w:val="24"/>
            <w:szCs w:val="24"/>
          </w:rPr>
          <w:t xml:space="preserve"> (</w:t>
        </w:r>
      </w:ins>
      <w:ins w:id="760" w:author="Frank Fish" w:date="2020-05-20T23:33:00Z">
        <w:r w:rsidR="008A266F">
          <w:rPr>
            <w:color w:val="000000" w:themeColor="text1"/>
            <w:sz w:val="24"/>
            <w:szCs w:val="24"/>
          </w:rPr>
          <w:t>Cade et al., 2016</w:t>
        </w:r>
      </w:ins>
      <w:ins w:id="761" w:author="Frank Fish" w:date="2020-05-20T23:09:00Z">
        <w:r w:rsidR="00DA4CE0">
          <w:rPr>
            <w:color w:val="000000" w:themeColor="text1"/>
            <w:sz w:val="24"/>
            <w:szCs w:val="24"/>
          </w:rPr>
          <w:t>)</w:t>
        </w:r>
      </w:ins>
      <w:ins w:id="762" w:author="Frank Fish" w:date="2020-05-20T23:04:00Z">
        <w:r>
          <w:rPr>
            <w:color w:val="000000" w:themeColor="text1"/>
            <w:sz w:val="24"/>
            <w:szCs w:val="24"/>
          </w:rPr>
          <w:t>. A reduced propulsive efficiency would increase the energetic expenditure when foraging. Such an increase would have consequences to the whale</w:t>
        </w:r>
      </w:ins>
      <w:ins w:id="763" w:author="Frank Fish" w:date="2020-05-20T23:08:00Z">
        <w:r>
          <w:rPr>
            <w:color w:val="000000" w:themeColor="text1"/>
            <w:sz w:val="24"/>
            <w:szCs w:val="24"/>
          </w:rPr>
          <w:t xml:space="preserve">’s energy budget </w:t>
        </w:r>
      </w:ins>
      <w:ins w:id="764" w:author="Frank Fish" w:date="2020-05-20T23:09:00Z">
        <w:r w:rsidR="00DA4CE0">
          <w:rPr>
            <w:color w:val="000000" w:themeColor="text1"/>
            <w:sz w:val="24"/>
            <w:szCs w:val="24"/>
          </w:rPr>
          <w:t xml:space="preserve">and limit dive duration </w:t>
        </w:r>
      </w:ins>
      <w:ins w:id="765" w:author="Frank Fish" w:date="2020-05-20T23:12:00Z">
        <w:r w:rsidR="00DA4CE0">
          <w:rPr>
            <w:color w:val="000000" w:themeColor="text1"/>
            <w:sz w:val="24"/>
            <w:szCs w:val="24"/>
          </w:rPr>
          <w:t xml:space="preserve">and associated feeding efficiency. </w:t>
        </w:r>
      </w:ins>
      <w:ins w:id="766" w:author="Frank Fish" w:date="2020-05-20T23:26:00Z">
        <w:r w:rsidR="000D0345">
          <w:rPr>
            <w:color w:val="000000" w:themeColor="text1"/>
            <w:sz w:val="24"/>
            <w:szCs w:val="24"/>
          </w:rPr>
          <w:t xml:space="preserve">Compared to the </w:t>
        </w:r>
      </w:ins>
      <w:ins w:id="767" w:author="Frank Fish" w:date="2020-05-20T23:28:00Z">
        <w:r w:rsidR="000D0345">
          <w:rPr>
            <w:color w:val="000000" w:themeColor="text1"/>
            <w:sz w:val="24"/>
            <w:szCs w:val="24"/>
          </w:rPr>
          <w:t>B</w:t>
        </w:r>
      </w:ins>
      <w:ins w:id="768" w:author="Frank Fish" w:date="2020-05-20T23:26:00Z">
        <w:r w:rsidR="000D0345">
          <w:rPr>
            <w:color w:val="000000" w:themeColor="text1"/>
            <w:sz w:val="24"/>
            <w:szCs w:val="24"/>
          </w:rPr>
          <w:t>alaenopterid</w:t>
        </w:r>
      </w:ins>
      <w:ins w:id="769" w:author="Frank Fish" w:date="2020-05-20T23:28:00Z">
        <w:r w:rsidR="000D0345">
          <w:rPr>
            <w:color w:val="000000" w:themeColor="text1"/>
            <w:sz w:val="24"/>
            <w:szCs w:val="24"/>
          </w:rPr>
          <w:t>ae</w:t>
        </w:r>
      </w:ins>
      <w:ins w:id="770" w:author="Frank Fish" w:date="2020-05-20T23:26:00Z">
        <w:r w:rsidR="000D0345">
          <w:rPr>
            <w:color w:val="000000" w:themeColor="text1"/>
            <w:sz w:val="24"/>
            <w:szCs w:val="24"/>
          </w:rPr>
          <w:t xml:space="preserve">, the </w:t>
        </w:r>
      </w:ins>
      <w:ins w:id="771" w:author="Frank Fish" w:date="2020-05-20T23:28:00Z">
        <w:r w:rsidR="000D0345">
          <w:rPr>
            <w:color w:val="000000" w:themeColor="text1"/>
            <w:sz w:val="24"/>
            <w:szCs w:val="24"/>
          </w:rPr>
          <w:t>Balaenid</w:t>
        </w:r>
      </w:ins>
      <w:ins w:id="772" w:author="Frank Fish" w:date="2020-05-20T23:29:00Z">
        <w:r w:rsidR="008A266F">
          <w:rPr>
            <w:color w:val="000000" w:themeColor="text1"/>
            <w:sz w:val="24"/>
            <w:szCs w:val="24"/>
          </w:rPr>
          <w:t xml:space="preserve">ae (i.e., right whales, bowhead whale) swim slowly through the water while maintaining a steady speed (Burns et al., 1993). The foraging strategy of the rorquals places greater energetic demands </w:t>
        </w:r>
      </w:ins>
      <w:ins w:id="773" w:author="Frank Fish" w:date="2020-05-20T23:32:00Z">
        <w:r w:rsidR="008A266F">
          <w:rPr>
            <w:color w:val="000000" w:themeColor="text1"/>
            <w:sz w:val="24"/>
            <w:szCs w:val="24"/>
          </w:rPr>
          <w:t>on these whales than the balaenids (Dolphin, 1987).</w:t>
        </w:r>
      </w:ins>
    </w:p>
    <w:p w14:paraId="7CF92577" w14:textId="77777777" w:rsidR="00FE2636" w:rsidRPr="00A51FB2" w:rsidRDefault="00FE2636">
      <w:pPr>
        <w:shd w:val="clear" w:color="auto" w:fill="FFFFFF"/>
        <w:spacing w:line="240" w:lineRule="auto"/>
        <w:jc w:val="center"/>
        <w:rPr>
          <w:i/>
          <w:color w:val="000000" w:themeColor="text1"/>
          <w:sz w:val="24"/>
          <w:szCs w:val="24"/>
        </w:rPr>
      </w:pPr>
      <w:r w:rsidRPr="00A51FB2">
        <w:rPr>
          <w:i/>
          <w:color w:val="000000" w:themeColor="text1"/>
          <w:sz w:val="24"/>
          <w:szCs w:val="24"/>
        </w:rPr>
        <w:t xml:space="preserve"> </w:t>
      </w:r>
    </w:p>
    <w:p w14:paraId="7D1F4408" w14:textId="77777777" w:rsidR="00FE2636" w:rsidRPr="00A51FB2" w:rsidRDefault="00FE2636">
      <w:pPr>
        <w:shd w:val="clear" w:color="auto" w:fill="FFFFFF"/>
        <w:spacing w:line="240" w:lineRule="auto"/>
        <w:rPr>
          <w:i/>
          <w:color w:val="000000" w:themeColor="text1"/>
          <w:sz w:val="24"/>
          <w:szCs w:val="24"/>
        </w:rPr>
      </w:pPr>
      <w:r w:rsidRPr="00A51FB2">
        <w:rPr>
          <w:i/>
          <w:color w:val="000000" w:themeColor="text1"/>
          <w:sz w:val="24"/>
          <w:szCs w:val="24"/>
        </w:rPr>
        <w:t>Total body length (m)</w:t>
      </w:r>
    </w:p>
    <w:p w14:paraId="3381E636" w14:textId="3F15D176" w:rsidR="00FE2636" w:rsidRPr="00A51FB2" w:rsidRDefault="00FE2636">
      <w:pPr>
        <w:shd w:val="clear" w:color="auto" w:fill="FFFFFF"/>
        <w:spacing w:line="240" w:lineRule="auto"/>
        <w:ind w:firstLine="720"/>
        <w:rPr>
          <w:color w:val="000000" w:themeColor="text1"/>
          <w:sz w:val="24"/>
          <w:szCs w:val="24"/>
        </w:rPr>
      </w:pPr>
      <w:r w:rsidRPr="00A51FB2">
        <w:rPr>
          <w:color w:val="000000" w:themeColor="text1"/>
          <w:sz w:val="24"/>
          <w:szCs w:val="24"/>
        </w:rPr>
        <w:t xml:space="preserve">In this study, propulsive efficiency directly relates to the amount of work </w:t>
      </w:r>
      <w:r w:rsidR="00247326" w:rsidRPr="00A51FB2">
        <w:rPr>
          <w:color w:val="000000" w:themeColor="text1"/>
          <w:sz w:val="24"/>
          <w:szCs w:val="24"/>
        </w:rPr>
        <w:t xml:space="preserve">the animal </w:t>
      </w:r>
      <w:r w:rsidRPr="00A51FB2">
        <w:rPr>
          <w:color w:val="000000" w:themeColor="text1"/>
          <w:sz w:val="24"/>
          <w:szCs w:val="24"/>
        </w:rPr>
        <w:t xml:space="preserve">does to propel itself forward. We predicted that </w:t>
      </w:r>
      <w:r w:rsidR="009F4528">
        <w:rPr>
          <w:color w:val="000000" w:themeColor="text1"/>
          <w:sz w:val="24"/>
          <w:szCs w:val="24"/>
        </w:rPr>
        <w:t>the blue whale</w:t>
      </w:r>
      <w:r w:rsidRPr="00A51FB2">
        <w:rPr>
          <w:i/>
          <w:color w:val="000000" w:themeColor="text1"/>
          <w:sz w:val="24"/>
          <w:szCs w:val="24"/>
        </w:rPr>
        <w:t xml:space="preserve"> </w:t>
      </w:r>
      <w:r w:rsidRPr="00A51FB2">
        <w:rPr>
          <w:color w:val="000000" w:themeColor="text1"/>
          <w:sz w:val="24"/>
          <w:szCs w:val="24"/>
        </w:rPr>
        <w:t xml:space="preserve">would have the greatest propulsive efficiency because of its streamlined body shape and high fineness ratio, while we predict </w:t>
      </w:r>
      <w:r w:rsidR="009F4528">
        <w:rPr>
          <w:color w:val="000000" w:themeColor="text1"/>
          <w:sz w:val="24"/>
          <w:szCs w:val="24"/>
        </w:rPr>
        <w:t xml:space="preserve">that the minke whale </w:t>
      </w:r>
      <w:r w:rsidRPr="00A51FB2">
        <w:rPr>
          <w:color w:val="000000" w:themeColor="text1"/>
          <w:sz w:val="24"/>
          <w:szCs w:val="24"/>
        </w:rPr>
        <w:t xml:space="preserve">has a lower propulsive efficiency due to its similar shape but </w:t>
      </w:r>
      <w:commentRangeStart w:id="774"/>
      <w:r w:rsidRPr="00A51FB2">
        <w:rPr>
          <w:color w:val="000000" w:themeColor="text1"/>
          <w:sz w:val="24"/>
          <w:szCs w:val="24"/>
        </w:rPr>
        <w:t>lower fineness ratio</w:t>
      </w:r>
      <w:commentRangeEnd w:id="774"/>
      <w:r w:rsidR="00C9142B">
        <w:rPr>
          <w:rStyle w:val="CommentReference"/>
        </w:rPr>
        <w:commentReference w:id="774"/>
      </w:r>
      <w:r w:rsidRPr="00A51FB2">
        <w:rPr>
          <w:color w:val="000000" w:themeColor="text1"/>
          <w:sz w:val="24"/>
          <w:szCs w:val="24"/>
        </w:rPr>
        <w:t xml:space="preserve">. We </w:t>
      </w:r>
      <w:del w:id="775" w:author="Frank Fish" w:date="2020-05-20T12:03:00Z">
        <w:r w:rsidRPr="00A51FB2" w:rsidDel="00F83A7D">
          <w:rPr>
            <w:color w:val="000000" w:themeColor="text1"/>
            <w:sz w:val="24"/>
            <w:szCs w:val="24"/>
          </w:rPr>
          <w:delText>think</w:delText>
        </w:r>
        <w:r w:rsidR="009F4528" w:rsidDel="00F83A7D">
          <w:rPr>
            <w:color w:val="000000" w:themeColor="text1"/>
            <w:sz w:val="24"/>
            <w:szCs w:val="24"/>
          </w:rPr>
          <w:delText xml:space="preserve"> </w:delText>
        </w:r>
      </w:del>
      <w:ins w:id="776" w:author="Frank Fish" w:date="2020-05-20T12:03:00Z">
        <w:r w:rsidR="00F83A7D">
          <w:rPr>
            <w:color w:val="000000" w:themeColor="text1"/>
            <w:sz w:val="24"/>
            <w:szCs w:val="24"/>
          </w:rPr>
          <w:t xml:space="preserve">hypothesized that </w:t>
        </w:r>
      </w:ins>
      <w:r w:rsidR="009F4528">
        <w:rPr>
          <w:color w:val="000000" w:themeColor="text1"/>
          <w:sz w:val="24"/>
          <w:szCs w:val="24"/>
        </w:rPr>
        <w:t xml:space="preserve">the humpback </w:t>
      </w:r>
      <w:ins w:id="777" w:author="Frank Fish" w:date="2020-05-20T12:03:00Z">
        <w:r w:rsidR="00F83A7D">
          <w:rPr>
            <w:color w:val="000000" w:themeColor="text1"/>
            <w:sz w:val="24"/>
            <w:szCs w:val="24"/>
          </w:rPr>
          <w:t xml:space="preserve">whale </w:t>
        </w:r>
      </w:ins>
      <w:r w:rsidRPr="00A51FB2">
        <w:rPr>
          <w:color w:val="000000" w:themeColor="text1"/>
          <w:sz w:val="24"/>
          <w:szCs w:val="24"/>
        </w:rPr>
        <w:t>and its rotund body shape</w:t>
      </w:r>
      <w:ins w:id="778" w:author="Frank Fish" w:date="2020-05-20T12:04:00Z">
        <w:r w:rsidR="00F83A7D">
          <w:rPr>
            <w:color w:val="000000" w:themeColor="text1"/>
            <w:sz w:val="24"/>
            <w:szCs w:val="24"/>
          </w:rPr>
          <w:t>, large flippers,</w:t>
        </w:r>
      </w:ins>
      <w:r w:rsidRPr="00A51FB2">
        <w:rPr>
          <w:color w:val="000000" w:themeColor="text1"/>
          <w:sz w:val="24"/>
          <w:szCs w:val="24"/>
        </w:rPr>
        <w:t xml:space="preserve"> and low fineness ratio would have the lowest propulsive efficiency. However, we </w:t>
      </w:r>
      <w:del w:id="779" w:author="Frank Fish" w:date="2020-05-20T12:04:00Z">
        <w:r w:rsidRPr="00A51FB2" w:rsidDel="00F83A7D">
          <w:rPr>
            <w:color w:val="000000" w:themeColor="text1"/>
            <w:sz w:val="24"/>
            <w:szCs w:val="24"/>
          </w:rPr>
          <w:delText xml:space="preserve">see </w:delText>
        </w:r>
      </w:del>
      <w:ins w:id="780" w:author="Frank Fish" w:date="2020-05-20T12:04:00Z">
        <w:r w:rsidR="00F83A7D">
          <w:rPr>
            <w:color w:val="000000" w:themeColor="text1"/>
            <w:sz w:val="24"/>
            <w:szCs w:val="24"/>
          </w:rPr>
          <w:t>found</w:t>
        </w:r>
        <w:r w:rsidR="00F83A7D" w:rsidRPr="00A51FB2">
          <w:rPr>
            <w:color w:val="000000" w:themeColor="text1"/>
            <w:sz w:val="24"/>
            <w:szCs w:val="24"/>
          </w:rPr>
          <w:t xml:space="preserve"> </w:t>
        </w:r>
      </w:ins>
      <w:r w:rsidRPr="00A51FB2">
        <w:rPr>
          <w:color w:val="000000" w:themeColor="text1"/>
          <w:sz w:val="24"/>
          <w:szCs w:val="24"/>
        </w:rPr>
        <w:t>that propulsive efficiency decreases with increasing body size among rorquals</w:t>
      </w:r>
      <w:r w:rsidR="00247326" w:rsidRPr="00A51FB2">
        <w:rPr>
          <w:color w:val="000000" w:themeColor="text1"/>
          <w:sz w:val="24"/>
          <w:szCs w:val="24"/>
        </w:rPr>
        <w:t xml:space="preserve"> but is unaffected by other morphological parameters</w:t>
      </w:r>
      <w:r w:rsidRPr="00A51FB2">
        <w:rPr>
          <w:color w:val="000000" w:themeColor="text1"/>
          <w:sz w:val="24"/>
          <w:szCs w:val="24"/>
        </w:rPr>
        <w:t xml:space="preserve"> (See </w:t>
      </w:r>
      <w:del w:id="781" w:author="Frank Fish" w:date="2020-05-12T22:10:00Z">
        <w:r w:rsidRPr="00A51FB2" w:rsidDel="00146B31">
          <w:rPr>
            <w:color w:val="000000" w:themeColor="text1"/>
            <w:sz w:val="24"/>
            <w:szCs w:val="24"/>
          </w:rPr>
          <w:delText>Figure</w:delText>
        </w:r>
      </w:del>
      <w:ins w:id="782" w:author="Frank Fish" w:date="2020-05-12T22:10:00Z">
        <w:r w:rsidR="00146B31">
          <w:rPr>
            <w:color w:val="000000" w:themeColor="text1"/>
            <w:sz w:val="24"/>
            <w:szCs w:val="24"/>
          </w:rPr>
          <w:t>Fig.</w:t>
        </w:r>
      </w:ins>
      <w:r w:rsidRPr="00A51FB2">
        <w:rPr>
          <w:color w:val="000000" w:themeColor="text1"/>
          <w:sz w:val="24"/>
          <w:szCs w:val="24"/>
        </w:rPr>
        <w:t xml:space="preserve"> </w:t>
      </w:r>
      <w:r w:rsidR="009F4528">
        <w:rPr>
          <w:color w:val="000000" w:themeColor="text1"/>
          <w:sz w:val="24"/>
          <w:szCs w:val="24"/>
        </w:rPr>
        <w:t>7</w:t>
      </w:r>
      <w:r w:rsidR="00247326" w:rsidRPr="00A51FB2">
        <w:rPr>
          <w:color w:val="000000" w:themeColor="text1"/>
          <w:sz w:val="24"/>
          <w:szCs w:val="24"/>
        </w:rPr>
        <w:t>B</w:t>
      </w:r>
      <w:r w:rsidRPr="00A51FB2">
        <w:rPr>
          <w:color w:val="000000" w:themeColor="text1"/>
          <w:sz w:val="24"/>
          <w:szCs w:val="24"/>
        </w:rPr>
        <w:t xml:space="preserve">). </w:t>
      </w:r>
      <w:r w:rsidR="008D0968">
        <w:rPr>
          <w:color w:val="000000" w:themeColor="text1"/>
          <w:sz w:val="24"/>
          <w:szCs w:val="24"/>
        </w:rPr>
        <w:t xml:space="preserve">We </w:t>
      </w:r>
      <w:del w:id="783" w:author="Frank Fish" w:date="2020-05-20T12:05:00Z">
        <w:r w:rsidR="009F4528" w:rsidDel="00F83A7D">
          <w:rPr>
            <w:color w:val="000000" w:themeColor="text1"/>
            <w:sz w:val="24"/>
            <w:szCs w:val="24"/>
          </w:rPr>
          <w:delText xml:space="preserve">are </w:delText>
        </w:r>
        <w:r w:rsidR="008D0968" w:rsidDel="00F83A7D">
          <w:rPr>
            <w:color w:val="000000" w:themeColor="text1"/>
            <w:sz w:val="24"/>
            <w:szCs w:val="24"/>
          </w:rPr>
          <w:delText>able to</w:delText>
        </w:r>
      </w:del>
      <w:ins w:id="784" w:author="Frank Fish" w:date="2020-05-20T12:05:00Z">
        <w:r w:rsidR="00F83A7D">
          <w:rPr>
            <w:color w:val="000000" w:themeColor="text1"/>
            <w:sz w:val="24"/>
            <w:szCs w:val="24"/>
          </w:rPr>
          <w:t>can</w:t>
        </w:r>
      </w:ins>
      <w:r w:rsidR="008D0968">
        <w:rPr>
          <w:color w:val="000000" w:themeColor="text1"/>
          <w:sz w:val="24"/>
          <w:szCs w:val="24"/>
        </w:rPr>
        <w:t xml:space="preserve"> understand this relationship by referencing Figures 4 and 6; a large</w:t>
      </w:r>
      <w:r w:rsidR="00BD36E7">
        <w:rPr>
          <w:color w:val="000000" w:themeColor="text1"/>
          <w:sz w:val="24"/>
          <w:szCs w:val="24"/>
        </w:rPr>
        <w:t>r</w:t>
      </w:r>
      <w:r w:rsidR="008D0968">
        <w:rPr>
          <w:color w:val="000000" w:themeColor="text1"/>
          <w:sz w:val="24"/>
          <w:szCs w:val="24"/>
        </w:rPr>
        <w:t xml:space="preserve"> animal will have a </w:t>
      </w:r>
      <w:r w:rsidR="00BD36E7">
        <w:rPr>
          <w:color w:val="000000" w:themeColor="text1"/>
          <w:sz w:val="24"/>
          <w:szCs w:val="24"/>
        </w:rPr>
        <w:t>slightly increased</w:t>
      </w:r>
      <w:r w:rsidR="008D0968">
        <w:rPr>
          <w:color w:val="000000" w:themeColor="text1"/>
          <w:sz w:val="24"/>
          <w:szCs w:val="24"/>
        </w:rPr>
        <w:t xml:space="preserve"> thrust </w:t>
      </w:r>
      <w:r w:rsidR="00BD36E7">
        <w:rPr>
          <w:color w:val="000000" w:themeColor="text1"/>
          <w:sz w:val="24"/>
          <w:szCs w:val="24"/>
        </w:rPr>
        <w:t>generation but a greatly increased</w:t>
      </w:r>
      <w:r w:rsidR="008D0968">
        <w:rPr>
          <w:color w:val="000000" w:themeColor="text1"/>
          <w:sz w:val="24"/>
          <w:szCs w:val="24"/>
        </w:rPr>
        <w:t xml:space="preserve"> drag coefficient</w:t>
      </w:r>
      <w:r w:rsidR="00BD36E7">
        <w:rPr>
          <w:color w:val="000000" w:themeColor="text1"/>
          <w:sz w:val="24"/>
          <w:szCs w:val="24"/>
        </w:rPr>
        <w:t>,</w:t>
      </w:r>
      <w:ins w:id="785" w:author="Frank Fish" w:date="2020-05-20T12:05:00Z">
        <w:r w:rsidR="00F83A7D">
          <w:rPr>
            <w:color w:val="000000" w:themeColor="text1"/>
            <w:sz w:val="24"/>
            <w:szCs w:val="24"/>
          </w:rPr>
          <w:t xml:space="preserve"> thus</w:t>
        </w:r>
      </w:ins>
      <w:r w:rsidR="00BD36E7">
        <w:rPr>
          <w:color w:val="000000" w:themeColor="text1"/>
          <w:sz w:val="24"/>
          <w:szCs w:val="24"/>
        </w:rPr>
        <w:t xml:space="preserve"> resulting in</w:t>
      </w:r>
      <w:r w:rsidR="008D0968">
        <w:rPr>
          <w:color w:val="000000" w:themeColor="text1"/>
          <w:sz w:val="24"/>
          <w:szCs w:val="24"/>
        </w:rPr>
        <w:t xml:space="preserve"> a lower propulsive efficiency</w:t>
      </w:r>
      <w:ins w:id="786" w:author="Frank Fish" w:date="2020-05-20T12:05:00Z">
        <w:r w:rsidR="00F83A7D">
          <w:rPr>
            <w:color w:val="000000" w:themeColor="text1"/>
            <w:sz w:val="24"/>
            <w:szCs w:val="24"/>
          </w:rPr>
          <w:t>,</w:t>
        </w:r>
      </w:ins>
      <w:r w:rsidR="008D0968">
        <w:rPr>
          <w:color w:val="000000" w:themeColor="text1"/>
          <w:sz w:val="24"/>
          <w:szCs w:val="24"/>
        </w:rPr>
        <w:t xml:space="preserve"> because they </w:t>
      </w:r>
      <w:del w:id="787" w:author="Frank Fish" w:date="2020-05-20T12:05:00Z">
        <w:r w:rsidR="008D0968" w:rsidDel="00F83A7D">
          <w:rPr>
            <w:color w:val="000000" w:themeColor="text1"/>
            <w:sz w:val="24"/>
            <w:szCs w:val="24"/>
          </w:rPr>
          <w:delText xml:space="preserve">are having to </w:delText>
        </w:r>
      </w:del>
      <w:r w:rsidR="008D0968">
        <w:rPr>
          <w:color w:val="000000" w:themeColor="text1"/>
          <w:sz w:val="24"/>
          <w:szCs w:val="24"/>
        </w:rPr>
        <w:t xml:space="preserve">expend more energy </w:t>
      </w:r>
      <w:r w:rsidR="00BD36E7">
        <w:rPr>
          <w:color w:val="000000" w:themeColor="text1"/>
          <w:sz w:val="24"/>
          <w:szCs w:val="24"/>
        </w:rPr>
        <w:t>to overcome drag and achieve</w:t>
      </w:r>
      <w:r w:rsidR="008D0968">
        <w:rPr>
          <w:color w:val="000000" w:themeColor="text1"/>
          <w:sz w:val="24"/>
          <w:szCs w:val="24"/>
        </w:rPr>
        <w:t xml:space="preserve"> equivalent locomot</w:t>
      </w:r>
      <w:ins w:id="788" w:author="Frank Fish" w:date="2020-05-20T12:05:00Z">
        <w:r w:rsidR="00F83A7D">
          <w:rPr>
            <w:color w:val="000000" w:themeColor="text1"/>
            <w:sz w:val="24"/>
            <w:szCs w:val="24"/>
          </w:rPr>
          <w:t>or performance</w:t>
        </w:r>
      </w:ins>
      <w:del w:id="789" w:author="Frank Fish" w:date="2020-05-20T12:05:00Z">
        <w:r w:rsidR="008D0968" w:rsidDel="00F83A7D">
          <w:rPr>
            <w:color w:val="000000" w:themeColor="text1"/>
            <w:sz w:val="24"/>
            <w:szCs w:val="24"/>
          </w:rPr>
          <w:delText>ion</w:delText>
        </w:r>
      </w:del>
      <w:r w:rsidR="008D0968">
        <w:rPr>
          <w:color w:val="000000" w:themeColor="text1"/>
          <w:sz w:val="24"/>
          <w:szCs w:val="24"/>
        </w:rPr>
        <w:t>.</w:t>
      </w:r>
    </w:p>
    <w:p w14:paraId="7D0C970A" w14:textId="4B1C3517" w:rsidR="00247326" w:rsidDel="00FC52D5" w:rsidRDefault="003454B9">
      <w:pPr>
        <w:shd w:val="clear" w:color="auto" w:fill="FFFFFF"/>
        <w:spacing w:line="240" w:lineRule="auto"/>
        <w:ind w:firstLine="720"/>
        <w:rPr>
          <w:del w:id="790" w:author="Frank Fish" w:date="2020-05-20T23:00:00Z"/>
          <w:b/>
          <w:color w:val="000000" w:themeColor="text1"/>
          <w:sz w:val="24"/>
          <w:szCs w:val="24"/>
          <w:u w:val="single"/>
        </w:rPr>
        <w:pPrChange w:id="791" w:author="Frank Fish" w:date="2020-05-20T23:00:00Z">
          <w:pPr>
            <w:shd w:val="clear" w:color="auto" w:fill="FFFFFF"/>
            <w:spacing w:line="240" w:lineRule="auto"/>
          </w:pPr>
        </w:pPrChange>
      </w:pPr>
      <w:ins w:id="792" w:author="Frank Fish" w:date="2020-05-20T13:42:00Z">
        <w:r>
          <w:rPr>
            <w:color w:val="000000" w:themeColor="text1"/>
            <w:sz w:val="24"/>
            <w:szCs w:val="24"/>
          </w:rPr>
          <w:t xml:space="preserve">Our finding showed that size does matter in </w:t>
        </w:r>
        <w:r w:rsidR="008D76CC">
          <w:rPr>
            <w:color w:val="000000" w:themeColor="text1"/>
            <w:sz w:val="24"/>
            <w:szCs w:val="24"/>
          </w:rPr>
          <w:t>regard to swimming performance, r</w:t>
        </w:r>
      </w:ins>
      <w:del w:id="793" w:author="Frank Fish" w:date="2020-05-20T13:42:00Z">
        <w:r w:rsidR="00BD36E7" w:rsidDel="008D76CC">
          <w:rPr>
            <w:color w:val="000000" w:themeColor="text1"/>
            <w:sz w:val="24"/>
            <w:szCs w:val="24"/>
          </w:rPr>
          <w:delText>R</w:delText>
        </w:r>
      </w:del>
      <w:r w:rsidR="00BD36E7">
        <w:rPr>
          <w:color w:val="000000" w:themeColor="text1"/>
          <w:sz w:val="24"/>
          <w:szCs w:val="24"/>
        </w:rPr>
        <w:t xml:space="preserve">egardless of the </w:t>
      </w:r>
      <w:del w:id="794" w:author="Frank Fish" w:date="2020-05-20T13:42:00Z">
        <w:r w:rsidR="00BD36E7" w:rsidDel="008D76CC">
          <w:rPr>
            <w:color w:val="000000" w:themeColor="text1"/>
            <w:sz w:val="24"/>
            <w:szCs w:val="24"/>
          </w:rPr>
          <w:delText>fine-scale difference between species of different sizes</w:delText>
        </w:r>
      </w:del>
      <w:ins w:id="795" w:author="Frank Fish" w:date="2020-05-20T13:44:00Z">
        <w:r w:rsidR="008D76CC">
          <w:rPr>
            <w:color w:val="000000" w:themeColor="text1"/>
            <w:sz w:val="24"/>
            <w:szCs w:val="24"/>
          </w:rPr>
          <w:t>conservation</w:t>
        </w:r>
      </w:ins>
      <w:ins w:id="796" w:author="Frank Fish" w:date="2020-05-20T13:42:00Z">
        <w:r w:rsidR="008D76CC">
          <w:rPr>
            <w:color w:val="000000" w:themeColor="text1"/>
            <w:sz w:val="24"/>
            <w:szCs w:val="24"/>
          </w:rPr>
          <w:t xml:space="preserve"> of body shape within a defined </w:t>
        </w:r>
      </w:ins>
      <w:ins w:id="797" w:author="Frank Fish" w:date="2020-05-20T13:47:00Z">
        <w:r w:rsidR="008D76CC">
          <w:rPr>
            <w:color w:val="000000" w:themeColor="text1"/>
            <w:sz w:val="24"/>
            <w:szCs w:val="24"/>
          </w:rPr>
          <w:t xml:space="preserve">cetacean </w:t>
        </w:r>
      </w:ins>
      <w:ins w:id="798" w:author="Frank Fish" w:date="2020-05-20T13:42:00Z">
        <w:r w:rsidR="008D76CC">
          <w:rPr>
            <w:color w:val="000000" w:themeColor="text1"/>
            <w:sz w:val="24"/>
            <w:szCs w:val="24"/>
          </w:rPr>
          <w:t>lineage. The</w:t>
        </w:r>
      </w:ins>
      <w:ins w:id="799" w:author="Frank Fish" w:date="2020-05-20T13:48:00Z">
        <w:r w:rsidR="008D76CC">
          <w:rPr>
            <w:color w:val="000000" w:themeColor="text1"/>
            <w:sz w:val="24"/>
            <w:szCs w:val="24"/>
          </w:rPr>
          <w:t xml:space="preserve"> </w:t>
        </w:r>
      </w:ins>
      <w:ins w:id="800" w:author="Frank Fish" w:date="2020-05-20T13:44:00Z">
        <w:r w:rsidR="008D76CC">
          <w:rPr>
            <w:color w:val="000000" w:themeColor="text1"/>
            <w:sz w:val="24"/>
            <w:szCs w:val="24"/>
          </w:rPr>
          <w:t>Balaenopteridae extends in size from the minke whale to the enormous blue whale</w:t>
        </w:r>
      </w:ins>
      <w:ins w:id="801" w:author="Frank Fish" w:date="2020-05-20T13:48:00Z">
        <w:r w:rsidR="008D76CC">
          <w:rPr>
            <w:color w:val="000000" w:themeColor="text1"/>
            <w:sz w:val="24"/>
            <w:szCs w:val="24"/>
          </w:rPr>
          <w:t xml:space="preserve">. </w:t>
        </w:r>
      </w:ins>
      <w:ins w:id="802" w:author="Frank Fish" w:date="2020-05-20T13:49:00Z">
        <w:r w:rsidR="008D76CC">
          <w:rPr>
            <w:color w:val="000000" w:themeColor="text1"/>
            <w:sz w:val="24"/>
            <w:szCs w:val="24"/>
          </w:rPr>
          <w:t xml:space="preserve">The scale of these ocean giants necessiates the use </w:t>
        </w:r>
      </w:ins>
      <w:ins w:id="803" w:author="Frank Fish" w:date="2020-05-20T13:50:00Z">
        <w:r w:rsidR="008D76CC">
          <w:rPr>
            <w:color w:val="000000" w:themeColor="text1"/>
            <w:sz w:val="24"/>
            <w:szCs w:val="24"/>
          </w:rPr>
          <w:t>of oscillatory lift-based swimming as a</w:t>
        </w:r>
      </w:ins>
      <w:ins w:id="804" w:author="Frank Fish" w:date="2020-05-20T13:51:00Z">
        <w:r w:rsidR="008D76CC">
          <w:rPr>
            <w:color w:val="000000" w:themeColor="text1"/>
            <w:sz w:val="24"/>
            <w:szCs w:val="24"/>
          </w:rPr>
          <w:t>n</w:t>
        </w:r>
      </w:ins>
      <w:ins w:id="805" w:author="Frank Fish" w:date="2020-05-20T13:50:00Z">
        <w:r w:rsidR="008D76CC">
          <w:rPr>
            <w:color w:val="000000" w:themeColor="text1"/>
            <w:sz w:val="24"/>
            <w:szCs w:val="24"/>
          </w:rPr>
          <w:t xml:space="preserve"> </w:t>
        </w:r>
      </w:ins>
      <w:ins w:id="806" w:author="Frank Fish" w:date="2020-05-20T13:51:00Z">
        <w:r w:rsidR="008D76CC">
          <w:rPr>
            <w:color w:val="000000" w:themeColor="text1"/>
            <w:sz w:val="24"/>
            <w:szCs w:val="24"/>
          </w:rPr>
          <w:t xml:space="preserve">effective propulsive mechanism </w:t>
        </w:r>
      </w:ins>
      <w:ins w:id="807" w:author="Frank Fish" w:date="2020-05-20T13:52:00Z">
        <w:r w:rsidR="008D76CC">
          <w:rPr>
            <w:color w:val="000000" w:themeColor="text1"/>
            <w:sz w:val="24"/>
            <w:szCs w:val="24"/>
          </w:rPr>
          <w:t xml:space="preserve">for </w:t>
        </w:r>
      </w:ins>
      <w:ins w:id="808" w:author="Frank Fish" w:date="2020-05-20T13:50:00Z">
        <w:r w:rsidR="008D76CC">
          <w:rPr>
            <w:color w:val="000000" w:themeColor="text1"/>
            <w:sz w:val="24"/>
            <w:szCs w:val="24"/>
          </w:rPr>
          <w:t xml:space="preserve">high-speed </w:t>
        </w:r>
      </w:ins>
      <w:ins w:id="809" w:author="Frank Fish" w:date="2020-05-20T13:52:00Z">
        <w:r w:rsidR="008D76CC">
          <w:rPr>
            <w:color w:val="000000" w:themeColor="text1"/>
            <w:sz w:val="24"/>
            <w:szCs w:val="24"/>
          </w:rPr>
          <w:t>swimming at</w:t>
        </w:r>
      </w:ins>
      <w:ins w:id="810" w:author="Frank Fish" w:date="2020-05-20T13:50:00Z">
        <w:r w:rsidR="008D76CC">
          <w:rPr>
            <w:color w:val="000000" w:themeColor="text1"/>
            <w:sz w:val="24"/>
            <w:szCs w:val="24"/>
          </w:rPr>
          <w:t xml:space="preserve"> high Reynolds number</w:t>
        </w:r>
      </w:ins>
      <w:ins w:id="811" w:author="Frank Fish" w:date="2020-05-20T13:52:00Z">
        <w:r w:rsidR="00645BCC">
          <w:rPr>
            <w:color w:val="000000" w:themeColor="text1"/>
            <w:sz w:val="24"/>
            <w:szCs w:val="24"/>
          </w:rPr>
          <w:t>s</w:t>
        </w:r>
      </w:ins>
      <w:ins w:id="812" w:author="Frank Fish" w:date="2020-05-20T13:57:00Z">
        <w:r w:rsidR="00116463">
          <w:rPr>
            <w:color w:val="000000" w:themeColor="text1"/>
            <w:sz w:val="24"/>
            <w:szCs w:val="24"/>
          </w:rPr>
          <w:t xml:space="preserve"> (</w:t>
        </w:r>
      </w:ins>
      <w:ins w:id="813" w:author="Frank Fish" w:date="2020-05-20T13:58:00Z">
        <w:r w:rsidR="00116463" w:rsidRPr="00116463">
          <w:rPr>
            <w:sz w:val="24"/>
            <w:szCs w:val="24"/>
            <w:rPrChange w:id="814" w:author="Frank Fish" w:date="2020-05-20T13:58:00Z">
              <w:rPr>
                <w:rFonts w:ascii="Times New Roman" w:hAnsi="Times New Roman"/>
                <w:szCs w:val="24"/>
              </w:rPr>
            </w:rPrChange>
          </w:rPr>
          <w:t>Webb</w:t>
        </w:r>
        <w:r w:rsidR="00116463" w:rsidRPr="00116463">
          <w:rPr>
            <w:sz w:val="24"/>
            <w:szCs w:val="24"/>
          </w:rPr>
          <w:t xml:space="preserve"> </w:t>
        </w:r>
        <w:r w:rsidR="00116463" w:rsidRPr="00116463">
          <w:rPr>
            <w:sz w:val="24"/>
            <w:szCs w:val="24"/>
            <w:rPrChange w:id="815" w:author="Frank Fish" w:date="2020-05-20T13:58:00Z">
              <w:rPr>
                <w:rFonts w:ascii="Times New Roman" w:hAnsi="Times New Roman"/>
                <w:szCs w:val="24"/>
              </w:rPr>
            </w:rPrChange>
          </w:rPr>
          <w:t>and De Buffrénil</w:t>
        </w:r>
        <w:r w:rsidR="00116463">
          <w:rPr>
            <w:sz w:val="24"/>
            <w:szCs w:val="24"/>
          </w:rPr>
          <w:t>, 1990</w:t>
        </w:r>
      </w:ins>
      <w:ins w:id="816" w:author="Frank Fish" w:date="2020-05-20T13:59:00Z">
        <w:r w:rsidR="00116463">
          <w:rPr>
            <w:sz w:val="24"/>
            <w:szCs w:val="24"/>
          </w:rPr>
          <w:t>; Fish, 2020</w:t>
        </w:r>
      </w:ins>
      <w:ins w:id="817" w:author="Frank Fish" w:date="2020-05-20T13:57:00Z">
        <w:r w:rsidR="00116463">
          <w:rPr>
            <w:color w:val="000000" w:themeColor="text1"/>
            <w:sz w:val="24"/>
            <w:szCs w:val="24"/>
          </w:rPr>
          <w:t>)</w:t>
        </w:r>
      </w:ins>
      <w:ins w:id="818" w:author="Frank Fish" w:date="2020-05-20T13:52:00Z">
        <w:r w:rsidR="00645BCC">
          <w:rPr>
            <w:color w:val="000000" w:themeColor="text1"/>
            <w:sz w:val="24"/>
            <w:szCs w:val="24"/>
          </w:rPr>
          <w:t xml:space="preserve">. </w:t>
        </w:r>
      </w:ins>
      <w:del w:id="819" w:author="Frank Fish" w:date="2020-05-20T13:48:00Z">
        <w:r w:rsidR="00BD36E7" w:rsidDel="008D76CC">
          <w:rPr>
            <w:color w:val="000000" w:themeColor="text1"/>
            <w:sz w:val="24"/>
            <w:szCs w:val="24"/>
          </w:rPr>
          <w:delText>,</w:delText>
        </w:r>
      </w:del>
      <w:del w:id="820" w:author="Frank Fish" w:date="2020-05-20T13:52:00Z">
        <w:r w:rsidR="00BD36E7" w:rsidDel="00645BCC">
          <w:rPr>
            <w:color w:val="000000" w:themeColor="text1"/>
            <w:sz w:val="24"/>
            <w:szCs w:val="24"/>
          </w:rPr>
          <w:delText xml:space="preserve"> </w:delText>
        </w:r>
      </w:del>
      <w:ins w:id="821" w:author="Frank Fish" w:date="2020-05-20T23:52:00Z">
        <w:r w:rsidR="007972D0">
          <w:rPr>
            <w:color w:val="000000" w:themeColor="text1"/>
            <w:sz w:val="24"/>
            <w:szCs w:val="24"/>
          </w:rPr>
          <w:t>A</w:t>
        </w:r>
      </w:ins>
      <w:del w:id="822" w:author="Frank Fish" w:date="2020-05-20T14:09:00Z">
        <w:r w:rsidR="00BD36E7" w:rsidDel="0081616B">
          <w:rPr>
            <w:color w:val="000000" w:themeColor="text1"/>
            <w:sz w:val="24"/>
            <w:szCs w:val="24"/>
          </w:rPr>
          <w:delText>t</w:delText>
        </w:r>
      </w:del>
      <w:del w:id="823" w:author="Frank Fish" w:date="2020-05-20T23:52:00Z">
        <w:r w:rsidR="00BD36E7" w:rsidDel="007972D0">
          <w:rPr>
            <w:color w:val="000000" w:themeColor="text1"/>
            <w:sz w:val="24"/>
            <w:szCs w:val="24"/>
          </w:rPr>
          <w:delText>he</w:delText>
        </w:r>
      </w:del>
      <w:r w:rsidR="00BD36E7">
        <w:rPr>
          <w:color w:val="000000" w:themeColor="text1"/>
          <w:sz w:val="24"/>
          <w:szCs w:val="24"/>
        </w:rPr>
        <w:t xml:space="preserve"> </w:t>
      </w:r>
      <w:del w:id="824" w:author="Frank Fish" w:date="2020-05-20T17:26:00Z">
        <w:r w:rsidR="00BD36E7" w:rsidDel="00825AE6">
          <w:rPr>
            <w:color w:val="000000" w:themeColor="text1"/>
            <w:sz w:val="24"/>
            <w:szCs w:val="24"/>
          </w:rPr>
          <w:delText xml:space="preserve">overall </w:delText>
        </w:r>
      </w:del>
      <w:ins w:id="825" w:author="Frank Fish" w:date="2020-05-20T17:26:00Z">
        <w:r w:rsidR="00825AE6">
          <w:rPr>
            <w:color w:val="000000" w:themeColor="text1"/>
            <w:sz w:val="24"/>
            <w:szCs w:val="24"/>
          </w:rPr>
          <w:t xml:space="preserve">major </w:t>
        </w:r>
      </w:ins>
      <w:r w:rsidR="00BD36E7">
        <w:rPr>
          <w:color w:val="000000" w:themeColor="text1"/>
          <w:sz w:val="24"/>
          <w:szCs w:val="24"/>
        </w:rPr>
        <w:t xml:space="preserve">conclusion of </w:t>
      </w:r>
      <w:ins w:id="826" w:author="Frank Fish" w:date="2020-05-20T17:26:00Z">
        <w:r w:rsidR="00825AE6">
          <w:rPr>
            <w:color w:val="000000" w:themeColor="text1"/>
            <w:sz w:val="24"/>
            <w:szCs w:val="24"/>
          </w:rPr>
          <w:t xml:space="preserve">the study was that </w:t>
        </w:r>
      </w:ins>
      <w:del w:id="827" w:author="Frank Fish" w:date="2020-05-20T17:26:00Z">
        <w:r w:rsidR="00BD36E7" w:rsidDel="00825AE6">
          <w:rPr>
            <w:color w:val="000000" w:themeColor="text1"/>
            <w:sz w:val="24"/>
            <w:szCs w:val="24"/>
          </w:rPr>
          <w:delText xml:space="preserve">our </w:delText>
        </w:r>
      </w:del>
      <w:ins w:id="828" w:author="Frank Fish" w:date="2020-05-20T17:26:00Z">
        <w:r w:rsidR="00825AE6">
          <w:rPr>
            <w:color w:val="000000" w:themeColor="text1"/>
            <w:sz w:val="24"/>
            <w:szCs w:val="24"/>
          </w:rPr>
          <w:t xml:space="preserve">the </w:t>
        </w:r>
      </w:ins>
      <w:ins w:id="829" w:author="Frank Fish" w:date="2020-05-20T17:27:00Z">
        <w:r w:rsidR="00825AE6">
          <w:rPr>
            <w:color w:val="000000" w:themeColor="text1"/>
            <w:sz w:val="24"/>
            <w:szCs w:val="24"/>
          </w:rPr>
          <w:t xml:space="preserve">high </w:t>
        </w:r>
      </w:ins>
      <w:r w:rsidR="00BD36E7">
        <w:rPr>
          <w:color w:val="000000" w:themeColor="text1"/>
          <w:sz w:val="24"/>
          <w:szCs w:val="24"/>
        </w:rPr>
        <w:t xml:space="preserve">propulsive efficiency </w:t>
      </w:r>
      <w:ins w:id="830" w:author="Frank Fish" w:date="2020-05-20T17:27:00Z">
        <w:r w:rsidR="00825AE6">
          <w:rPr>
            <w:color w:val="000000" w:themeColor="text1"/>
            <w:sz w:val="24"/>
            <w:szCs w:val="24"/>
          </w:rPr>
          <w:t>decreased with increasing body size</w:t>
        </w:r>
      </w:ins>
      <w:ins w:id="831" w:author="Frank Fish" w:date="2020-05-20T17:28:00Z">
        <w:r w:rsidR="00825AE6">
          <w:rPr>
            <w:color w:val="000000" w:themeColor="text1"/>
            <w:sz w:val="24"/>
            <w:szCs w:val="24"/>
          </w:rPr>
          <w:t xml:space="preserve"> despite the similarity of body shape from small to large balaenopterid whales</w:t>
        </w:r>
      </w:ins>
      <w:ins w:id="832" w:author="Frank Fish" w:date="2020-05-20T17:27:00Z">
        <w:r w:rsidR="00825AE6">
          <w:rPr>
            <w:color w:val="000000" w:themeColor="text1"/>
            <w:sz w:val="24"/>
            <w:szCs w:val="24"/>
          </w:rPr>
          <w:t>.</w:t>
        </w:r>
      </w:ins>
      <w:ins w:id="833" w:author="Frank Fish" w:date="2020-05-20T17:30:00Z">
        <w:r w:rsidR="00825AE6">
          <w:rPr>
            <w:color w:val="000000" w:themeColor="text1"/>
            <w:sz w:val="24"/>
            <w:szCs w:val="24"/>
          </w:rPr>
          <w:t xml:space="preserve"> Interestingly in parallel with the </w:t>
        </w:r>
      </w:ins>
      <w:ins w:id="834" w:author="Frank Fish" w:date="2020-05-20T17:37:00Z">
        <w:r w:rsidR="00CD0233">
          <w:rPr>
            <w:color w:val="000000" w:themeColor="text1"/>
            <w:sz w:val="24"/>
            <w:szCs w:val="24"/>
          </w:rPr>
          <w:t>trend of propulsive efficiency found for whales</w:t>
        </w:r>
      </w:ins>
      <w:ins w:id="835" w:author="Frank Fish" w:date="2020-05-20T17:31:00Z">
        <w:r w:rsidR="00825AE6">
          <w:rPr>
            <w:color w:val="000000" w:themeColor="text1"/>
            <w:sz w:val="24"/>
            <w:szCs w:val="24"/>
          </w:rPr>
          <w:t>, another loco</w:t>
        </w:r>
      </w:ins>
      <w:ins w:id="836" w:author="Frank Fish" w:date="2020-05-20T17:33:00Z">
        <w:r w:rsidR="00825AE6">
          <w:rPr>
            <w:color w:val="000000" w:themeColor="text1"/>
            <w:sz w:val="24"/>
            <w:szCs w:val="24"/>
          </w:rPr>
          <w:t>mo</w:t>
        </w:r>
      </w:ins>
      <w:ins w:id="837" w:author="Frank Fish" w:date="2020-05-20T17:31:00Z">
        <w:r w:rsidR="00825AE6">
          <w:rPr>
            <w:color w:val="000000" w:themeColor="text1"/>
            <w:sz w:val="24"/>
            <w:szCs w:val="24"/>
          </w:rPr>
          <w:t>tor performance variable</w:t>
        </w:r>
      </w:ins>
      <w:ins w:id="838" w:author="Frank Fish" w:date="2020-05-20T17:33:00Z">
        <w:r w:rsidR="00825AE6">
          <w:rPr>
            <w:color w:val="000000" w:themeColor="text1"/>
            <w:sz w:val="24"/>
            <w:szCs w:val="24"/>
          </w:rPr>
          <w:t>, maximum speed,</w:t>
        </w:r>
      </w:ins>
      <w:ins w:id="839" w:author="Frank Fish" w:date="2020-05-20T17:31:00Z">
        <w:r w:rsidR="00825AE6">
          <w:rPr>
            <w:color w:val="000000" w:themeColor="text1"/>
            <w:sz w:val="24"/>
            <w:szCs w:val="24"/>
          </w:rPr>
          <w:t xml:space="preserve"> </w:t>
        </w:r>
      </w:ins>
      <w:ins w:id="840" w:author="Frank Fish" w:date="2020-05-20T17:30:00Z">
        <w:r w:rsidR="00825AE6">
          <w:rPr>
            <w:color w:val="000000" w:themeColor="text1"/>
            <w:sz w:val="24"/>
            <w:szCs w:val="24"/>
          </w:rPr>
          <w:t xml:space="preserve">was </w:t>
        </w:r>
      </w:ins>
      <w:ins w:id="841" w:author="Frank Fish" w:date="2020-05-20T17:34:00Z">
        <w:r w:rsidR="00825AE6">
          <w:rPr>
            <w:color w:val="000000" w:themeColor="text1"/>
            <w:sz w:val="24"/>
            <w:szCs w:val="24"/>
          </w:rPr>
          <w:t xml:space="preserve">also found to decrease </w:t>
        </w:r>
      </w:ins>
      <w:ins w:id="842" w:author="Frank Fish" w:date="2020-05-20T17:35:00Z">
        <w:r w:rsidR="00825AE6">
          <w:rPr>
            <w:color w:val="000000" w:themeColor="text1"/>
            <w:sz w:val="24"/>
            <w:szCs w:val="24"/>
          </w:rPr>
          <w:t xml:space="preserve">above an optimal </w:t>
        </w:r>
        <w:r w:rsidR="00CD0233">
          <w:rPr>
            <w:color w:val="000000" w:themeColor="text1"/>
            <w:sz w:val="24"/>
            <w:szCs w:val="24"/>
          </w:rPr>
          <w:t>size</w:t>
        </w:r>
      </w:ins>
      <w:ins w:id="843" w:author="Frank Fish" w:date="2020-05-20T17:37:00Z">
        <w:r w:rsidR="00CD0233">
          <w:rPr>
            <w:color w:val="000000" w:themeColor="text1"/>
            <w:sz w:val="24"/>
            <w:szCs w:val="24"/>
          </w:rPr>
          <w:t xml:space="preserve"> (Hirt et al., 2017)</w:t>
        </w:r>
      </w:ins>
      <w:ins w:id="844" w:author="Frank Fish" w:date="2020-05-20T17:35:00Z">
        <w:r w:rsidR="00CD0233">
          <w:rPr>
            <w:color w:val="000000" w:themeColor="text1"/>
            <w:sz w:val="24"/>
            <w:szCs w:val="24"/>
          </w:rPr>
          <w:t>.</w:t>
        </w:r>
      </w:ins>
      <w:ins w:id="845" w:author="Frank Fish" w:date="2020-05-20T17:34:00Z">
        <w:r w:rsidR="00825AE6">
          <w:rPr>
            <w:color w:val="000000" w:themeColor="text1"/>
            <w:sz w:val="24"/>
            <w:szCs w:val="24"/>
          </w:rPr>
          <w:t xml:space="preserve"> </w:t>
        </w:r>
      </w:ins>
      <w:ins w:id="846" w:author="Frank Fish" w:date="2020-05-20T17:59:00Z">
        <w:r w:rsidR="00804FD4">
          <w:rPr>
            <w:color w:val="000000" w:themeColor="text1"/>
            <w:sz w:val="24"/>
            <w:szCs w:val="24"/>
          </w:rPr>
          <w:t>L</w:t>
        </w:r>
      </w:ins>
      <w:ins w:id="847" w:author="Frank Fish" w:date="2020-05-20T17:58:00Z">
        <w:r w:rsidR="00804FD4">
          <w:rPr>
            <w:color w:val="000000" w:themeColor="text1"/>
            <w:sz w:val="24"/>
            <w:szCs w:val="24"/>
          </w:rPr>
          <w:t xml:space="preserve">ocomotion and its associated energetics </w:t>
        </w:r>
      </w:ins>
      <w:ins w:id="848" w:author="Frank Fish" w:date="2020-05-20T18:00:00Z">
        <w:r w:rsidR="00804FD4">
          <w:rPr>
            <w:color w:val="000000" w:themeColor="text1"/>
            <w:sz w:val="24"/>
            <w:szCs w:val="24"/>
          </w:rPr>
          <w:t xml:space="preserve">for whales </w:t>
        </w:r>
      </w:ins>
      <w:ins w:id="849" w:author="Frank Fish" w:date="2020-05-20T17:59:00Z">
        <w:r w:rsidR="00804FD4">
          <w:rPr>
            <w:color w:val="000000" w:themeColor="text1"/>
            <w:sz w:val="24"/>
            <w:szCs w:val="24"/>
          </w:rPr>
          <w:t xml:space="preserve">are thus constrained at large body sizes. </w:t>
        </w:r>
      </w:ins>
      <w:ins w:id="850" w:author="Frank Fish" w:date="2020-05-20T22:51:00Z">
        <w:r w:rsidR="000622B9">
          <w:rPr>
            <w:color w:val="000000" w:themeColor="text1"/>
            <w:sz w:val="24"/>
            <w:szCs w:val="24"/>
          </w:rPr>
          <w:t xml:space="preserve">Furthermore, the high </w:t>
        </w:r>
      </w:ins>
      <w:ins w:id="851" w:author="Frank Fish" w:date="2020-05-20T22:52:00Z">
        <w:r w:rsidR="000622B9">
          <w:rPr>
            <w:color w:val="000000" w:themeColor="text1"/>
            <w:sz w:val="24"/>
            <w:szCs w:val="24"/>
          </w:rPr>
          <w:t xml:space="preserve">burst </w:t>
        </w:r>
      </w:ins>
      <w:ins w:id="852" w:author="Frank Fish" w:date="2020-05-20T22:51:00Z">
        <w:r w:rsidR="000622B9">
          <w:rPr>
            <w:color w:val="000000" w:themeColor="text1"/>
            <w:sz w:val="24"/>
            <w:szCs w:val="24"/>
          </w:rPr>
          <w:t xml:space="preserve">velocities </w:t>
        </w:r>
      </w:ins>
      <w:ins w:id="853" w:author="Frank Fish" w:date="2020-05-20T22:58:00Z">
        <w:r w:rsidR="00FC52D5">
          <w:rPr>
            <w:color w:val="000000" w:themeColor="text1"/>
            <w:sz w:val="24"/>
            <w:szCs w:val="24"/>
          </w:rPr>
          <w:t xml:space="preserve">and accelerations </w:t>
        </w:r>
      </w:ins>
      <w:ins w:id="854" w:author="Frank Fish" w:date="2020-05-20T22:51:00Z">
        <w:r w:rsidR="000622B9">
          <w:rPr>
            <w:color w:val="000000" w:themeColor="text1"/>
            <w:sz w:val="24"/>
            <w:szCs w:val="24"/>
          </w:rPr>
          <w:t xml:space="preserve">attained by the whales </w:t>
        </w:r>
      </w:ins>
      <w:ins w:id="855" w:author="Frank Fish" w:date="2020-05-20T22:52:00Z">
        <w:r w:rsidR="000622B9">
          <w:rPr>
            <w:color w:val="000000" w:themeColor="text1"/>
            <w:sz w:val="24"/>
            <w:szCs w:val="24"/>
          </w:rPr>
          <w:t xml:space="preserve">during lunges </w:t>
        </w:r>
      </w:ins>
      <w:ins w:id="856" w:author="Frank Fish" w:date="2020-05-20T22:59:00Z">
        <w:r w:rsidR="00FC52D5">
          <w:rPr>
            <w:color w:val="000000" w:themeColor="text1"/>
            <w:sz w:val="24"/>
            <w:szCs w:val="24"/>
          </w:rPr>
          <w:t xml:space="preserve">would </w:t>
        </w:r>
      </w:ins>
      <w:ins w:id="857" w:author="Frank Fish" w:date="2020-05-20T22:52:00Z">
        <w:r w:rsidR="000622B9">
          <w:rPr>
            <w:color w:val="000000" w:themeColor="text1"/>
            <w:sz w:val="24"/>
            <w:szCs w:val="24"/>
          </w:rPr>
          <w:t>incur reduce</w:t>
        </w:r>
      </w:ins>
      <w:ins w:id="858" w:author="Frank Fish" w:date="2020-05-20T22:53:00Z">
        <w:r w:rsidR="000622B9">
          <w:rPr>
            <w:color w:val="000000" w:themeColor="text1"/>
            <w:sz w:val="24"/>
            <w:szCs w:val="24"/>
          </w:rPr>
          <w:t>d</w:t>
        </w:r>
      </w:ins>
      <w:ins w:id="859" w:author="Frank Fish" w:date="2020-05-20T22:52:00Z">
        <w:r w:rsidR="000622B9">
          <w:rPr>
            <w:color w:val="000000" w:themeColor="text1"/>
            <w:sz w:val="24"/>
            <w:szCs w:val="24"/>
          </w:rPr>
          <w:t xml:space="preserve"> propulsive efficiencies</w:t>
        </w:r>
      </w:ins>
      <w:ins w:id="860" w:author="Frank Fish" w:date="2020-05-20T22:51:00Z">
        <w:r w:rsidR="000622B9">
          <w:rPr>
            <w:color w:val="000000" w:themeColor="text1"/>
            <w:sz w:val="24"/>
            <w:szCs w:val="24"/>
          </w:rPr>
          <w:t xml:space="preserve"> </w:t>
        </w:r>
      </w:ins>
      <w:ins w:id="861" w:author="Frank Fish" w:date="2020-05-20T22:53:00Z">
        <w:r w:rsidR="007972D0">
          <w:rPr>
            <w:color w:val="000000" w:themeColor="text1"/>
            <w:sz w:val="24"/>
            <w:szCs w:val="24"/>
          </w:rPr>
          <w:t>compared to routine and migra</w:t>
        </w:r>
        <w:r w:rsidR="000622B9">
          <w:rPr>
            <w:color w:val="000000" w:themeColor="text1"/>
            <w:sz w:val="24"/>
            <w:szCs w:val="24"/>
          </w:rPr>
          <w:t>tory velocities. The reduce</w:t>
        </w:r>
      </w:ins>
      <w:ins w:id="862" w:author="Frank Fish" w:date="2020-05-20T22:55:00Z">
        <w:r w:rsidR="000622B9">
          <w:rPr>
            <w:color w:val="000000" w:themeColor="text1"/>
            <w:sz w:val="24"/>
            <w:szCs w:val="24"/>
          </w:rPr>
          <w:t>d</w:t>
        </w:r>
      </w:ins>
      <w:ins w:id="863" w:author="Frank Fish" w:date="2020-05-20T22:53:00Z">
        <w:r w:rsidR="000622B9">
          <w:rPr>
            <w:color w:val="000000" w:themeColor="text1"/>
            <w:sz w:val="24"/>
            <w:szCs w:val="24"/>
          </w:rPr>
          <w:t xml:space="preserve"> </w:t>
        </w:r>
      </w:ins>
      <w:ins w:id="864" w:author="Frank Fish" w:date="2020-05-20T22:56:00Z">
        <w:r w:rsidR="000622B9">
          <w:rPr>
            <w:color w:val="000000" w:themeColor="text1"/>
            <w:sz w:val="24"/>
            <w:szCs w:val="24"/>
          </w:rPr>
          <w:t xml:space="preserve">propulsive </w:t>
        </w:r>
      </w:ins>
      <w:ins w:id="865" w:author="Frank Fish" w:date="2020-05-20T22:53:00Z">
        <w:r w:rsidR="000622B9">
          <w:rPr>
            <w:color w:val="000000" w:themeColor="text1"/>
            <w:sz w:val="24"/>
            <w:szCs w:val="24"/>
          </w:rPr>
          <w:t xml:space="preserve">efficiency </w:t>
        </w:r>
      </w:ins>
      <w:ins w:id="866" w:author="Frank Fish" w:date="2020-05-20T22:55:00Z">
        <w:r w:rsidR="000622B9">
          <w:rPr>
            <w:color w:val="000000" w:themeColor="text1"/>
            <w:sz w:val="24"/>
            <w:szCs w:val="24"/>
          </w:rPr>
          <w:t>would place increased energetic demands</w:t>
        </w:r>
      </w:ins>
      <w:ins w:id="867" w:author="Frank Fish" w:date="2020-05-20T22:56:00Z">
        <w:r w:rsidR="000622B9">
          <w:rPr>
            <w:color w:val="000000" w:themeColor="text1"/>
            <w:sz w:val="24"/>
            <w:szCs w:val="24"/>
          </w:rPr>
          <w:t xml:space="preserve"> </w:t>
        </w:r>
      </w:ins>
      <w:ins w:id="868" w:author="Frank Fish" w:date="2020-05-20T22:57:00Z">
        <w:r w:rsidR="000622B9">
          <w:rPr>
            <w:color w:val="000000" w:themeColor="text1"/>
            <w:sz w:val="24"/>
            <w:szCs w:val="24"/>
          </w:rPr>
          <w:t xml:space="preserve">during active foraging </w:t>
        </w:r>
      </w:ins>
      <w:ins w:id="869" w:author="Frank Fish" w:date="2020-05-20T23:02:00Z">
        <w:r w:rsidR="00FC52D5">
          <w:rPr>
            <w:color w:val="000000" w:themeColor="text1"/>
            <w:sz w:val="24"/>
            <w:szCs w:val="24"/>
          </w:rPr>
          <w:t xml:space="preserve">using a lunge feeding strategy </w:t>
        </w:r>
      </w:ins>
      <w:ins w:id="870" w:author="Frank Fish" w:date="2020-05-20T22:58:00Z">
        <w:r w:rsidR="000622B9">
          <w:rPr>
            <w:color w:val="000000" w:themeColor="text1"/>
            <w:sz w:val="24"/>
            <w:szCs w:val="24"/>
          </w:rPr>
          <w:t>for the balaenopterids</w:t>
        </w:r>
      </w:ins>
      <w:ins w:id="871" w:author="Frank Fish" w:date="2020-05-20T22:59:00Z">
        <w:r w:rsidR="00FC52D5">
          <w:rPr>
            <w:color w:val="000000" w:themeColor="text1"/>
            <w:sz w:val="24"/>
            <w:szCs w:val="24"/>
          </w:rPr>
          <w:t>.</w:t>
        </w:r>
      </w:ins>
      <w:del w:id="872" w:author="Frank Fish" w:date="2020-05-20T17:27:00Z">
        <w:r w:rsidR="00DB4158" w:rsidDel="00825AE6">
          <w:rPr>
            <w:color w:val="000000" w:themeColor="text1"/>
            <w:sz w:val="24"/>
            <w:szCs w:val="24"/>
          </w:rPr>
          <w:delText xml:space="preserve">findings </w:delText>
        </w:r>
        <w:r w:rsidR="00104FA1" w:rsidDel="00825AE6">
          <w:rPr>
            <w:color w:val="000000" w:themeColor="text1"/>
            <w:sz w:val="24"/>
            <w:szCs w:val="24"/>
          </w:rPr>
          <w:delText>is</w:delText>
        </w:r>
        <w:r w:rsidR="00BD36E7" w:rsidDel="00825AE6">
          <w:rPr>
            <w:color w:val="000000" w:themeColor="text1"/>
            <w:sz w:val="24"/>
            <w:szCs w:val="24"/>
          </w:rPr>
          <w:delText xml:space="preserve"> that</w:delText>
        </w:r>
        <w:r w:rsidR="00A51FB2" w:rsidRPr="00A51FB2" w:rsidDel="00825AE6">
          <w:rPr>
            <w:color w:val="000000" w:themeColor="text1"/>
            <w:sz w:val="24"/>
            <w:szCs w:val="24"/>
          </w:rPr>
          <w:delText xml:space="preserve"> animals at the largest extreme</w:delText>
        </w:r>
        <w:r w:rsidR="00BD36E7" w:rsidDel="00825AE6">
          <w:rPr>
            <w:color w:val="000000" w:themeColor="text1"/>
            <w:sz w:val="24"/>
            <w:szCs w:val="24"/>
          </w:rPr>
          <w:delText>s</w:delText>
        </w:r>
        <w:r w:rsidR="00A51FB2" w:rsidRPr="00A51FB2" w:rsidDel="00825AE6">
          <w:rPr>
            <w:color w:val="000000" w:themeColor="text1"/>
            <w:sz w:val="24"/>
            <w:szCs w:val="24"/>
          </w:rPr>
          <w:delText xml:space="preserve"> of body size </w:delText>
        </w:r>
        <w:r w:rsidR="00DB4158" w:rsidDel="00825AE6">
          <w:rPr>
            <w:color w:val="000000" w:themeColor="text1"/>
            <w:sz w:val="24"/>
            <w:szCs w:val="24"/>
          </w:rPr>
          <w:delText>are all highly efficient swimmers</w:delText>
        </w:r>
      </w:del>
      <w:del w:id="873" w:author="Frank Fish" w:date="2020-05-20T17:28:00Z">
        <w:r w:rsidR="00A51FB2" w:rsidRPr="00A51FB2" w:rsidDel="00825AE6">
          <w:rPr>
            <w:color w:val="000000" w:themeColor="text1"/>
            <w:sz w:val="24"/>
            <w:szCs w:val="24"/>
          </w:rPr>
          <w:delText xml:space="preserve">. </w:delText>
        </w:r>
      </w:del>
      <w:del w:id="874" w:author="Frank Fish" w:date="2020-05-20T13:50:00Z">
        <w:r w:rsidR="00C75A34" w:rsidDel="008D76CC">
          <w:rPr>
            <w:color w:val="000000" w:themeColor="text1"/>
            <w:sz w:val="24"/>
            <w:szCs w:val="24"/>
          </w:rPr>
          <w:delText xml:space="preserve">Oscillatory swimming has evolved </w:delText>
        </w:r>
        <w:r w:rsidR="00DB4158" w:rsidDel="008D76CC">
          <w:rPr>
            <w:color w:val="000000" w:themeColor="text1"/>
            <w:sz w:val="24"/>
            <w:szCs w:val="24"/>
          </w:rPr>
          <w:delText xml:space="preserve">as a </w:delText>
        </w:r>
        <w:r w:rsidR="00104FA1" w:rsidDel="008D76CC">
          <w:rPr>
            <w:color w:val="000000" w:themeColor="text1"/>
            <w:sz w:val="24"/>
            <w:szCs w:val="24"/>
          </w:rPr>
          <w:delText>high-speed</w:delText>
        </w:r>
        <w:r w:rsidR="00DB4158" w:rsidDel="008D76CC">
          <w:rPr>
            <w:color w:val="000000" w:themeColor="text1"/>
            <w:sz w:val="24"/>
            <w:szCs w:val="24"/>
          </w:rPr>
          <w:delText xml:space="preserve"> solution </w:delText>
        </w:r>
        <w:r w:rsidR="00C75A34" w:rsidDel="008D76CC">
          <w:rPr>
            <w:color w:val="000000" w:themeColor="text1"/>
            <w:sz w:val="24"/>
            <w:szCs w:val="24"/>
          </w:rPr>
          <w:delText xml:space="preserve">for </w:delText>
        </w:r>
      </w:del>
      <w:del w:id="875" w:author="Frank Fish" w:date="2020-05-20T12:07:00Z">
        <w:r w:rsidR="00C75A34" w:rsidDel="00F83A7D">
          <w:rPr>
            <w:color w:val="000000" w:themeColor="text1"/>
            <w:sz w:val="24"/>
            <w:szCs w:val="24"/>
          </w:rPr>
          <w:delText>all size ranges in</w:delText>
        </w:r>
      </w:del>
      <w:del w:id="876" w:author="Frank Fish" w:date="2020-05-20T12:08:00Z">
        <w:r w:rsidR="00C75A34" w:rsidDel="00F83A7D">
          <w:rPr>
            <w:color w:val="000000" w:themeColor="text1"/>
            <w:sz w:val="24"/>
            <w:szCs w:val="24"/>
          </w:rPr>
          <w:delText xml:space="preserve"> animals</w:delText>
        </w:r>
      </w:del>
      <w:del w:id="877" w:author="Frank Fish" w:date="2020-05-20T17:28:00Z">
        <w:r w:rsidR="00C75A34" w:rsidDel="00825AE6">
          <w:rPr>
            <w:color w:val="000000" w:themeColor="text1"/>
            <w:sz w:val="24"/>
            <w:szCs w:val="24"/>
          </w:rPr>
          <w:delText xml:space="preserve">. </w:delText>
        </w:r>
      </w:del>
      <w:del w:id="878" w:author="Frank Fish" w:date="2020-05-20T13:39:00Z">
        <w:r w:rsidR="00A51FB2" w:rsidRPr="00A51FB2" w:rsidDel="003454B9">
          <w:rPr>
            <w:color w:val="000000" w:themeColor="text1"/>
            <w:sz w:val="24"/>
            <w:szCs w:val="24"/>
          </w:rPr>
          <w:delText>While undulatory swimmers</w:delText>
        </w:r>
      </w:del>
      <w:del w:id="879" w:author="Frank Fish" w:date="2020-05-20T12:09:00Z">
        <w:r w:rsidR="00A51FB2" w:rsidRPr="00A51FB2" w:rsidDel="00F83A7D">
          <w:rPr>
            <w:color w:val="000000" w:themeColor="text1"/>
            <w:sz w:val="24"/>
            <w:szCs w:val="24"/>
          </w:rPr>
          <w:delText>’</w:delText>
        </w:r>
      </w:del>
      <w:del w:id="880" w:author="Frank Fish" w:date="2020-05-20T13:39:00Z">
        <w:r w:rsidR="00A51FB2" w:rsidRPr="00A51FB2" w:rsidDel="003454B9">
          <w:rPr>
            <w:color w:val="000000" w:themeColor="text1"/>
            <w:sz w:val="24"/>
            <w:szCs w:val="24"/>
          </w:rPr>
          <w:delText xml:space="preserve"> </w:delText>
        </w:r>
      </w:del>
      <w:del w:id="881" w:author="Frank Fish" w:date="2020-05-20T12:09:00Z">
        <w:r w:rsidR="00A51FB2" w:rsidRPr="00A51FB2" w:rsidDel="00F83A7D">
          <w:rPr>
            <w:color w:val="000000" w:themeColor="text1"/>
            <w:sz w:val="24"/>
            <w:szCs w:val="24"/>
          </w:rPr>
          <w:delText xml:space="preserve">efficiency </w:delText>
        </w:r>
      </w:del>
      <w:del w:id="882" w:author="Frank Fish" w:date="2020-05-20T13:39:00Z">
        <w:r w:rsidR="00A51FB2" w:rsidRPr="00A51FB2" w:rsidDel="003454B9">
          <w:rPr>
            <w:color w:val="000000" w:themeColor="text1"/>
            <w:sz w:val="24"/>
            <w:szCs w:val="24"/>
          </w:rPr>
          <w:delText xml:space="preserve">resides ~ 60-75%, and drag-based swimmers’ efficiency is </w:delText>
        </w:r>
      </w:del>
      <w:del w:id="883" w:author="Frank Fish" w:date="2020-05-20T12:08:00Z">
        <w:r w:rsidR="00A51FB2" w:rsidRPr="00A51FB2" w:rsidDel="00F83A7D">
          <w:rPr>
            <w:color w:val="000000" w:themeColor="text1"/>
            <w:sz w:val="24"/>
            <w:szCs w:val="24"/>
          </w:rPr>
          <w:delText xml:space="preserve">at </w:delText>
        </w:r>
      </w:del>
      <w:del w:id="884" w:author="Frank Fish" w:date="2020-05-20T13:39:00Z">
        <w:r w:rsidR="00A51FB2" w:rsidRPr="00A51FB2" w:rsidDel="003454B9">
          <w:rPr>
            <w:color w:val="000000" w:themeColor="text1"/>
            <w:sz w:val="24"/>
            <w:szCs w:val="24"/>
          </w:rPr>
          <w:delText xml:space="preserve">merely ~ &lt;35%. </w:delText>
        </w:r>
      </w:del>
      <w:del w:id="885" w:author="Frank Fish" w:date="2020-05-20T13:40:00Z">
        <w:r w:rsidR="00BD36E7" w:rsidDel="003454B9">
          <w:rPr>
            <w:color w:val="000000" w:themeColor="text1"/>
            <w:sz w:val="24"/>
            <w:szCs w:val="24"/>
          </w:rPr>
          <w:delText>Our results help to confirm why o</w:delText>
        </w:r>
        <w:r w:rsidR="00A51FB2" w:rsidRPr="00A51FB2" w:rsidDel="003454B9">
          <w:rPr>
            <w:color w:val="000000" w:themeColor="text1"/>
            <w:sz w:val="24"/>
            <w:szCs w:val="24"/>
          </w:rPr>
          <w:delText xml:space="preserve">scillatory swimming has evolved </w:delText>
        </w:r>
        <w:r w:rsidR="00BD36E7" w:rsidDel="003454B9">
          <w:rPr>
            <w:color w:val="000000" w:themeColor="text1"/>
            <w:sz w:val="24"/>
            <w:szCs w:val="24"/>
          </w:rPr>
          <w:delText>so consistently and so often across different lineages.</w:delText>
        </w:r>
        <w:r w:rsidR="00A51FB2" w:rsidRPr="00A51FB2" w:rsidDel="003454B9">
          <w:rPr>
            <w:color w:val="000000" w:themeColor="text1"/>
            <w:sz w:val="24"/>
            <w:szCs w:val="24"/>
          </w:rPr>
          <w:delText xml:space="preserve"> </w:delText>
        </w:r>
        <w:r w:rsidR="00DB4158" w:rsidDel="003454B9">
          <w:rPr>
            <w:color w:val="000000" w:themeColor="text1"/>
            <w:sz w:val="24"/>
            <w:szCs w:val="24"/>
          </w:rPr>
          <w:lastRenderedPageBreak/>
          <w:delText>They also</w:delText>
        </w:r>
        <w:r w:rsidR="00A51FB2" w:rsidRPr="00A51FB2" w:rsidDel="003454B9">
          <w:rPr>
            <w:color w:val="000000" w:themeColor="text1"/>
            <w:sz w:val="24"/>
            <w:szCs w:val="24"/>
          </w:rPr>
          <w:delText xml:space="preserve"> </w:delText>
        </w:r>
        <w:r w:rsidR="00DB4158" w:rsidDel="003454B9">
          <w:rPr>
            <w:color w:val="000000" w:themeColor="text1"/>
            <w:sz w:val="24"/>
            <w:szCs w:val="24"/>
          </w:rPr>
          <w:delText>enhance</w:delText>
        </w:r>
        <w:r w:rsidR="00A51FB2" w:rsidRPr="00A51FB2" w:rsidDel="003454B9">
          <w:rPr>
            <w:color w:val="000000" w:themeColor="text1"/>
            <w:sz w:val="24"/>
            <w:szCs w:val="24"/>
          </w:rPr>
          <w:delText xml:space="preserve"> our understanding of swimming at the upper extremes of body size, where small losses in efficiency could have far-reaching consequences for the energetics and continued fitness</w:delText>
        </w:r>
        <w:r w:rsidR="00DB4158" w:rsidDel="003454B9">
          <w:rPr>
            <w:color w:val="000000" w:themeColor="text1"/>
            <w:sz w:val="24"/>
            <w:szCs w:val="24"/>
          </w:rPr>
          <w:delText xml:space="preserve"> of these massive animals</w:delText>
        </w:r>
        <w:r w:rsidR="00A51FB2" w:rsidRPr="00A51FB2" w:rsidDel="003454B9">
          <w:rPr>
            <w:color w:val="000000" w:themeColor="text1"/>
            <w:sz w:val="24"/>
            <w:szCs w:val="24"/>
          </w:rPr>
          <w:delText>.</w:delText>
        </w:r>
      </w:del>
    </w:p>
    <w:p w14:paraId="7A9DB894" w14:textId="77777777" w:rsidR="00FC52D5" w:rsidRPr="00A51FB2" w:rsidRDefault="00FC52D5">
      <w:pPr>
        <w:shd w:val="clear" w:color="auto" w:fill="FFFFFF"/>
        <w:spacing w:line="240" w:lineRule="auto"/>
        <w:ind w:firstLine="720"/>
        <w:rPr>
          <w:ins w:id="886" w:author="Frank Fish" w:date="2020-05-20T23:00:00Z"/>
          <w:color w:val="000000" w:themeColor="text1"/>
          <w:sz w:val="24"/>
          <w:szCs w:val="24"/>
        </w:rPr>
      </w:pPr>
    </w:p>
    <w:p w14:paraId="670B469A" w14:textId="77777777" w:rsidR="00FE2636" w:rsidRPr="00A51FB2" w:rsidRDefault="00FE2636">
      <w:pPr>
        <w:shd w:val="clear" w:color="auto" w:fill="FFFFFF"/>
        <w:spacing w:line="240" w:lineRule="auto"/>
        <w:ind w:firstLine="720"/>
        <w:rPr>
          <w:b/>
          <w:color w:val="000000" w:themeColor="text1"/>
          <w:sz w:val="24"/>
          <w:szCs w:val="24"/>
          <w:u w:val="single"/>
        </w:rPr>
        <w:pPrChange w:id="887" w:author="Frank Fish" w:date="2020-05-20T23:00:00Z">
          <w:pPr>
            <w:shd w:val="clear" w:color="auto" w:fill="FFFFFF"/>
            <w:spacing w:line="240" w:lineRule="auto"/>
          </w:pPr>
        </w:pPrChange>
      </w:pPr>
    </w:p>
    <w:p w14:paraId="36A07868" w14:textId="04481F3A" w:rsidR="00FE2636" w:rsidRPr="00104FA1" w:rsidRDefault="00FE2636">
      <w:pPr>
        <w:shd w:val="clear" w:color="auto" w:fill="FFFFFF"/>
        <w:spacing w:line="240" w:lineRule="auto"/>
        <w:rPr>
          <w:ins w:id="888" w:author="Will Taylor Gough" w:date="2020-05-06T13:12:00Z"/>
          <w:b/>
          <w:color w:val="000000" w:themeColor="text1"/>
          <w:sz w:val="24"/>
          <w:szCs w:val="24"/>
          <w:u w:val="single"/>
        </w:rPr>
      </w:pPr>
      <w:r w:rsidRPr="00DB317B">
        <w:rPr>
          <w:b/>
          <w:color w:val="000000" w:themeColor="text1"/>
          <w:sz w:val="24"/>
          <w:szCs w:val="24"/>
          <w:u w:val="single"/>
        </w:rPr>
        <w:t>Acknowledgments:</w:t>
      </w:r>
    </w:p>
    <w:p w14:paraId="5DE29650" w14:textId="77777777" w:rsidR="00DB317B" w:rsidRPr="00104FA1" w:rsidRDefault="00DB317B">
      <w:pPr>
        <w:shd w:val="clear" w:color="auto" w:fill="FFFFFF"/>
        <w:spacing w:line="240" w:lineRule="auto"/>
        <w:rPr>
          <w:i/>
          <w:color w:val="000000" w:themeColor="text1"/>
          <w:sz w:val="24"/>
          <w:szCs w:val="24"/>
        </w:rPr>
      </w:pPr>
    </w:p>
    <w:p w14:paraId="45380E4A" w14:textId="65524DA3" w:rsidR="00FE2636" w:rsidRPr="00A51FB2" w:rsidDel="00E9491C" w:rsidRDefault="00FE2636">
      <w:pPr>
        <w:shd w:val="clear" w:color="auto" w:fill="FFFFFF"/>
        <w:spacing w:line="240" w:lineRule="auto"/>
        <w:ind w:firstLine="720"/>
        <w:rPr>
          <w:del w:id="889" w:author="Frank Fish" w:date="2020-05-12T22:33:00Z"/>
          <w:color w:val="000000" w:themeColor="text1"/>
          <w:sz w:val="24"/>
          <w:szCs w:val="24"/>
        </w:rPr>
      </w:pPr>
      <w:del w:id="890" w:author="Frank Fish" w:date="2020-05-12T22:29:00Z">
        <w:r w:rsidRPr="00A51FB2" w:rsidDel="00E9491C">
          <w:rPr>
            <w:color w:val="000000" w:themeColor="text1"/>
            <w:sz w:val="24"/>
            <w:szCs w:val="24"/>
          </w:rPr>
          <w:delText>A large thank you</w:delText>
        </w:r>
      </w:del>
      <w:ins w:id="891" w:author="Frank Fish" w:date="2020-05-12T22:29:00Z">
        <w:r w:rsidR="00E9491C">
          <w:rPr>
            <w:color w:val="000000" w:themeColor="text1"/>
            <w:sz w:val="24"/>
            <w:szCs w:val="24"/>
          </w:rPr>
          <w:t>We would like to express our sincere appreciation</w:t>
        </w:r>
      </w:ins>
      <w:r w:rsidRPr="00A51FB2">
        <w:rPr>
          <w:color w:val="000000" w:themeColor="text1"/>
          <w:sz w:val="24"/>
          <w:szCs w:val="24"/>
        </w:rPr>
        <w:t xml:space="preserve"> to </w:t>
      </w:r>
      <w:ins w:id="892" w:author="Frank Fish" w:date="2020-05-12T22:30:00Z">
        <w:r w:rsidR="00E9491C">
          <w:rPr>
            <w:color w:val="000000" w:themeColor="text1"/>
            <w:sz w:val="24"/>
            <w:szCs w:val="24"/>
          </w:rPr>
          <w:t xml:space="preserve">the </w:t>
        </w:r>
      </w:ins>
      <w:r w:rsidRPr="00A51FB2">
        <w:rPr>
          <w:color w:val="000000" w:themeColor="text1"/>
          <w:sz w:val="24"/>
          <w:szCs w:val="24"/>
        </w:rPr>
        <w:t xml:space="preserve">Hopkins Marine Station of Stanford University, and specifically the Goldbogen Lab for the research housing and interactions. </w:t>
      </w:r>
      <w:del w:id="893" w:author="Frank Fish" w:date="2020-05-12T22:30:00Z">
        <w:r w:rsidRPr="00A51FB2" w:rsidDel="00E9491C">
          <w:rPr>
            <w:color w:val="000000" w:themeColor="text1"/>
            <w:sz w:val="24"/>
            <w:szCs w:val="24"/>
          </w:rPr>
          <w:delText xml:space="preserve">Thank </w:delText>
        </w:r>
      </w:del>
      <w:ins w:id="894" w:author="Frank Fish" w:date="2020-05-12T22:30:00Z">
        <w:r w:rsidR="00E9491C">
          <w:rPr>
            <w:color w:val="000000" w:themeColor="text1"/>
            <w:sz w:val="24"/>
            <w:szCs w:val="24"/>
          </w:rPr>
          <w:t>We would also like to t</w:t>
        </w:r>
        <w:r w:rsidR="00E9491C" w:rsidRPr="00A51FB2">
          <w:rPr>
            <w:color w:val="000000" w:themeColor="text1"/>
            <w:sz w:val="24"/>
            <w:szCs w:val="24"/>
          </w:rPr>
          <w:t xml:space="preserve">hank </w:t>
        </w:r>
      </w:ins>
      <w:del w:id="895" w:author="Frank Fish" w:date="2020-05-12T22:30:00Z">
        <w:r w:rsidRPr="00A51FB2" w:rsidDel="00E9491C">
          <w:rPr>
            <w:color w:val="000000" w:themeColor="text1"/>
            <w:sz w:val="24"/>
            <w:szCs w:val="24"/>
          </w:rPr>
          <w:delText xml:space="preserve">you to </w:delText>
        </w:r>
      </w:del>
      <w:r w:rsidRPr="00A51FB2">
        <w:rPr>
          <w:color w:val="000000" w:themeColor="text1"/>
          <w:sz w:val="24"/>
          <w:szCs w:val="24"/>
        </w:rPr>
        <w:t>the California State University Monterey Bay Research Experiences for Undergraduates (CSUMB REU) team</w:t>
      </w:r>
      <w:del w:id="896" w:author="Frank Fish" w:date="2020-05-12T22:31:00Z">
        <w:r w:rsidRPr="00A51FB2" w:rsidDel="00E9491C">
          <w:rPr>
            <w:color w:val="000000" w:themeColor="text1"/>
            <w:sz w:val="24"/>
            <w:szCs w:val="24"/>
          </w:rPr>
          <w:delText xml:space="preserve"> and NSF for funding my research</w:delText>
        </w:r>
      </w:del>
      <w:r w:rsidRPr="00A51FB2">
        <w:rPr>
          <w:color w:val="000000" w:themeColor="text1"/>
          <w:sz w:val="24"/>
          <w:szCs w:val="24"/>
        </w:rPr>
        <w:t>,</w:t>
      </w:r>
      <w:ins w:id="897" w:author="Frank Fish" w:date="2020-05-12T22:33:00Z">
        <w:r w:rsidR="00E9491C">
          <w:rPr>
            <w:color w:val="000000" w:themeColor="text1"/>
            <w:sz w:val="24"/>
            <w:szCs w:val="24"/>
          </w:rPr>
          <w:t xml:space="preserve"> </w:t>
        </w:r>
      </w:ins>
    </w:p>
    <w:p w14:paraId="128904ED" w14:textId="2179459A" w:rsidR="00FE2636" w:rsidRDefault="00FE2636" w:rsidP="00E9491C">
      <w:pPr>
        <w:shd w:val="clear" w:color="auto" w:fill="FFFFFF"/>
        <w:spacing w:line="240" w:lineRule="auto"/>
        <w:ind w:firstLine="720"/>
        <w:rPr>
          <w:ins w:id="898" w:author="Frank Fish" w:date="2020-05-20T23:00:00Z"/>
          <w:color w:val="000000" w:themeColor="text1"/>
          <w:sz w:val="24"/>
          <w:szCs w:val="24"/>
        </w:rPr>
      </w:pPr>
      <w:del w:id="899" w:author="Frank Fish" w:date="2020-05-12T22:29:00Z">
        <w:r w:rsidRPr="00A51FB2" w:rsidDel="00E9491C">
          <w:rPr>
            <w:color w:val="000000" w:themeColor="text1"/>
            <w:sz w:val="24"/>
            <w:szCs w:val="24"/>
          </w:rPr>
          <w:delText xml:space="preserve">I </w:delText>
        </w:r>
      </w:del>
      <w:ins w:id="900" w:author="Frank Fish" w:date="2020-05-12T22:29:00Z">
        <w:r w:rsidR="00E9491C">
          <w:rPr>
            <w:color w:val="000000" w:themeColor="text1"/>
            <w:sz w:val="24"/>
            <w:szCs w:val="24"/>
          </w:rPr>
          <w:t>We</w:t>
        </w:r>
        <w:r w:rsidR="00E9491C" w:rsidRPr="00A51FB2">
          <w:rPr>
            <w:color w:val="000000" w:themeColor="text1"/>
            <w:sz w:val="24"/>
            <w:szCs w:val="24"/>
          </w:rPr>
          <w:t xml:space="preserve"> </w:t>
        </w:r>
      </w:ins>
      <w:del w:id="901" w:author="Frank Fish" w:date="2020-05-12T22:32:00Z">
        <w:r w:rsidRPr="00A51FB2" w:rsidDel="00E9491C">
          <w:rPr>
            <w:color w:val="000000" w:themeColor="text1"/>
            <w:sz w:val="24"/>
            <w:szCs w:val="24"/>
          </w:rPr>
          <w:delText>would like to thank</w:delText>
        </w:r>
      </w:del>
      <w:ins w:id="902" w:author="Frank Fish" w:date="2020-05-12T22:32:00Z">
        <w:r w:rsidR="00E9491C">
          <w:rPr>
            <w:color w:val="000000" w:themeColor="text1"/>
            <w:sz w:val="24"/>
            <w:szCs w:val="24"/>
          </w:rPr>
          <w:t>are grateful for the cooperation of</w:t>
        </w:r>
      </w:ins>
      <w:r w:rsidRPr="00A51FB2">
        <w:rPr>
          <w:color w:val="000000" w:themeColor="text1"/>
          <w:sz w:val="24"/>
          <w:szCs w:val="24"/>
        </w:rPr>
        <w:t xml:space="preserve"> the Southwestern Physics Department, specifically Dr. Steven Alexander and Dr. Mark Bottorff, and Professor of Mathematics, Dr. Fumiko Futamura, and </w:t>
      </w:r>
      <w:del w:id="903" w:author="Frank Fish" w:date="2020-05-12T22:33:00Z">
        <w:r w:rsidRPr="00A51FB2" w:rsidDel="00E9491C">
          <w:rPr>
            <w:color w:val="000000" w:themeColor="text1"/>
            <w:sz w:val="24"/>
            <w:szCs w:val="24"/>
          </w:rPr>
          <w:delText xml:space="preserve">lastly, </w:delText>
        </w:r>
      </w:del>
      <w:r w:rsidRPr="00A51FB2">
        <w:rPr>
          <w:color w:val="000000" w:themeColor="text1"/>
          <w:sz w:val="24"/>
          <w:szCs w:val="24"/>
        </w:rPr>
        <w:t>Mr. Lee Fellows.</w:t>
      </w:r>
    </w:p>
    <w:p w14:paraId="0FBEF018" w14:textId="77777777" w:rsidR="00FC52D5" w:rsidRDefault="00FC52D5" w:rsidP="00E9491C">
      <w:pPr>
        <w:shd w:val="clear" w:color="auto" w:fill="FFFFFF"/>
        <w:spacing w:line="240" w:lineRule="auto"/>
        <w:ind w:firstLine="720"/>
        <w:rPr>
          <w:ins w:id="904" w:author="Frank Fish" w:date="2020-05-12T22:31:00Z"/>
          <w:color w:val="000000" w:themeColor="text1"/>
          <w:sz w:val="24"/>
          <w:szCs w:val="24"/>
        </w:rPr>
      </w:pPr>
    </w:p>
    <w:p w14:paraId="4EADBBEC" w14:textId="5026B59B" w:rsidR="00E9491C" w:rsidRPr="00A51FB2" w:rsidDel="00FA01E4" w:rsidRDefault="00E9491C">
      <w:pPr>
        <w:shd w:val="clear" w:color="auto" w:fill="FFFFFF"/>
        <w:spacing w:line="240" w:lineRule="auto"/>
        <w:ind w:firstLine="720"/>
        <w:rPr>
          <w:del w:id="905" w:author="Frank Fish" w:date="2020-05-13T15:17:00Z"/>
          <w:color w:val="000000" w:themeColor="text1"/>
          <w:sz w:val="24"/>
          <w:szCs w:val="24"/>
        </w:rPr>
      </w:pPr>
    </w:p>
    <w:p w14:paraId="2D8EBBFC" w14:textId="7811D405" w:rsidR="00FE2636" w:rsidRPr="00A51FB2" w:rsidDel="00FA01E4" w:rsidRDefault="00FE2636">
      <w:pPr>
        <w:shd w:val="clear" w:color="auto" w:fill="FFFFFF"/>
        <w:spacing w:line="240" w:lineRule="auto"/>
        <w:rPr>
          <w:del w:id="906" w:author="Frank Fish" w:date="2020-05-13T15:17:00Z"/>
          <w:color w:val="000000" w:themeColor="text1"/>
          <w:sz w:val="24"/>
          <w:szCs w:val="24"/>
        </w:rPr>
      </w:pPr>
      <w:del w:id="907" w:author="Frank Fish" w:date="2020-05-13T15:17:00Z">
        <w:r w:rsidRPr="00A51FB2" w:rsidDel="00FA01E4">
          <w:rPr>
            <w:color w:val="000000" w:themeColor="text1"/>
            <w:sz w:val="24"/>
            <w:szCs w:val="24"/>
          </w:rPr>
          <w:delText xml:space="preserve"> </w:delText>
        </w:r>
      </w:del>
    </w:p>
    <w:p w14:paraId="57CE7BC0" w14:textId="58AD6C45" w:rsidR="00FE2636" w:rsidRPr="00104FA1" w:rsidRDefault="00FE2636">
      <w:pPr>
        <w:shd w:val="clear" w:color="auto" w:fill="FFFFFF"/>
        <w:spacing w:line="240" w:lineRule="auto"/>
        <w:rPr>
          <w:ins w:id="908" w:author="Will Taylor Gough" w:date="2020-05-06T13:12:00Z"/>
          <w:b/>
          <w:color w:val="000000" w:themeColor="text1"/>
          <w:sz w:val="24"/>
          <w:szCs w:val="24"/>
          <w:u w:val="single"/>
        </w:rPr>
      </w:pPr>
      <w:r w:rsidRPr="00DB317B">
        <w:rPr>
          <w:b/>
          <w:color w:val="000000" w:themeColor="text1"/>
          <w:sz w:val="24"/>
          <w:szCs w:val="24"/>
          <w:u w:val="single"/>
        </w:rPr>
        <w:t>Competing Interests:</w:t>
      </w:r>
    </w:p>
    <w:p w14:paraId="101F6F3B" w14:textId="77777777" w:rsidR="00DB317B" w:rsidRPr="00104FA1" w:rsidRDefault="00DB317B">
      <w:pPr>
        <w:shd w:val="clear" w:color="auto" w:fill="FFFFFF"/>
        <w:spacing w:line="240" w:lineRule="auto"/>
        <w:rPr>
          <w:b/>
          <w:i/>
          <w:color w:val="000000" w:themeColor="text1"/>
          <w:sz w:val="24"/>
          <w:szCs w:val="24"/>
          <w:u w:val="single"/>
        </w:rPr>
      </w:pPr>
    </w:p>
    <w:p w14:paraId="276E6059" w14:textId="6669C66D" w:rsidR="00FE2636" w:rsidRDefault="00FE2636">
      <w:pPr>
        <w:shd w:val="clear" w:color="auto" w:fill="FFFFFF"/>
        <w:spacing w:line="240" w:lineRule="auto"/>
        <w:rPr>
          <w:ins w:id="909" w:author="Will Taylor Gough" w:date="2020-05-06T13:12:00Z"/>
          <w:color w:val="000000" w:themeColor="text1"/>
          <w:sz w:val="24"/>
          <w:szCs w:val="24"/>
        </w:rPr>
      </w:pPr>
      <w:r w:rsidRPr="00A51FB2">
        <w:rPr>
          <w:color w:val="000000" w:themeColor="text1"/>
          <w:sz w:val="24"/>
          <w:szCs w:val="24"/>
        </w:rPr>
        <w:t xml:space="preserve">        </w:t>
      </w:r>
      <w:r w:rsidRPr="00A51FB2">
        <w:rPr>
          <w:color w:val="000000" w:themeColor="text1"/>
          <w:sz w:val="24"/>
          <w:szCs w:val="24"/>
        </w:rPr>
        <w:tab/>
        <w:t>We have no competing interests to report.</w:t>
      </w:r>
    </w:p>
    <w:p w14:paraId="02EE1FD7" w14:textId="77777777" w:rsidR="00DB317B" w:rsidRPr="00A51FB2" w:rsidRDefault="00DB317B">
      <w:pPr>
        <w:shd w:val="clear" w:color="auto" w:fill="FFFFFF"/>
        <w:spacing w:line="240" w:lineRule="auto"/>
        <w:rPr>
          <w:color w:val="000000" w:themeColor="text1"/>
          <w:sz w:val="24"/>
          <w:szCs w:val="24"/>
        </w:rPr>
      </w:pPr>
    </w:p>
    <w:p w14:paraId="507309E0" w14:textId="20FAEDF2" w:rsidR="00FE2636" w:rsidRPr="00E7217F" w:rsidRDefault="00FE2636">
      <w:pPr>
        <w:shd w:val="clear" w:color="auto" w:fill="FFFFFF"/>
        <w:spacing w:line="240" w:lineRule="auto"/>
        <w:rPr>
          <w:ins w:id="910" w:author="Will Taylor Gough" w:date="2020-05-06T13:12:00Z"/>
          <w:b/>
          <w:color w:val="000000" w:themeColor="text1"/>
          <w:sz w:val="24"/>
          <w:szCs w:val="24"/>
          <w:u w:val="single"/>
        </w:rPr>
      </w:pPr>
      <w:r w:rsidRPr="00DB317B">
        <w:rPr>
          <w:b/>
          <w:color w:val="000000" w:themeColor="text1"/>
          <w:sz w:val="24"/>
          <w:szCs w:val="24"/>
          <w:u w:val="single"/>
        </w:rPr>
        <w:t>Funding:</w:t>
      </w:r>
    </w:p>
    <w:p w14:paraId="558729A4" w14:textId="77777777" w:rsidR="00DB317B" w:rsidRPr="00E7217F" w:rsidRDefault="00DB317B">
      <w:pPr>
        <w:shd w:val="clear" w:color="auto" w:fill="FFFFFF"/>
        <w:spacing w:line="240" w:lineRule="auto"/>
        <w:rPr>
          <w:b/>
          <w:i/>
          <w:color w:val="000000" w:themeColor="text1"/>
          <w:sz w:val="24"/>
          <w:szCs w:val="24"/>
          <w:u w:val="single"/>
        </w:rPr>
      </w:pPr>
    </w:p>
    <w:p w14:paraId="684EC484" w14:textId="5553B6D0" w:rsidR="00FE2636" w:rsidRPr="00A51FB2" w:rsidRDefault="00FE2636">
      <w:pPr>
        <w:shd w:val="clear" w:color="auto" w:fill="FFFFFF"/>
        <w:spacing w:line="240" w:lineRule="auto"/>
        <w:rPr>
          <w:color w:val="000000" w:themeColor="text1"/>
          <w:sz w:val="24"/>
          <w:szCs w:val="24"/>
        </w:rPr>
      </w:pPr>
      <w:r w:rsidRPr="00A51FB2">
        <w:rPr>
          <w:color w:val="000000" w:themeColor="text1"/>
          <w:sz w:val="24"/>
          <w:szCs w:val="24"/>
        </w:rPr>
        <w:t xml:space="preserve">        </w:t>
      </w:r>
      <w:r w:rsidRPr="00A51FB2">
        <w:rPr>
          <w:color w:val="000000" w:themeColor="text1"/>
          <w:sz w:val="24"/>
          <w:szCs w:val="24"/>
        </w:rPr>
        <w:tab/>
        <w:t>This research was funded by the National Science Foundation in support of research experiences for undergraduates (REU). Additionally, this research was funded in part by grants from the National Science Foundation (IOS-1656691, IOS-1656676, IOS-1656656; OPP-1644209), the Office of Naval Research (N000141612477</w:t>
      </w:r>
      <w:ins w:id="911" w:author="Frank Fish" w:date="2020-05-13T15:16:00Z">
        <w:r w:rsidR="00FA01E4">
          <w:rPr>
            <w:color w:val="000000" w:themeColor="text1"/>
            <w:sz w:val="24"/>
            <w:szCs w:val="24"/>
          </w:rPr>
          <w:t xml:space="preserve">, </w:t>
        </w:r>
        <w:r w:rsidR="00FA01E4" w:rsidRPr="00422535">
          <w:rPr>
            <w:rFonts w:cs="Tahoma"/>
            <w:szCs w:val="24"/>
          </w:rPr>
          <w:t>N000141410533</w:t>
        </w:r>
      </w:ins>
      <w:r w:rsidRPr="00A51FB2">
        <w:rPr>
          <w:color w:val="000000" w:themeColor="text1"/>
          <w:sz w:val="24"/>
          <w:szCs w:val="24"/>
        </w:rPr>
        <w:t>), and a Terman Fellowship from Stanford University. Additional Monterey Bay CATS tag deployments were funded by grants from the American Cetacean Society Monterey and San Francisco Bay chapters, and by the Meyers Trust. All procedures in USA were conducted under approval of the National Marine Fisheries Service (Permits 781-1824, 16163, 14809, 16111, 19116, 15271, 20430), Canada DFO SARA/MML 2010-01/SARA-106B, National Marine Sanctuaries (MULTI-2017-007) and institutional IACUC committees.</w:t>
      </w:r>
    </w:p>
    <w:p w14:paraId="0EA595D3" w14:textId="017174C8" w:rsidR="00E7217F" w:rsidRPr="00E7217F" w:rsidRDefault="00E7217F" w:rsidP="00E7217F">
      <w:pPr>
        <w:spacing w:line="240" w:lineRule="auto"/>
        <w:rPr>
          <w:ins w:id="912" w:author="Hayden Smith" w:date="2020-05-07T14:20:00Z"/>
          <w:rFonts w:ascii="Times New Roman" w:eastAsia="Times New Roman" w:hAnsi="Times New Roman" w:cs="Times New Roman"/>
          <w:sz w:val="24"/>
          <w:szCs w:val="24"/>
          <w:lang w:val="en-US"/>
        </w:rPr>
      </w:pPr>
    </w:p>
    <w:p w14:paraId="0B530AAF" w14:textId="77777777" w:rsidR="00D93CBB" w:rsidRPr="00D93CBB" w:rsidRDefault="00D93CBB" w:rsidP="00D93CBB">
      <w:pPr>
        <w:spacing w:line="240" w:lineRule="auto"/>
        <w:rPr>
          <w:rFonts w:ascii="Times New Roman" w:eastAsia="Times New Roman" w:hAnsi="Times New Roman" w:cs="Times New Roman"/>
          <w:sz w:val="24"/>
          <w:szCs w:val="24"/>
          <w:lang w:val="en-US"/>
        </w:rPr>
      </w:pPr>
      <w:r w:rsidRPr="00D93CBB">
        <w:rPr>
          <w:rFonts w:eastAsia="Times New Roman"/>
          <w:b/>
          <w:bCs/>
          <w:color w:val="000000"/>
          <w:sz w:val="24"/>
          <w:szCs w:val="24"/>
          <w:u w:val="single"/>
          <w:lang w:val="en-US"/>
        </w:rPr>
        <w:t>References:</w:t>
      </w:r>
    </w:p>
    <w:p w14:paraId="0BCD8F6E" w14:textId="77777777" w:rsidR="00D93CBB" w:rsidRPr="00D93CBB" w:rsidRDefault="00D93CBB" w:rsidP="00D93CBB">
      <w:pPr>
        <w:spacing w:line="240" w:lineRule="auto"/>
        <w:rPr>
          <w:rFonts w:ascii="Times New Roman" w:eastAsia="Times New Roman" w:hAnsi="Times New Roman" w:cs="Times New Roman"/>
          <w:sz w:val="24"/>
          <w:szCs w:val="24"/>
          <w:lang w:val="en-US"/>
        </w:rPr>
      </w:pPr>
    </w:p>
    <w:p w14:paraId="42985E55" w14:textId="52C8708A" w:rsidR="00483D33" w:rsidRDefault="00483D33" w:rsidP="00D93CBB">
      <w:pPr>
        <w:numPr>
          <w:ilvl w:val="0"/>
          <w:numId w:val="6"/>
        </w:numPr>
        <w:spacing w:line="240" w:lineRule="auto"/>
        <w:ind w:left="360"/>
        <w:textAlignment w:val="baseline"/>
        <w:rPr>
          <w:ins w:id="913" w:author="Frank Fish" w:date="2020-05-13T10:28:00Z"/>
          <w:rFonts w:eastAsia="Times New Roman"/>
          <w:color w:val="000000"/>
          <w:sz w:val="24"/>
          <w:szCs w:val="24"/>
          <w:lang w:val="en-US"/>
        </w:rPr>
      </w:pPr>
      <w:ins w:id="914" w:author="Frank Fish" w:date="2020-05-13T10:28:00Z">
        <w:r>
          <w:rPr>
            <w:rFonts w:eastAsia="Times New Roman"/>
            <w:color w:val="000000"/>
            <w:sz w:val="24"/>
            <w:szCs w:val="24"/>
            <w:lang w:val="en-US"/>
          </w:rPr>
          <w:t>Anderson</w:t>
        </w:r>
      </w:ins>
      <w:ins w:id="915" w:author="Frank Fish" w:date="2020-05-13T10:30:00Z">
        <w:r>
          <w:rPr>
            <w:rFonts w:eastAsia="Times New Roman"/>
            <w:color w:val="000000"/>
            <w:sz w:val="24"/>
            <w:szCs w:val="24"/>
            <w:lang w:val="en-US"/>
          </w:rPr>
          <w:t xml:space="preserve">, E. J., McGillis, W. R. and Grosenbaugh, M. A. (2001). The boundary layer of swimming fish. </w:t>
        </w:r>
        <w:r w:rsidRPr="00483D33">
          <w:rPr>
            <w:rFonts w:eastAsia="Times New Roman"/>
            <w:i/>
            <w:color w:val="000000"/>
            <w:sz w:val="24"/>
            <w:szCs w:val="24"/>
            <w:lang w:val="en-US"/>
            <w:rPrChange w:id="916" w:author="Frank Fish" w:date="2020-05-13T10:32:00Z">
              <w:rPr>
                <w:rFonts w:eastAsia="Times New Roman"/>
                <w:color w:val="000000"/>
                <w:sz w:val="24"/>
                <w:szCs w:val="24"/>
                <w:lang w:val="en-US"/>
              </w:rPr>
            </w:rPrChange>
          </w:rPr>
          <w:t>J. Exp. Biol</w:t>
        </w:r>
        <w:r>
          <w:rPr>
            <w:rFonts w:eastAsia="Times New Roman"/>
            <w:color w:val="000000"/>
            <w:sz w:val="24"/>
            <w:szCs w:val="24"/>
            <w:lang w:val="en-US"/>
          </w:rPr>
          <w:t xml:space="preserve">. </w:t>
        </w:r>
        <w:r w:rsidRPr="00483D33">
          <w:rPr>
            <w:rFonts w:eastAsia="Times New Roman"/>
            <w:b/>
            <w:color w:val="000000"/>
            <w:sz w:val="24"/>
            <w:szCs w:val="24"/>
            <w:lang w:val="en-US"/>
            <w:rPrChange w:id="917" w:author="Frank Fish" w:date="2020-05-13T10:33:00Z">
              <w:rPr>
                <w:rFonts w:eastAsia="Times New Roman"/>
                <w:color w:val="000000"/>
                <w:sz w:val="24"/>
                <w:szCs w:val="24"/>
                <w:lang w:val="en-US"/>
              </w:rPr>
            </w:rPrChange>
          </w:rPr>
          <w:t>204</w:t>
        </w:r>
        <w:r>
          <w:rPr>
            <w:rFonts w:eastAsia="Times New Roman"/>
            <w:color w:val="000000"/>
            <w:sz w:val="24"/>
            <w:szCs w:val="24"/>
            <w:lang w:val="en-US"/>
          </w:rPr>
          <w:t>: 81-102.</w:t>
        </w:r>
      </w:ins>
    </w:p>
    <w:p w14:paraId="680416BF" w14:textId="2197E11B" w:rsidR="00D93CBB" w:rsidRPr="009F77C7" w:rsidRDefault="00D93CBB" w:rsidP="00D93CBB">
      <w:pPr>
        <w:numPr>
          <w:ilvl w:val="0"/>
          <w:numId w:val="6"/>
        </w:numPr>
        <w:spacing w:line="240" w:lineRule="auto"/>
        <w:ind w:left="360"/>
        <w:textAlignment w:val="baseline"/>
        <w:rPr>
          <w:ins w:id="918" w:author="Frank Fish" w:date="2020-05-12T18:51:00Z"/>
          <w:rFonts w:eastAsia="Times New Roman"/>
          <w:color w:val="000000"/>
          <w:sz w:val="24"/>
          <w:szCs w:val="24"/>
          <w:lang w:val="en-US"/>
          <w:rPrChange w:id="919" w:author="Frank Fish" w:date="2020-05-12T18:51:00Z">
            <w:rPr>
              <w:ins w:id="920" w:author="Frank Fish" w:date="2020-05-12T18:51:00Z"/>
              <w:rFonts w:eastAsia="Times New Roman"/>
              <w:color w:val="000000"/>
              <w:sz w:val="24"/>
              <w:szCs w:val="24"/>
              <w:shd w:val="clear" w:color="auto" w:fill="FFFFFF"/>
              <w:lang w:val="en-US"/>
            </w:rPr>
          </w:rPrChange>
        </w:rPr>
      </w:pPr>
      <w:r w:rsidRPr="00D93CBB">
        <w:rPr>
          <w:rFonts w:eastAsia="Times New Roman"/>
          <w:color w:val="000000"/>
          <w:sz w:val="24"/>
          <w:szCs w:val="24"/>
          <w:lang w:val="en-US"/>
        </w:rPr>
        <w:t xml:space="preserve">Bainbridge, R. (1958). </w:t>
      </w:r>
      <w:r w:rsidRPr="00D93CBB">
        <w:rPr>
          <w:rFonts w:eastAsia="Times New Roman"/>
          <w:color w:val="000000"/>
          <w:sz w:val="24"/>
          <w:szCs w:val="24"/>
          <w:shd w:val="clear" w:color="auto" w:fill="FFFFFF"/>
          <w:lang w:val="en-US"/>
        </w:rPr>
        <w:t xml:space="preserve">The </w:t>
      </w:r>
      <w:del w:id="921" w:author="Frank Fish" w:date="2020-05-13T10:58:00Z">
        <w:r w:rsidRPr="00D93CBB" w:rsidDel="00505977">
          <w:rPr>
            <w:rFonts w:eastAsia="Times New Roman"/>
            <w:color w:val="000000"/>
            <w:sz w:val="24"/>
            <w:szCs w:val="24"/>
            <w:shd w:val="clear" w:color="auto" w:fill="FFFFFF"/>
            <w:lang w:val="en-US"/>
          </w:rPr>
          <w:delText xml:space="preserve">Speed </w:delText>
        </w:r>
      </w:del>
      <w:ins w:id="922" w:author="Frank Fish" w:date="2020-05-13T10:58:00Z">
        <w:r w:rsidR="00505977">
          <w:rPr>
            <w:rFonts w:eastAsia="Times New Roman"/>
            <w:color w:val="000000"/>
            <w:sz w:val="24"/>
            <w:szCs w:val="24"/>
            <w:shd w:val="clear" w:color="auto" w:fill="FFFFFF"/>
            <w:lang w:val="en-US"/>
          </w:rPr>
          <w:t>s</w:t>
        </w:r>
        <w:r w:rsidR="00505977" w:rsidRPr="00D93CBB">
          <w:rPr>
            <w:rFonts w:eastAsia="Times New Roman"/>
            <w:color w:val="000000"/>
            <w:sz w:val="24"/>
            <w:szCs w:val="24"/>
            <w:shd w:val="clear" w:color="auto" w:fill="FFFFFF"/>
            <w:lang w:val="en-US"/>
          </w:rPr>
          <w:t xml:space="preserve">peed </w:t>
        </w:r>
      </w:ins>
      <w:r w:rsidRPr="00D93CBB">
        <w:rPr>
          <w:rFonts w:eastAsia="Times New Roman"/>
          <w:color w:val="000000"/>
          <w:sz w:val="24"/>
          <w:szCs w:val="24"/>
          <w:shd w:val="clear" w:color="auto" w:fill="FFFFFF"/>
          <w:lang w:val="en-US"/>
        </w:rPr>
        <w:t xml:space="preserve">of </w:t>
      </w:r>
      <w:del w:id="923" w:author="Frank Fish" w:date="2020-05-13T10:58:00Z">
        <w:r w:rsidRPr="00D93CBB" w:rsidDel="00505977">
          <w:rPr>
            <w:rFonts w:eastAsia="Times New Roman"/>
            <w:color w:val="000000"/>
            <w:sz w:val="24"/>
            <w:szCs w:val="24"/>
            <w:shd w:val="clear" w:color="auto" w:fill="FFFFFF"/>
            <w:lang w:val="en-US"/>
          </w:rPr>
          <w:delText xml:space="preserve">Swimming </w:delText>
        </w:r>
      </w:del>
      <w:ins w:id="924" w:author="Frank Fish" w:date="2020-05-13T10:58:00Z">
        <w:r w:rsidR="00505977">
          <w:rPr>
            <w:rFonts w:eastAsia="Times New Roman"/>
            <w:color w:val="000000"/>
            <w:sz w:val="24"/>
            <w:szCs w:val="24"/>
            <w:shd w:val="clear" w:color="auto" w:fill="FFFFFF"/>
            <w:lang w:val="en-US"/>
          </w:rPr>
          <w:t>s</w:t>
        </w:r>
        <w:r w:rsidR="00505977" w:rsidRPr="00D93CBB">
          <w:rPr>
            <w:rFonts w:eastAsia="Times New Roman"/>
            <w:color w:val="000000"/>
            <w:sz w:val="24"/>
            <w:szCs w:val="24"/>
            <w:shd w:val="clear" w:color="auto" w:fill="FFFFFF"/>
            <w:lang w:val="en-US"/>
          </w:rPr>
          <w:t xml:space="preserve">wimming </w:t>
        </w:r>
      </w:ins>
      <w:r w:rsidRPr="00D93CBB">
        <w:rPr>
          <w:rFonts w:eastAsia="Times New Roman"/>
          <w:color w:val="000000"/>
          <w:sz w:val="24"/>
          <w:szCs w:val="24"/>
          <w:shd w:val="clear" w:color="auto" w:fill="FFFFFF"/>
          <w:lang w:val="en-US"/>
        </w:rPr>
        <w:t xml:space="preserve">of </w:t>
      </w:r>
      <w:del w:id="925" w:author="Frank Fish" w:date="2020-05-13T10:58:00Z">
        <w:r w:rsidRPr="00D93CBB" w:rsidDel="00505977">
          <w:rPr>
            <w:rFonts w:eastAsia="Times New Roman"/>
            <w:color w:val="000000"/>
            <w:sz w:val="24"/>
            <w:szCs w:val="24"/>
            <w:shd w:val="clear" w:color="auto" w:fill="FFFFFF"/>
            <w:lang w:val="en-US"/>
          </w:rPr>
          <w:delText xml:space="preserve">Fish </w:delText>
        </w:r>
      </w:del>
      <w:ins w:id="926" w:author="Frank Fish" w:date="2020-05-13T10:58:00Z">
        <w:r w:rsidR="00505977">
          <w:rPr>
            <w:rFonts w:eastAsia="Times New Roman"/>
            <w:color w:val="000000"/>
            <w:sz w:val="24"/>
            <w:szCs w:val="24"/>
            <w:shd w:val="clear" w:color="auto" w:fill="FFFFFF"/>
            <w:lang w:val="en-US"/>
          </w:rPr>
          <w:t>f</w:t>
        </w:r>
        <w:r w:rsidR="00505977" w:rsidRPr="00D93CBB">
          <w:rPr>
            <w:rFonts w:eastAsia="Times New Roman"/>
            <w:color w:val="000000"/>
            <w:sz w:val="24"/>
            <w:szCs w:val="24"/>
            <w:shd w:val="clear" w:color="auto" w:fill="FFFFFF"/>
            <w:lang w:val="en-US"/>
          </w:rPr>
          <w:t xml:space="preserve">ish </w:t>
        </w:r>
      </w:ins>
      <w:r w:rsidRPr="00D93CBB">
        <w:rPr>
          <w:rFonts w:eastAsia="Times New Roman"/>
          <w:color w:val="000000"/>
          <w:sz w:val="24"/>
          <w:szCs w:val="24"/>
          <w:shd w:val="clear" w:color="auto" w:fill="FFFFFF"/>
          <w:lang w:val="en-US"/>
        </w:rPr>
        <w:t xml:space="preserve">as </w:t>
      </w:r>
      <w:del w:id="927" w:author="Frank Fish" w:date="2020-05-13T10:58:00Z">
        <w:r w:rsidRPr="00D93CBB" w:rsidDel="00505977">
          <w:rPr>
            <w:rFonts w:eastAsia="Times New Roman"/>
            <w:color w:val="000000"/>
            <w:sz w:val="24"/>
            <w:szCs w:val="24"/>
            <w:shd w:val="clear" w:color="auto" w:fill="FFFFFF"/>
            <w:lang w:val="en-US"/>
          </w:rPr>
          <w:delText xml:space="preserve">Related </w:delText>
        </w:r>
      </w:del>
      <w:ins w:id="928" w:author="Frank Fish" w:date="2020-05-13T10:58:00Z">
        <w:r w:rsidR="00505977">
          <w:rPr>
            <w:rFonts w:eastAsia="Times New Roman"/>
            <w:color w:val="000000"/>
            <w:sz w:val="24"/>
            <w:szCs w:val="24"/>
            <w:shd w:val="clear" w:color="auto" w:fill="FFFFFF"/>
            <w:lang w:val="en-US"/>
          </w:rPr>
          <w:t>r</w:t>
        </w:r>
        <w:r w:rsidR="00505977" w:rsidRPr="00D93CBB">
          <w:rPr>
            <w:rFonts w:eastAsia="Times New Roman"/>
            <w:color w:val="000000"/>
            <w:sz w:val="24"/>
            <w:szCs w:val="24"/>
            <w:shd w:val="clear" w:color="auto" w:fill="FFFFFF"/>
            <w:lang w:val="en-US"/>
          </w:rPr>
          <w:t xml:space="preserve">elated </w:t>
        </w:r>
      </w:ins>
      <w:r w:rsidRPr="00D93CBB">
        <w:rPr>
          <w:rFonts w:eastAsia="Times New Roman"/>
          <w:color w:val="000000"/>
          <w:sz w:val="24"/>
          <w:szCs w:val="24"/>
          <w:shd w:val="clear" w:color="auto" w:fill="FFFFFF"/>
          <w:lang w:val="en-US"/>
        </w:rPr>
        <w:t xml:space="preserve">to </w:t>
      </w:r>
      <w:del w:id="929" w:author="Frank Fish" w:date="2020-05-13T10:58:00Z">
        <w:r w:rsidRPr="00D93CBB" w:rsidDel="00505977">
          <w:rPr>
            <w:rFonts w:eastAsia="Times New Roman"/>
            <w:color w:val="000000"/>
            <w:sz w:val="24"/>
            <w:szCs w:val="24"/>
            <w:shd w:val="clear" w:color="auto" w:fill="FFFFFF"/>
            <w:lang w:val="en-US"/>
          </w:rPr>
          <w:delText xml:space="preserve">Size </w:delText>
        </w:r>
      </w:del>
      <w:ins w:id="930" w:author="Frank Fish" w:date="2020-05-13T10:58:00Z">
        <w:r w:rsidR="00505977">
          <w:rPr>
            <w:rFonts w:eastAsia="Times New Roman"/>
            <w:color w:val="000000"/>
            <w:sz w:val="24"/>
            <w:szCs w:val="24"/>
            <w:shd w:val="clear" w:color="auto" w:fill="FFFFFF"/>
            <w:lang w:val="en-US"/>
          </w:rPr>
          <w:t>s</w:t>
        </w:r>
        <w:r w:rsidR="00505977" w:rsidRPr="00D93CBB">
          <w:rPr>
            <w:rFonts w:eastAsia="Times New Roman"/>
            <w:color w:val="000000"/>
            <w:sz w:val="24"/>
            <w:szCs w:val="24"/>
            <w:shd w:val="clear" w:color="auto" w:fill="FFFFFF"/>
            <w:lang w:val="en-US"/>
          </w:rPr>
          <w:t xml:space="preserve">ize </w:t>
        </w:r>
      </w:ins>
      <w:r w:rsidRPr="00D93CBB">
        <w:rPr>
          <w:rFonts w:eastAsia="Times New Roman"/>
          <w:color w:val="000000"/>
          <w:sz w:val="24"/>
          <w:szCs w:val="24"/>
          <w:shd w:val="clear" w:color="auto" w:fill="FFFFFF"/>
          <w:lang w:val="en-US"/>
        </w:rPr>
        <w:t xml:space="preserve">and to the </w:t>
      </w:r>
      <w:del w:id="931" w:author="Frank Fish" w:date="2020-05-13T10:58:00Z">
        <w:r w:rsidRPr="00D93CBB" w:rsidDel="00505977">
          <w:rPr>
            <w:rFonts w:eastAsia="Times New Roman"/>
            <w:color w:val="000000"/>
            <w:sz w:val="24"/>
            <w:szCs w:val="24"/>
            <w:shd w:val="clear" w:color="auto" w:fill="FFFFFF"/>
            <w:lang w:val="en-US"/>
          </w:rPr>
          <w:delText xml:space="preserve">Frequency </w:delText>
        </w:r>
      </w:del>
      <w:ins w:id="932" w:author="Frank Fish" w:date="2020-05-13T10:58:00Z">
        <w:r w:rsidR="00505977">
          <w:rPr>
            <w:rFonts w:eastAsia="Times New Roman"/>
            <w:color w:val="000000"/>
            <w:sz w:val="24"/>
            <w:szCs w:val="24"/>
            <w:shd w:val="clear" w:color="auto" w:fill="FFFFFF"/>
            <w:lang w:val="en-US"/>
          </w:rPr>
          <w:t>f</w:t>
        </w:r>
        <w:r w:rsidR="00505977" w:rsidRPr="00D93CBB">
          <w:rPr>
            <w:rFonts w:eastAsia="Times New Roman"/>
            <w:color w:val="000000"/>
            <w:sz w:val="24"/>
            <w:szCs w:val="24"/>
            <w:shd w:val="clear" w:color="auto" w:fill="FFFFFF"/>
            <w:lang w:val="en-US"/>
          </w:rPr>
          <w:t xml:space="preserve">requency </w:t>
        </w:r>
      </w:ins>
      <w:r w:rsidRPr="00D93CBB">
        <w:rPr>
          <w:rFonts w:eastAsia="Times New Roman"/>
          <w:color w:val="000000"/>
          <w:sz w:val="24"/>
          <w:szCs w:val="24"/>
          <w:shd w:val="clear" w:color="auto" w:fill="FFFFFF"/>
          <w:lang w:val="en-US"/>
        </w:rPr>
        <w:t xml:space="preserve">and </w:t>
      </w:r>
      <w:del w:id="933" w:author="Frank Fish" w:date="2020-05-13T10:58:00Z">
        <w:r w:rsidRPr="00D93CBB" w:rsidDel="00505977">
          <w:rPr>
            <w:rFonts w:eastAsia="Times New Roman"/>
            <w:color w:val="000000"/>
            <w:sz w:val="24"/>
            <w:szCs w:val="24"/>
            <w:shd w:val="clear" w:color="auto" w:fill="FFFFFF"/>
            <w:lang w:val="en-US"/>
          </w:rPr>
          <w:delText xml:space="preserve">Amplitude </w:delText>
        </w:r>
      </w:del>
      <w:ins w:id="934" w:author="Frank Fish" w:date="2020-05-13T10:58:00Z">
        <w:r w:rsidR="00505977">
          <w:rPr>
            <w:rFonts w:eastAsia="Times New Roman"/>
            <w:color w:val="000000"/>
            <w:sz w:val="24"/>
            <w:szCs w:val="24"/>
            <w:shd w:val="clear" w:color="auto" w:fill="FFFFFF"/>
            <w:lang w:val="en-US"/>
          </w:rPr>
          <w:t>a</w:t>
        </w:r>
        <w:r w:rsidR="00505977" w:rsidRPr="00D93CBB">
          <w:rPr>
            <w:rFonts w:eastAsia="Times New Roman"/>
            <w:color w:val="000000"/>
            <w:sz w:val="24"/>
            <w:szCs w:val="24"/>
            <w:shd w:val="clear" w:color="auto" w:fill="FFFFFF"/>
            <w:lang w:val="en-US"/>
          </w:rPr>
          <w:t xml:space="preserve">mplitude </w:t>
        </w:r>
      </w:ins>
      <w:r w:rsidRPr="00D93CBB">
        <w:rPr>
          <w:rFonts w:eastAsia="Times New Roman"/>
          <w:color w:val="000000"/>
          <w:sz w:val="24"/>
          <w:szCs w:val="24"/>
          <w:shd w:val="clear" w:color="auto" w:fill="FFFFFF"/>
          <w:lang w:val="en-US"/>
        </w:rPr>
        <w:t xml:space="preserve">of the </w:t>
      </w:r>
      <w:del w:id="935" w:author="Frank Fish" w:date="2020-05-13T10:58:00Z">
        <w:r w:rsidRPr="00D93CBB" w:rsidDel="00505977">
          <w:rPr>
            <w:rFonts w:eastAsia="Times New Roman"/>
            <w:color w:val="000000"/>
            <w:sz w:val="24"/>
            <w:szCs w:val="24"/>
            <w:shd w:val="clear" w:color="auto" w:fill="FFFFFF"/>
            <w:lang w:val="en-US"/>
          </w:rPr>
          <w:delText xml:space="preserve">Tail </w:delText>
        </w:r>
      </w:del>
      <w:ins w:id="936" w:author="Frank Fish" w:date="2020-05-13T10:58:00Z">
        <w:r w:rsidR="00505977">
          <w:rPr>
            <w:rFonts w:eastAsia="Times New Roman"/>
            <w:color w:val="000000"/>
            <w:sz w:val="24"/>
            <w:szCs w:val="24"/>
            <w:shd w:val="clear" w:color="auto" w:fill="FFFFFF"/>
            <w:lang w:val="en-US"/>
          </w:rPr>
          <w:t>t</w:t>
        </w:r>
        <w:r w:rsidR="00505977" w:rsidRPr="00D93CBB">
          <w:rPr>
            <w:rFonts w:eastAsia="Times New Roman"/>
            <w:color w:val="000000"/>
            <w:sz w:val="24"/>
            <w:szCs w:val="24"/>
            <w:shd w:val="clear" w:color="auto" w:fill="FFFFFF"/>
            <w:lang w:val="en-US"/>
          </w:rPr>
          <w:t xml:space="preserve">ail </w:t>
        </w:r>
      </w:ins>
      <w:del w:id="937" w:author="Frank Fish" w:date="2020-05-13T10:58:00Z">
        <w:r w:rsidRPr="00D93CBB" w:rsidDel="00505977">
          <w:rPr>
            <w:rFonts w:eastAsia="Times New Roman"/>
            <w:color w:val="000000"/>
            <w:sz w:val="24"/>
            <w:szCs w:val="24"/>
            <w:shd w:val="clear" w:color="auto" w:fill="FFFFFF"/>
            <w:lang w:val="en-US"/>
          </w:rPr>
          <w:delText>Beat</w:delText>
        </w:r>
      </w:del>
      <w:ins w:id="938" w:author="Frank Fish" w:date="2020-05-13T10:58:00Z">
        <w:r w:rsidR="00505977">
          <w:rPr>
            <w:rFonts w:eastAsia="Times New Roman"/>
            <w:color w:val="000000"/>
            <w:sz w:val="24"/>
            <w:szCs w:val="24"/>
            <w:shd w:val="clear" w:color="auto" w:fill="FFFFFF"/>
            <w:lang w:val="en-US"/>
          </w:rPr>
          <w:t>b</w:t>
        </w:r>
        <w:r w:rsidR="00505977" w:rsidRPr="00D93CBB">
          <w:rPr>
            <w:rFonts w:eastAsia="Times New Roman"/>
            <w:color w:val="000000"/>
            <w:sz w:val="24"/>
            <w:szCs w:val="24"/>
            <w:shd w:val="clear" w:color="auto" w:fill="FFFFFF"/>
            <w:lang w:val="en-US"/>
          </w:rPr>
          <w:t>eat</w:t>
        </w:r>
      </w:ins>
      <w:r w:rsidRPr="00D93CBB">
        <w:rPr>
          <w:rFonts w:eastAsia="Times New Roman"/>
          <w:color w:val="000000"/>
          <w:sz w:val="24"/>
          <w:szCs w:val="24"/>
          <w:shd w:val="clear" w:color="auto" w:fill="FFFFFF"/>
          <w:lang w:val="en-US"/>
        </w:rPr>
        <w:t xml:space="preserve">. </w:t>
      </w:r>
      <w:ins w:id="939" w:author="Frank Fish" w:date="2020-05-13T10:58:00Z">
        <w:r w:rsidR="00505977" w:rsidRPr="00D93CBB">
          <w:rPr>
            <w:rFonts w:eastAsia="Times New Roman"/>
            <w:i/>
            <w:iCs/>
            <w:color w:val="000000"/>
            <w:sz w:val="24"/>
            <w:szCs w:val="24"/>
            <w:lang w:val="en-US"/>
          </w:rPr>
          <w:t>J. Exp. Biol.</w:t>
        </w:r>
        <w:r w:rsidR="00505977" w:rsidRPr="00D93CBB">
          <w:rPr>
            <w:rFonts w:eastAsia="Times New Roman"/>
            <w:color w:val="000000"/>
            <w:sz w:val="24"/>
            <w:szCs w:val="24"/>
            <w:lang w:val="en-US"/>
          </w:rPr>
          <w:t xml:space="preserve"> </w:t>
        </w:r>
      </w:ins>
      <w:del w:id="940" w:author="Frank Fish" w:date="2020-05-13T10:58:00Z">
        <w:r w:rsidRPr="00D93CBB" w:rsidDel="00505977">
          <w:rPr>
            <w:rFonts w:eastAsia="Times New Roman"/>
            <w:color w:val="000000"/>
            <w:sz w:val="24"/>
            <w:szCs w:val="24"/>
            <w:shd w:val="clear" w:color="auto" w:fill="FFFFFF"/>
            <w:lang w:val="en-US"/>
          </w:rPr>
          <w:delText>Journal of Experimental Biology,</w:delText>
        </w:r>
      </w:del>
      <w:r w:rsidRPr="00D93CBB">
        <w:rPr>
          <w:rFonts w:eastAsia="Times New Roman"/>
          <w:color w:val="000000"/>
          <w:sz w:val="24"/>
          <w:szCs w:val="24"/>
          <w:shd w:val="clear" w:color="auto" w:fill="FFFFFF"/>
          <w:lang w:val="en-US"/>
        </w:rPr>
        <w:t xml:space="preserve"> </w:t>
      </w:r>
      <w:r w:rsidRPr="00505977">
        <w:rPr>
          <w:rFonts w:eastAsia="Times New Roman"/>
          <w:b/>
          <w:color w:val="000000"/>
          <w:sz w:val="24"/>
          <w:szCs w:val="24"/>
          <w:shd w:val="clear" w:color="auto" w:fill="FFFFFF"/>
          <w:lang w:val="en-US"/>
          <w:rPrChange w:id="941" w:author="Frank Fish" w:date="2020-05-13T10:58:00Z">
            <w:rPr>
              <w:rFonts w:eastAsia="Times New Roman"/>
              <w:color w:val="000000"/>
              <w:sz w:val="24"/>
              <w:szCs w:val="24"/>
              <w:shd w:val="clear" w:color="auto" w:fill="FFFFFF"/>
              <w:lang w:val="en-US"/>
            </w:rPr>
          </w:rPrChange>
        </w:rPr>
        <w:t>35</w:t>
      </w:r>
      <w:r w:rsidRPr="00D93CBB">
        <w:rPr>
          <w:rFonts w:eastAsia="Times New Roman"/>
          <w:color w:val="000000"/>
          <w:sz w:val="24"/>
          <w:szCs w:val="24"/>
          <w:shd w:val="clear" w:color="auto" w:fill="FFFFFF"/>
          <w:lang w:val="en-US"/>
        </w:rPr>
        <w:t>: 109-133.</w:t>
      </w:r>
    </w:p>
    <w:p w14:paraId="67F52800" w14:textId="0AA151C7" w:rsidR="009F77C7" w:rsidRPr="00D93CBB" w:rsidDel="00505977" w:rsidRDefault="009F77C7" w:rsidP="00D93CBB">
      <w:pPr>
        <w:numPr>
          <w:ilvl w:val="0"/>
          <w:numId w:val="6"/>
        </w:numPr>
        <w:spacing w:line="240" w:lineRule="auto"/>
        <w:ind w:left="360"/>
        <w:textAlignment w:val="baseline"/>
        <w:rPr>
          <w:del w:id="942" w:author="Frank Fish" w:date="2020-05-13T10:57:00Z"/>
          <w:rFonts w:eastAsia="Times New Roman"/>
          <w:color w:val="000000"/>
          <w:sz w:val="24"/>
          <w:szCs w:val="24"/>
          <w:lang w:val="en-US"/>
        </w:rPr>
      </w:pPr>
    </w:p>
    <w:p w14:paraId="7FE98888" w14:textId="538496A4" w:rsidR="00D93CBB" w:rsidRPr="00D93CBB" w:rsidRDefault="00D93CBB" w:rsidP="00D93CBB">
      <w:pPr>
        <w:numPr>
          <w:ilvl w:val="0"/>
          <w:numId w:val="6"/>
        </w:numPr>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lastRenderedPageBreak/>
        <w:t>Blake, R.</w:t>
      </w:r>
      <w:ins w:id="943" w:author="Frank Fish" w:date="2020-05-20T17:44:00Z">
        <w:r w:rsidR="00CD0233">
          <w:rPr>
            <w:rFonts w:eastAsia="Times New Roman"/>
            <w:color w:val="000000"/>
            <w:sz w:val="24"/>
            <w:szCs w:val="24"/>
            <w:lang w:val="en-US"/>
          </w:rPr>
          <w:t xml:space="preserve"> </w:t>
        </w:r>
      </w:ins>
      <w:r w:rsidRPr="00D93CBB">
        <w:rPr>
          <w:rFonts w:eastAsia="Times New Roman"/>
          <w:color w:val="000000"/>
          <w:sz w:val="24"/>
          <w:szCs w:val="24"/>
          <w:lang w:val="en-US"/>
        </w:rPr>
        <w:t>W. (1979). The mechanics of labriform locomotion I. labriform locomotion in the angelfish (</w:t>
      </w:r>
      <w:r w:rsidRPr="00505977">
        <w:rPr>
          <w:rFonts w:eastAsia="Times New Roman"/>
          <w:i/>
          <w:color w:val="000000"/>
          <w:sz w:val="24"/>
          <w:szCs w:val="24"/>
          <w:lang w:val="en-US"/>
          <w:rPrChange w:id="944" w:author="Frank Fish" w:date="2020-05-13T10:57:00Z">
            <w:rPr>
              <w:rFonts w:eastAsia="Times New Roman"/>
              <w:color w:val="000000"/>
              <w:sz w:val="24"/>
              <w:szCs w:val="24"/>
              <w:lang w:val="en-US"/>
            </w:rPr>
          </w:rPrChange>
        </w:rPr>
        <w:t>Pterophyllum eimekei</w:t>
      </w:r>
      <w:r w:rsidRPr="00D93CBB">
        <w:rPr>
          <w:rFonts w:eastAsia="Times New Roman"/>
          <w:color w:val="000000"/>
          <w:sz w:val="24"/>
          <w:szCs w:val="24"/>
          <w:lang w:val="en-US"/>
        </w:rPr>
        <w:t xml:space="preserve">): an analysis of the power stroke. </w:t>
      </w:r>
      <w:r w:rsidRPr="00D93CBB">
        <w:rPr>
          <w:rFonts w:eastAsia="Times New Roman"/>
          <w:i/>
          <w:iCs/>
          <w:color w:val="000000"/>
          <w:sz w:val="24"/>
          <w:szCs w:val="24"/>
          <w:lang w:val="en-US"/>
        </w:rPr>
        <w:t>J. Exp. Biol.</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82</w:t>
      </w:r>
      <w:r w:rsidRPr="00D93CBB">
        <w:rPr>
          <w:rFonts w:eastAsia="Times New Roman"/>
          <w:color w:val="000000"/>
          <w:sz w:val="24"/>
          <w:szCs w:val="24"/>
          <w:lang w:val="en-US"/>
        </w:rPr>
        <w:t>: 255–271.</w:t>
      </w:r>
    </w:p>
    <w:p w14:paraId="3D27BFDE" w14:textId="2F1F0160" w:rsidR="00D93CBB" w:rsidRPr="00D93CBB" w:rsidRDefault="00D93CBB" w:rsidP="00D93CBB">
      <w:pPr>
        <w:numPr>
          <w:ilvl w:val="0"/>
          <w:numId w:val="6"/>
        </w:numPr>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Blake, R.</w:t>
      </w:r>
      <w:ins w:id="945" w:author="Frank Fish" w:date="2020-05-20T17:44:00Z">
        <w:r w:rsidR="00CD0233">
          <w:rPr>
            <w:rFonts w:eastAsia="Times New Roman"/>
            <w:color w:val="000000"/>
            <w:sz w:val="24"/>
            <w:szCs w:val="24"/>
            <w:lang w:val="en-US"/>
          </w:rPr>
          <w:t xml:space="preserve"> </w:t>
        </w:r>
      </w:ins>
      <w:r w:rsidRPr="00D93CBB">
        <w:rPr>
          <w:rFonts w:eastAsia="Times New Roman"/>
          <w:color w:val="000000"/>
          <w:sz w:val="24"/>
          <w:szCs w:val="24"/>
          <w:lang w:val="en-US"/>
        </w:rPr>
        <w:t xml:space="preserve">W. (1980). The mechanics of labriform locomotion II. an analysis of the recovery stroke and the overall fin-beat cycle propulsive efficiency in the angelfish. </w:t>
      </w:r>
      <w:r w:rsidRPr="00D93CBB">
        <w:rPr>
          <w:rFonts w:eastAsia="Times New Roman"/>
          <w:i/>
          <w:iCs/>
          <w:color w:val="000000"/>
          <w:sz w:val="24"/>
          <w:szCs w:val="24"/>
          <w:lang w:val="en-US"/>
        </w:rPr>
        <w:t>J. Exp. Biol.</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85</w:t>
      </w:r>
      <w:r w:rsidRPr="00D93CBB">
        <w:rPr>
          <w:rFonts w:eastAsia="Times New Roman"/>
          <w:color w:val="000000"/>
          <w:sz w:val="24"/>
          <w:szCs w:val="24"/>
          <w:lang w:val="en-US"/>
        </w:rPr>
        <w:t>: 337–342.</w:t>
      </w:r>
    </w:p>
    <w:p w14:paraId="38F8883B" w14:textId="77777777" w:rsidR="00D93CBB" w:rsidRDefault="00D93CBB" w:rsidP="00D93CBB">
      <w:pPr>
        <w:numPr>
          <w:ilvl w:val="0"/>
          <w:numId w:val="6"/>
        </w:numPr>
        <w:spacing w:line="240" w:lineRule="auto"/>
        <w:ind w:left="360"/>
        <w:textAlignment w:val="baseline"/>
        <w:rPr>
          <w:ins w:id="946" w:author="Frank Fish" w:date="2020-05-20T19:47:00Z"/>
          <w:rFonts w:eastAsia="Times New Roman"/>
          <w:color w:val="000000"/>
          <w:sz w:val="24"/>
          <w:szCs w:val="24"/>
          <w:lang w:val="en-US"/>
        </w:rPr>
      </w:pPr>
      <w:r w:rsidRPr="00D93CBB">
        <w:rPr>
          <w:rFonts w:eastAsia="Times New Roman"/>
          <w:color w:val="000000"/>
          <w:sz w:val="24"/>
          <w:szCs w:val="24"/>
          <w:lang w:val="en-US"/>
        </w:rPr>
        <w:t xml:space="preserve">Blickhan, R. and Cheng, J-Y (1994). Energy storage by elastic mechanisms in the tail of large swimmers – a re-evaluation. </w:t>
      </w:r>
      <w:r w:rsidRPr="00D93CBB">
        <w:rPr>
          <w:rFonts w:eastAsia="Times New Roman"/>
          <w:i/>
          <w:iCs/>
          <w:color w:val="000000"/>
          <w:sz w:val="24"/>
          <w:szCs w:val="24"/>
          <w:lang w:val="en-US"/>
        </w:rPr>
        <w:t>J. Theor. Biol.</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168</w:t>
      </w:r>
      <w:r w:rsidRPr="00D93CBB">
        <w:rPr>
          <w:rFonts w:eastAsia="Times New Roman"/>
          <w:color w:val="000000"/>
          <w:sz w:val="24"/>
          <w:szCs w:val="24"/>
          <w:lang w:val="en-US"/>
        </w:rPr>
        <w:t>: 315-321.</w:t>
      </w:r>
    </w:p>
    <w:p w14:paraId="2AE9C660" w14:textId="656C24CB" w:rsidR="00E45C97" w:rsidRPr="00D93CBB" w:rsidRDefault="00E45C97" w:rsidP="00D93CBB">
      <w:pPr>
        <w:numPr>
          <w:ilvl w:val="0"/>
          <w:numId w:val="6"/>
        </w:numPr>
        <w:spacing w:line="240" w:lineRule="auto"/>
        <w:ind w:left="360"/>
        <w:textAlignment w:val="baseline"/>
        <w:rPr>
          <w:rFonts w:eastAsia="Times New Roman"/>
          <w:color w:val="000000"/>
          <w:sz w:val="24"/>
          <w:szCs w:val="24"/>
          <w:lang w:val="en-US"/>
        </w:rPr>
      </w:pPr>
      <w:ins w:id="947" w:author="Frank Fish" w:date="2020-05-20T19:47:00Z">
        <w:r>
          <w:rPr>
            <w:rFonts w:eastAsia="Times New Roman"/>
            <w:color w:val="000000"/>
            <w:sz w:val="24"/>
            <w:szCs w:val="24"/>
            <w:lang w:val="en-US"/>
          </w:rPr>
          <w:t xml:space="preserve">Blix, A. S. and Folkow, L. P. (1995). Daily energy expenditure in free living minke whales. </w:t>
        </w:r>
        <w:r w:rsidRPr="00E45C97">
          <w:rPr>
            <w:rFonts w:eastAsia="Times New Roman"/>
            <w:i/>
            <w:color w:val="000000"/>
            <w:sz w:val="24"/>
            <w:szCs w:val="24"/>
            <w:lang w:val="en-US"/>
            <w:rPrChange w:id="948" w:author="Frank Fish" w:date="2020-05-20T19:49:00Z">
              <w:rPr>
                <w:rFonts w:eastAsia="Times New Roman"/>
                <w:color w:val="000000"/>
                <w:sz w:val="24"/>
                <w:szCs w:val="24"/>
                <w:lang w:val="en-US"/>
              </w:rPr>
            </w:rPrChange>
          </w:rPr>
          <w:t>Acta Physiol. Scand</w:t>
        </w:r>
        <w:r>
          <w:rPr>
            <w:rFonts w:eastAsia="Times New Roman"/>
            <w:color w:val="000000"/>
            <w:sz w:val="24"/>
            <w:szCs w:val="24"/>
            <w:lang w:val="en-US"/>
          </w:rPr>
          <w:t xml:space="preserve">. </w:t>
        </w:r>
        <w:r w:rsidRPr="00E45C97">
          <w:rPr>
            <w:rFonts w:eastAsia="Times New Roman"/>
            <w:b/>
            <w:color w:val="000000"/>
            <w:sz w:val="24"/>
            <w:szCs w:val="24"/>
            <w:lang w:val="en-US"/>
            <w:rPrChange w:id="949" w:author="Frank Fish" w:date="2020-05-20T19:49:00Z">
              <w:rPr>
                <w:rFonts w:eastAsia="Times New Roman"/>
                <w:color w:val="000000"/>
                <w:sz w:val="24"/>
                <w:szCs w:val="24"/>
                <w:lang w:val="en-US"/>
              </w:rPr>
            </w:rPrChange>
          </w:rPr>
          <w:t>153</w:t>
        </w:r>
        <w:r>
          <w:rPr>
            <w:rFonts w:eastAsia="Times New Roman"/>
            <w:color w:val="000000"/>
            <w:sz w:val="24"/>
            <w:szCs w:val="24"/>
            <w:lang w:val="en-US"/>
          </w:rPr>
          <w:t>: 61-66.</w:t>
        </w:r>
      </w:ins>
    </w:p>
    <w:p w14:paraId="318F1E72" w14:textId="065FA15F" w:rsidR="00D93CBB" w:rsidRDefault="00D93CBB" w:rsidP="00D93CBB">
      <w:pPr>
        <w:numPr>
          <w:ilvl w:val="0"/>
          <w:numId w:val="6"/>
        </w:numPr>
        <w:spacing w:line="240" w:lineRule="auto"/>
        <w:ind w:left="360"/>
        <w:textAlignment w:val="baseline"/>
        <w:rPr>
          <w:ins w:id="950" w:author="Frank Fish" w:date="2020-05-20T23:37:00Z"/>
          <w:rFonts w:eastAsia="Times New Roman"/>
          <w:color w:val="000000"/>
          <w:sz w:val="24"/>
          <w:szCs w:val="24"/>
          <w:lang w:val="en-US"/>
        </w:rPr>
      </w:pPr>
      <w:r w:rsidRPr="00D93CBB">
        <w:rPr>
          <w:rFonts w:eastAsia="Times New Roman"/>
          <w:color w:val="000000"/>
          <w:sz w:val="24"/>
          <w:szCs w:val="24"/>
          <w:lang w:val="en-US"/>
        </w:rPr>
        <w:t xml:space="preserve">Bose, N. and Lien, J. (1989). Propulsion of a </w:t>
      </w:r>
      <w:ins w:id="951" w:author="Frank Fish" w:date="2020-05-13T10:56:00Z">
        <w:r w:rsidR="00505977">
          <w:rPr>
            <w:rFonts w:eastAsia="Times New Roman"/>
            <w:color w:val="000000"/>
            <w:sz w:val="24"/>
            <w:szCs w:val="24"/>
            <w:lang w:val="en-US"/>
          </w:rPr>
          <w:t>f</w:t>
        </w:r>
      </w:ins>
      <w:del w:id="952" w:author="Frank Fish" w:date="2020-05-13T10:56:00Z">
        <w:r w:rsidRPr="00D93CBB" w:rsidDel="00505977">
          <w:rPr>
            <w:rFonts w:eastAsia="Times New Roman"/>
            <w:color w:val="000000"/>
            <w:sz w:val="24"/>
            <w:szCs w:val="24"/>
            <w:lang w:val="en-US"/>
          </w:rPr>
          <w:delText>F</w:delText>
        </w:r>
      </w:del>
      <w:r w:rsidRPr="00D93CBB">
        <w:rPr>
          <w:rFonts w:eastAsia="Times New Roman"/>
          <w:color w:val="000000"/>
          <w:sz w:val="24"/>
          <w:szCs w:val="24"/>
          <w:lang w:val="en-US"/>
        </w:rPr>
        <w:t xml:space="preserve">in </w:t>
      </w:r>
      <w:ins w:id="953" w:author="Frank Fish" w:date="2020-05-13T10:56:00Z">
        <w:r w:rsidR="00505977">
          <w:rPr>
            <w:rFonts w:eastAsia="Times New Roman"/>
            <w:color w:val="000000"/>
            <w:sz w:val="24"/>
            <w:szCs w:val="24"/>
            <w:lang w:val="en-US"/>
          </w:rPr>
          <w:t>w</w:t>
        </w:r>
      </w:ins>
      <w:del w:id="954" w:author="Frank Fish" w:date="2020-05-13T10:56:00Z">
        <w:r w:rsidRPr="00D93CBB" w:rsidDel="00505977">
          <w:rPr>
            <w:rFonts w:eastAsia="Times New Roman"/>
            <w:color w:val="000000"/>
            <w:sz w:val="24"/>
            <w:szCs w:val="24"/>
            <w:lang w:val="en-US"/>
          </w:rPr>
          <w:delText>W</w:delText>
        </w:r>
      </w:del>
      <w:r w:rsidRPr="00D93CBB">
        <w:rPr>
          <w:rFonts w:eastAsia="Times New Roman"/>
          <w:color w:val="000000"/>
          <w:sz w:val="24"/>
          <w:szCs w:val="24"/>
          <w:lang w:val="en-US"/>
        </w:rPr>
        <w:t>hale (</w:t>
      </w:r>
      <w:r w:rsidRPr="00505977">
        <w:rPr>
          <w:rFonts w:eastAsia="Times New Roman"/>
          <w:i/>
          <w:color w:val="000000"/>
          <w:sz w:val="24"/>
          <w:szCs w:val="24"/>
          <w:lang w:val="en-US"/>
          <w:rPrChange w:id="955" w:author="Frank Fish" w:date="2020-05-13T10:56:00Z">
            <w:rPr>
              <w:rFonts w:eastAsia="Times New Roman"/>
              <w:color w:val="000000"/>
              <w:sz w:val="24"/>
              <w:szCs w:val="24"/>
              <w:lang w:val="en-US"/>
            </w:rPr>
          </w:rPrChange>
        </w:rPr>
        <w:t>Balaenoptera physalus</w:t>
      </w:r>
      <w:r w:rsidRPr="00D93CBB">
        <w:rPr>
          <w:rFonts w:eastAsia="Times New Roman"/>
          <w:color w:val="000000"/>
          <w:sz w:val="24"/>
          <w:szCs w:val="24"/>
          <w:lang w:val="en-US"/>
        </w:rPr>
        <w:t xml:space="preserve">): Why the </w:t>
      </w:r>
      <w:ins w:id="956" w:author="Frank Fish" w:date="2020-05-13T10:56:00Z">
        <w:r w:rsidR="00505977">
          <w:rPr>
            <w:rFonts w:eastAsia="Times New Roman"/>
            <w:color w:val="000000"/>
            <w:sz w:val="24"/>
            <w:szCs w:val="24"/>
            <w:lang w:val="en-US"/>
          </w:rPr>
          <w:t>f</w:t>
        </w:r>
      </w:ins>
      <w:del w:id="957" w:author="Frank Fish" w:date="2020-05-13T10:56:00Z">
        <w:r w:rsidRPr="00D93CBB" w:rsidDel="00505977">
          <w:rPr>
            <w:rFonts w:eastAsia="Times New Roman"/>
            <w:color w:val="000000"/>
            <w:sz w:val="24"/>
            <w:szCs w:val="24"/>
            <w:lang w:val="en-US"/>
          </w:rPr>
          <w:delText>F</w:delText>
        </w:r>
      </w:del>
      <w:r w:rsidRPr="00D93CBB">
        <w:rPr>
          <w:rFonts w:eastAsia="Times New Roman"/>
          <w:color w:val="000000"/>
          <w:sz w:val="24"/>
          <w:szCs w:val="24"/>
          <w:lang w:val="en-US"/>
        </w:rPr>
        <w:t xml:space="preserve">in </w:t>
      </w:r>
      <w:ins w:id="958" w:author="Frank Fish" w:date="2020-05-13T10:57:00Z">
        <w:r w:rsidR="00505977">
          <w:rPr>
            <w:rFonts w:eastAsia="Times New Roman"/>
            <w:color w:val="000000"/>
            <w:sz w:val="24"/>
            <w:szCs w:val="24"/>
            <w:lang w:val="en-US"/>
          </w:rPr>
          <w:t>w</w:t>
        </w:r>
      </w:ins>
      <w:del w:id="959" w:author="Frank Fish" w:date="2020-05-13T10:56:00Z">
        <w:r w:rsidRPr="00D93CBB" w:rsidDel="00505977">
          <w:rPr>
            <w:rFonts w:eastAsia="Times New Roman"/>
            <w:color w:val="000000"/>
            <w:sz w:val="24"/>
            <w:szCs w:val="24"/>
            <w:lang w:val="en-US"/>
          </w:rPr>
          <w:delText>W</w:delText>
        </w:r>
      </w:del>
      <w:r w:rsidRPr="00D93CBB">
        <w:rPr>
          <w:rFonts w:eastAsia="Times New Roman"/>
          <w:color w:val="000000"/>
          <w:sz w:val="24"/>
          <w:szCs w:val="24"/>
          <w:lang w:val="en-US"/>
        </w:rPr>
        <w:t xml:space="preserve">hale is a </w:t>
      </w:r>
      <w:ins w:id="960" w:author="Frank Fish" w:date="2020-05-13T10:57:00Z">
        <w:r w:rsidR="00505977">
          <w:rPr>
            <w:rFonts w:eastAsia="Times New Roman"/>
            <w:color w:val="000000"/>
            <w:sz w:val="24"/>
            <w:szCs w:val="24"/>
            <w:lang w:val="en-US"/>
          </w:rPr>
          <w:t>f</w:t>
        </w:r>
      </w:ins>
      <w:del w:id="961" w:author="Frank Fish" w:date="2020-05-13T10:57:00Z">
        <w:r w:rsidRPr="00D93CBB" w:rsidDel="00505977">
          <w:rPr>
            <w:rFonts w:eastAsia="Times New Roman"/>
            <w:color w:val="000000"/>
            <w:sz w:val="24"/>
            <w:szCs w:val="24"/>
            <w:lang w:val="en-US"/>
          </w:rPr>
          <w:delText>F</w:delText>
        </w:r>
      </w:del>
      <w:r w:rsidRPr="00D93CBB">
        <w:rPr>
          <w:rFonts w:eastAsia="Times New Roman"/>
          <w:color w:val="000000"/>
          <w:sz w:val="24"/>
          <w:szCs w:val="24"/>
          <w:lang w:val="en-US"/>
        </w:rPr>
        <w:t xml:space="preserve">ast </w:t>
      </w:r>
      <w:ins w:id="962" w:author="Frank Fish" w:date="2020-05-13T10:57:00Z">
        <w:r w:rsidR="00505977">
          <w:rPr>
            <w:rFonts w:eastAsia="Times New Roman"/>
            <w:color w:val="000000"/>
            <w:sz w:val="24"/>
            <w:szCs w:val="24"/>
            <w:lang w:val="en-US"/>
          </w:rPr>
          <w:t>s</w:t>
        </w:r>
      </w:ins>
      <w:del w:id="963" w:author="Frank Fish" w:date="2020-05-13T10:57:00Z">
        <w:r w:rsidRPr="00D93CBB" w:rsidDel="00505977">
          <w:rPr>
            <w:rFonts w:eastAsia="Times New Roman"/>
            <w:color w:val="000000"/>
            <w:sz w:val="24"/>
            <w:szCs w:val="24"/>
            <w:lang w:val="en-US"/>
          </w:rPr>
          <w:delText>S</w:delText>
        </w:r>
      </w:del>
      <w:r w:rsidRPr="00D93CBB">
        <w:rPr>
          <w:rFonts w:eastAsia="Times New Roman"/>
          <w:color w:val="000000"/>
          <w:sz w:val="24"/>
          <w:szCs w:val="24"/>
          <w:lang w:val="en-US"/>
        </w:rPr>
        <w:t xml:space="preserve">wimmer. </w:t>
      </w:r>
      <w:r w:rsidRPr="00D93CBB">
        <w:rPr>
          <w:rFonts w:eastAsia="Times New Roman"/>
          <w:i/>
          <w:iCs/>
          <w:color w:val="000000"/>
          <w:sz w:val="24"/>
          <w:szCs w:val="24"/>
          <w:lang w:val="en-US"/>
        </w:rPr>
        <w:t>P. Roy. Soc. B-Biol. Sci.</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237</w:t>
      </w:r>
      <w:r w:rsidRPr="00D93CBB">
        <w:rPr>
          <w:rFonts w:eastAsia="Times New Roman"/>
          <w:color w:val="000000"/>
          <w:sz w:val="24"/>
          <w:szCs w:val="24"/>
          <w:lang w:val="en-US"/>
        </w:rPr>
        <w:t>: 175–200.</w:t>
      </w:r>
    </w:p>
    <w:p w14:paraId="37C74A1B" w14:textId="6BDFC2C4" w:rsidR="008A266F" w:rsidRPr="00D93CBB" w:rsidRDefault="008A266F" w:rsidP="00D93CBB">
      <w:pPr>
        <w:numPr>
          <w:ilvl w:val="0"/>
          <w:numId w:val="6"/>
        </w:numPr>
        <w:spacing w:line="240" w:lineRule="auto"/>
        <w:ind w:left="360"/>
        <w:textAlignment w:val="baseline"/>
        <w:rPr>
          <w:rFonts w:eastAsia="Times New Roman"/>
          <w:color w:val="000000"/>
          <w:sz w:val="24"/>
          <w:szCs w:val="24"/>
          <w:lang w:val="en-US"/>
        </w:rPr>
      </w:pPr>
      <w:ins w:id="964" w:author="Frank Fish" w:date="2020-05-20T23:37:00Z">
        <w:r>
          <w:rPr>
            <w:rFonts w:eastAsia="Times New Roman"/>
            <w:color w:val="000000"/>
            <w:sz w:val="24"/>
            <w:szCs w:val="24"/>
            <w:lang w:val="en-US"/>
          </w:rPr>
          <w:t xml:space="preserve">Burns, </w:t>
        </w:r>
      </w:ins>
      <w:ins w:id="965" w:author="Frank Fish" w:date="2020-05-20T23:38:00Z">
        <w:r>
          <w:rPr>
            <w:rFonts w:eastAsia="Times New Roman"/>
            <w:color w:val="000000"/>
            <w:sz w:val="24"/>
            <w:szCs w:val="24"/>
            <w:lang w:val="en-US"/>
          </w:rPr>
          <w:t xml:space="preserve">J. J., Montague, J. J. and Cowles, C. J. (1993). </w:t>
        </w:r>
        <w:r w:rsidRPr="00CC6C4F">
          <w:rPr>
            <w:rFonts w:eastAsia="Times New Roman"/>
            <w:i/>
            <w:color w:val="000000"/>
            <w:sz w:val="24"/>
            <w:szCs w:val="24"/>
            <w:lang w:val="en-US"/>
            <w:rPrChange w:id="966" w:author="Frank Fish" w:date="2020-05-20T23:40:00Z">
              <w:rPr>
                <w:rFonts w:eastAsia="Times New Roman"/>
                <w:color w:val="000000"/>
                <w:sz w:val="24"/>
                <w:szCs w:val="24"/>
                <w:lang w:val="en-US"/>
              </w:rPr>
            </w:rPrChange>
          </w:rPr>
          <w:t>The bowhead whale</w:t>
        </w:r>
      </w:ins>
      <w:ins w:id="967" w:author="Frank Fish" w:date="2020-05-20T23:39:00Z">
        <w:r w:rsidR="00CC6C4F">
          <w:rPr>
            <w:rFonts w:eastAsia="Times New Roman"/>
            <w:color w:val="000000"/>
            <w:sz w:val="24"/>
            <w:szCs w:val="24"/>
            <w:lang w:val="en-US"/>
          </w:rPr>
          <w:t>. Spec. Publ. No. 2. The Society for Marine Mammalogy.</w:t>
        </w:r>
      </w:ins>
    </w:p>
    <w:p w14:paraId="5A8FBB2D" w14:textId="3EEEA60F" w:rsidR="00D93CBB" w:rsidRPr="00D93CBB" w:rsidRDefault="00CC6C4F" w:rsidP="00D93CBB">
      <w:pPr>
        <w:numPr>
          <w:ilvl w:val="0"/>
          <w:numId w:val="6"/>
        </w:numPr>
        <w:spacing w:line="240" w:lineRule="auto"/>
        <w:ind w:left="360"/>
        <w:textAlignment w:val="baseline"/>
        <w:rPr>
          <w:rFonts w:eastAsia="Times New Roman"/>
          <w:color w:val="000000"/>
          <w:sz w:val="24"/>
          <w:szCs w:val="24"/>
          <w:lang w:val="en-US"/>
        </w:rPr>
      </w:pPr>
      <w:moveToRangeStart w:id="968" w:author="Frank Fish" w:date="2020-05-20T23:40:00Z" w:name="move451637372"/>
      <w:moveTo w:id="969" w:author="Frank Fish" w:date="2020-05-20T23:40:00Z">
        <w:r w:rsidRPr="00D93CBB">
          <w:rPr>
            <w:rFonts w:eastAsia="Times New Roman"/>
            <w:color w:val="000000"/>
            <w:sz w:val="24"/>
            <w:szCs w:val="24"/>
            <w:lang w:val="en-US"/>
          </w:rPr>
          <w:t>Cade, D.</w:t>
        </w:r>
        <w:r>
          <w:rPr>
            <w:rFonts w:eastAsia="Times New Roman"/>
            <w:color w:val="000000"/>
            <w:sz w:val="24"/>
            <w:szCs w:val="24"/>
            <w:lang w:val="en-US"/>
          </w:rPr>
          <w:t xml:space="preserve"> </w:t>
        </w:r>
        <w:r w:rsidRPr="00D93CBB">
          <w:rPr>
            <w:rFonts w:eastAsia="Times New Roman"/>
            <w:color w:val="000000"/>
            <w:sz w:val="24"/>
            <w:szCs w:val="24"/>
            <w:lang w:val="en-US"/>
          </w:rPr>
          <w:t>E., Friedlaender, A.</w:t>
        </w:r>
        <w:r>
          <w:rPr>
            <w:rFonts w:eastAsia="Times New Roman"/>
            <w:color w:val="000000"/>
            <w:sz w:val="24"/>
            <w:szCs w:val="24"/>
            <w:lang w:val="en-US"/>
          </w:rPr>
          <w:t xml:space="preserve"> </w:t>
        </w:r>
        <w:r w:rsidRPr="00D93CBB">
          <w:rPr>
            <w:rFonts w:eastAsia="Times New Roman"/>
            <w:color w:val="000000"/>
            <w:sz w:val="24"/>
            <w:szCs w:val="24"/>
            <w:lang w:val="en-US"/>
          </w:rPr>
          <w:t>S., Calambokidis, J., Goldbogen, J.</w:t>
        </w:r>
        <w:r>
          <w:rPr>
            <w:rFonts w:eastAsia="Times New Roman"/>
            <w:color w:val="000000"/>
            <w:sz w:val="24"/>
            <w:szCs w:val="24"/>
            <w:lang w:val="en-US"/>
          </w:rPr>
          <w:t xml:space="preserve"> </w:t>
        </w:r>
        <w:r w:rsidRPr="00D93CBB">
          <w:rPr>
            <w:rFonts w:eastAsia="Times New Roman"/>
            <w:color w:val="000000"/>
            <w:sz w:val="24"/>
            <w:szCs w:val="24"/>
            <w:lang w:val="en-US"/>
          </w:rPr>
          <w:t xml:space="preserve">A. (2016). Kinematic diversity in rorqual whale feeding mechanisms. </w:t>
        </w:r>
        <w:r w:rsidRPr="00D93CBB">
          <w:rPr>
            <w:rFonts w:eastAsia="Times New Roman"/>
            <w:i/>
            <w:iCs/>
            <w:color w:val="000000"/>
            <w:sz w:val="24"/>
            <w:szCs w:val="24"/>
            <w:lang w:val="en-US"/>
          </w:rPr>
          <w:t>Curr. Biol.</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26</w:t>
        </w:r>
        <w:r w:rsidRPr="00D93CBB">
          <w:rPr>
            <w:rFonts w:eastAsia="Times New Roman"/>
            <w:color w:val="000000"/>
            <w:sz w:val="24"/>
            <w:szCs w:val="24"/>
            <w:lang w:val="en-US"/>
          </w:rPr>
          <w:t>: 2617-2624.</w:t>
        </w:r>
      </w:moveTo>
      <w:moveFromRangeStart w:id="970" w:author="Frank Fish" w:date="2020-05-20T23:41:00Z" w:name="move451637392"/>
      <w:moveToRangeEnd w:id="968"/>
      <w:moveFrom w:id="971" w:author="Frank Fish" w:date="2020-05-20T23:41:00Z">
        <w:r w:rsidR="00D93CBB" w:rsidRPr="00D93CBB" w:rsidDel="00CC6C4F">
          <w:rPr>
            <w:rFonts w:eastAsia="Times New Roman"/>
            <w:color w:val="000000"/>
            <w:sz w:val="24"/>
            <w:szCs w:val="24"/>
            <w:lang w:val="en-US"/>
          </w:rPr>
          <w:t>Cade, D. E., Carey, N., Domenici, P., Potvin, J., and Goldbogen, J. A. (2019) Predator-informed looming stimulus experiments reveal how large filter feeding whales capture highly maneuverable forage fish. In review.</w:t>
        </w:r>
      </w:moveFrom>
      <w:moveFromRangeEnd w:id="970"/>
    </w:p>
    <w:p w14:paraId="570C9D4A" w14:textId="05DAAD87" w:rsidR="00D93CBB" w:rsidRPr="00D93CBB" w:rsidRDefault="00CC6C4F" w:rsidP="00D93CBB">
      <w:pPr>
        <w:numPr>
          <w:ilvl w:val="0"/>
          <w:numId w:val="6"/>
        </w:numPr>
        <w:spacing w:line="240" w:lineRule="auto"/>
        <w:ind w:left="360"/>
        <w:textAlignment w:val="baseline"/>
        <w:rPr>
          <w:rFonts w:eastAsia="Times New Roman"/>
          <w:color w:val="000000"/>
          <w:sz w:val="24"/>
          <w:szCs w:val="24"/>
          <w:lang w:val="en-US"/>
        </w:rPr>
      </w:pPr>
      <w:moveToRangeStart w:id="972" w:author="Frank Fish" w:date="2020-05-20T23:41:00Z" w:name="move451637392"/>
      <w:moveTo w:id="973" w:author="Frank Fish" w:date="2020-05-20T23:41:00Z">
        <w:r w:rsidRPr="00D93CBB">
          <w:rPr>
            <w:rFonts w:eastAsia="Times New Roman"/>
            <w:color w:val="000000"/>
            <w:sz w:val="24"/>
            <w:szCs w:val="24"/>
            <w:lang w:val="en-US"/>
          </w:rPr>
          <w:t>Cade, D. E., Carey, N., Domenici, P., Potvin, J., and Goldbogen, J. A. (20</w:t>
        </w:r>
        <w:del w:id="974" w:author="Frank Fish" w:date="2020-05-20T23:43:00Z">
          <w:r w:rsidRPr="00D93CBB" w:rsidDel="00CC6C4F">
            <w:rPr>
              <w:rFonts w:eastAsia="Times New Roman"/>
              <w:color w:val="000000"/>
              <w:sz w:val="24"/>
              <w:szCs w:val="24"/>
              <w:lang w:val="en-US"/>
            </w:rPr>
            <w:delText>19</w:delText>
          </w:r>
        </w:del>
      </w:moveTo>
      <w:ins w:id="975" w:author="Frank Fish" w:date="2020-05-20T23:43:00Z">
        <w:r>
          <w:rPr>
            <w:rFonts w:eastAsia="Times New Roman"/>
            <w:color w:val="000000"/>
            <w:sz w:val="24"/>
            <w:szCs w:val="24"/>
            <w:lang w:val="en-US"/>
          </w:rPr>
          <w:t>20</w:t>
        </w:r>
      </w:ins>
      <w:moveTo w:id="976" w:author="Frank Fish" w:date="2020-05-20T23:41:00Z">
        <w:r w:rsidRPr="00D93CBB">
          <w:rPr>
            <w:rFonts w:eastAsia="Times New Roman"/>
            <w:color w:val="000000"/>
            <w:sz w:val="24"/>
            <w:szCs w:val="24"/>
            <w:lang w:val="en-US"/>
          </w:rPr>
          <w:t xml:space="preserve">) Predator-informed looming stimulus experiments reveal how large filter feeding whales capture highly maneuverable forage fish. </w:t>
        </w:r>
        <w:del w:id="977" w:author="Frank Fish" w:date="2020-05-20T23:42:00Z">
          <w:r w:rsidRPr="00C37FAA" w:rsidDel="00CC6C4F">
            <w:rPr>
              <w:rFonts w:eastAsia="Times New Roman"/>
              <w:i/>
              <w:color w:val="000000"/>
              <w:sz w:val="24"/>
              <w:szCs w:val="24"/>
              <w:lang w:val="en-US"/>
              <w:rPrChange w:id="978" w:author="Frank Fish" w:date="2020-05-20T23:44:00Z">
                <w:rPr>
                  <w:rFonts w:eastAsia="Times New Roman"/>
                  <w:color w:val="000000"/>
                  <w:sz w:val="24"/>
                  <w:szCs w:val="24"/>
                  <w:lang w:val="en-US"/>
                </w:rPr>
              </w:rPrChange>
            </w:rPr>
            <w:delText>In review</w:delText>
          </w:r>
        </w:del>
      </w:moveTo>
      <w:ins w:id="979" w:author="Frank Fish" w:date="2020-05-20T23:42:00Z">
        <w:r w:rsidRPr="00C37FAA">
          <w:rPr>
            <w:rFonts w:eastAsia="Times New Roman"/>
            <w:i/>
            <w:color w:val="000000"/>
            <w:sz w:val="24"/>
            <w:szCs w:val="24"/>
            <w:lang w:val="en-US"/>
            <w:rPrChange w:id="980" w:author="Frank Fish" w:date="2020-05-20T23:44:00Z">
              <w:rPr>
                <w:rFonts w:eastAsia="Times New Roman"/>
                <w:color w:val="000000"/>
                <w:sz w:val="24"/>
                <w:szCs w:val="24"/>
                <w:lang w:val="en-US"/>
              </w:rPr>
            </w:rPrChange>
          </w:rPr>
          <w:t>Proc. Nat. Acad. Sci.</w:t>
        </w:r>
        <w:r>
          <w:rPr>
            <w:rFonts w:eastAsia="Times New Roman"/>
            <w:color w:val="000000"/>
            <w:sz w:val="24"/>
            <w:szCs w:val="24"/>
            <w:lang w:val="en-US"/>
          </w:rPr>
          <w:t xml:space="preserve"> </w:t>
        </w:r>
        <w:r w:rsidRPr="00C37FAA">
          <w:rPr>
            <w:rFonts w:eastAsia="Times New Roman"/>
            <w:b/>
            <w:color w:val="000000"/>
            <w:sz w:val="24"/>
            <w:szCs w:val="24"/>
            <w:lang w:val="en-US"/>
            <w:rPrChange w:id="981" w:author="Frank Fish" w:date="2020-05-20T23:44:00Z">
              <w:rPr>
                <w:rFonts w:eastAsia="Times New Roman"/>
                <w:color w:val="000000"/>
                <w:sz w:val="24"/>
                <w:szCs w:val="24"/>
                <w:lang w:val="en-US"/>
              </w:rPr>
            </w:rPrChange>
          </w:rPr>
          <w:t>117</w:t>
        </w:r>
        <w:r>
          <w:rPr>
            <w:rFonts w:eastAsia="Times New Roman"/>
            <w:color w:val="000000"/>
            <w:sz w:val="24"/>
            <w:szCs w:val="24"/>
            <w:lang w:val="en-US"/>
          </w:rPr>
          <w:t>: 472-478.</w:t>
        </w:r>
      </w:ins>
      <w:moveTo w:id="982" w:author="Frank Fish" w:date="2020-05-20T23:41:00Z">
        <w:r w:rsidRPr="00D93CBB">
          <w:rPr>
            <w:rFonts w:eastAsia="Times New Roman"/>
            <w:color w:val="000000"/>
            <w:sz w:val="24"/>
            <w:szCs w:val="24"/>
            <w:lang w:val="en-US"/>
          </w:rPr>
          <w:t>.</w:t>
        </w:r>
      </w:moveTo>
      <w:moveFromRangeStart w:id="983" w:author="Frank Fish" w:date="2020-05-20T23:40:00Z" w:name="move451637372"/>
      <w:moveToRangeEnd w:id="972"/>
      <w:moveFrom w:id="984" w:author="Frank Fish" w:date="2020-05-20T23:40:00Z">
        <w:r w:rsidR="00D93CBB" w:rsidRPr="00D93CBB" w:rsidDel="00CC6C4F">
          <w:rPr>
            <w:rFonts w:eastAsia="Times New Roman"/>
            <w:color w:val="000000"/>
            <w:sz w:val="24"/>
            <w:szCs w:val="24"/>
            <w:lang w:val="en-US"/>
          </w:rPr>
          <w:t xml:space="preserve">Cade, D.E., Friedlaender, A.S., Calambokidis, J., Goldbogen, J.A. (2016). Kinematic diversity in rorqual whale feeding mechanisms. </w:t>
        </w:r>
        <w:r w:rsidR="00D93CBB" w:rsidRPr="00D93CBB" w:rsidDel="00CC6C4F">
          <w:rPr>
            <w:rFonts w:eastAsia="Times New Roman"/>
            <w:i/>
            <w:iCs/>
            <w:color w:val="000000"/>
            <w:sz w:val="24"/>
            <w:szCs w:val="24"/>
            <w:lang w:val="en-US"/>
          </w:rPr>
          <w:t>Curr. Biol.</w:t>
        </w:r>
        <w:r w:rsidR="00D93CBB" w:rsidRPr="00D93CBB" w:rsidDel="00CC6C4F">
          <w:rPr>
            <w:rFonts w:eastAsia="Times New Roman"/>
            <w:color w:val="000000"/>
            <w:sz w:val="24"/>
            <w:szCs w:val="24"/>
            <w:lang w:val="en-US"/>
          </w:rPr>
          <w:t xml:space="preserve"> </w:t>
        </w:r>
        <w:r w:rsidR="00D93CBB" w:rsidRPr="00D93CBB" w:rsidDel="00CC6C4F">
          <w:rPr>
            <w:rFonts w:eastAsia="Times New Roman"/>
            <w:b/>
            <w:bCs/>
            <w:color w:val="000000"/>
            <w:sz w:val="24"/>
            <w:szCs w:val="24"/>
            <w:lang w:val="en-US"/>
          </w:rPr>
          <w:t>26</w:t>
        </w:r>
        <w:r w:rsidR="00D93CBB" w:rsidRPr="00D93CBB" w:rsidDel="00CC6C4F">
          <w:rPr>
            <w:rFonts w:eastAsia="Times New Roman"/>
            <w:color w:val="000000"/>
            <w:sz w:val="24"/>
            <w:szCs w:val="24"/>
            <w:lang w:val="en-US"/>
          </w:rPr>
          <w:t>: 2617-2624.</w:t>
        </w:r>
      </w:moveFrom>
      <w:moveFromRangeEnd w:id="983"/>
    </w:p>
    <w:p w14:paraId="19FB07F6" w14:textId="156BC16D" w:rsidR="00D93CBB" w:rsidRDefault="00D93CBB" w:rsidP="00D93CBB">
      <w:pPr>
        <w:numPr>
          <w:ilvl w:val="0"/>
          <w:numId w:val="6"/>
        </w:numPr>
        <w:shd w:val="clear" w:color="auto" w:fill="FFFFFF"/>
        <w:spacing w:line="240" w:lineRule="auto"/>
        <w:ind w:left="360"/>
        <w:textAlignment w:val="baseline"/>
        <w:rPr>
          <w:ins w:id="985" w:author="Frank Fish" w:date="2020-05-20T22:41:00Z"/>
          <w:rFonts w:eastAsia="Times New Roman"/>
          <w:color w:val="000000"/>
          <w:sz w:val="24"/>
          <w:szCs w:val="24"/>
          <w:lang w:val="en-US"/>
        </w:rPr>
      </w:pPr>
      <w:r w:rsidRPr="00D93CBB">
        <w:rPr>
          <w:rFonts w:eastAsia="Times New Roman"/>
          <w:color w:val="000000"/>
          <w:sz w:val="24"/>
          <w:szCs w:val="24"/>
          <w:lang w:val="en-US"/>
        </w:rPr>
        <w:t>Chambot, D., &amp; Bird, D. M. (2015). Wildlife research and management methods in the 21</w:t>
      </w:r>
      <w:r w:rsidRPr="00D93CBB">
        <w:rPr>
          <w:rFonts w:eastAsia="Times New Roman"/>
          <w:color w:val="000000"/>
          <w:sz w:val="14"/>
          <w:szCs w:val="14"/>
          <w:vertAlign w:val="superscript"/>
          <w:lang w:val="en-US"/>
        </w:rPr>
        <w:t>st</w:t>
      </w:r>
      <w:r w:rsidRPr="00D93CBB">
        <w:rPr>
          <w:rFonts w:eastAsia="Times New Roman"/>
          <w:color w:val="000000"/>
          <w:sz w:val="24"/>
          <w:szCs w:val="24"/>
          <w:lang w:val="en-US"/>
        </w:rPr>
        <w:t xml:space="preserve"> century: Where do unmanned aircraft fit in? </w:t>
      </w:r>
      <w:r w:rsidRPr="00D93CBB">
        <w:rPr>
          <w:rFonts w:eastAsia="Times New Roman"/>
          <w:i/>
          <w:iCs/>
          <w:color w:val="000000"/>
          <w:sz w:val="24"/>
          <w:szCs w:val="24"/>
          <w:lang w:val="en-US"/>
        </w:rPr>
        <w:t>J</w:t>
      </w:r>
      <w:del w:id="986" w:author="Frank Fish" w:date="2020-05-13T10:56:00Z">
        <w:r w:rsidRPr="00D93CBB" w:rsidDel="00505977">
          <w:rPr>
            <w:rFonts w:eastAsia="Times New Roman"/>
            <w:i/>
            <w:iCs/>
            <w:color w:val="000000"/>
            <w:sz w:val="24"/>
            <w:szCs w:val="24"/>
            <w:lang w:val="en-US"/>
          </w:rPr>
          <w:delText xml:space="preserve">ournal of </w:delText>
        </w:r>
      </w:del>
      <w:ins w:id="987" w:author="Frank Fish" w:date="2020-05-13T10:56:00Z">
        <w:r w:rsidR="00505977">
          <w:rPr>
            <w:rFonts w:eastAsia="Times New Roman"/>
            <w:i/>
            <w:iCs/>
            <w:color w:val="000000"/>
            <w:sz w:val="24"/>
            <w:szCs w:val="24"/>
            <w:lang w:val="en-US"/>
          </w:rPr>
          <w:t>.</w:t>
        </w:r>
      </w:ins>
      <w:r w:rsidRPr="00D93CBB">
        <w:rPr>
          <w:rFonts w:eastAsia="Times New Roman"/>
          <w:i/>
          <w:iCs/>
          <w:color w:val="000000"/>
          <w:sz w:val="24"/>
          <w:szCs w:val="24"/>
          <w:lang w:val="en-US"/>
        </w:rPr>
        <w:t>Unmanned Veh</w:t>
      </w:r>
      <w:ins w:id="988" w:author="Frank Fish" w:date="2020-05-13T15:18:00Z">
        <w:r w:rsidR="00FA01E4">
          <w:rPr>
            <w:rFonts w:eastAsia="Times New Roman"/>
            <w:i/>
            <w:iCs/>
            <w:color w:val="000000"/>
            <w:sz w:val="24"/>
            <w:szCs w:val="24"/>
            <w:lang w:val="en-US"/>
          </w:rPr>
          <w:t>.</w:t>
        </w:r>
      </w:ins>
      <w:del w:id="989" w:author="Frank Fish" w:date="2020-05-13T15:18:00Z">
        <w:r w:rsidRPr="00D93CBB" w:rsidDel="00FA01E4">
          <w:rPr>
            <w:rFonts w:eastAsia="Times New Roman"/>
            <w:i/>
            <w:iCs/>
            <w:color w:val="000000"/>
            <w:sz w:val="24"/>
            <w:szCs w:val="24"/>
            <w:lang w:val="en-US"/>
          </w:rPr>
          <w:delText>icle</w:delText>
        </w:r>
      </w:del>
      <w:r w:rsidRPr="00D93CBB">
        <w:rPr>
          <w:rFonts w:eastAsia="Times New Roman"/>
          <w:i/>
          <w:iCs/>
          <w:color w:val="000000"/>
          <w:sz w:val="24"/>
          <w:szCs w:val="24"/>
          <w:lang w:val="en-US"/>
        </w:rPr>
        <w:t xml:space="preserve"> Syst</w:t>
      </w:r>
      <w:ins w:id="990" w:author="Frank Fish" w:date="2020-05-13T10:56:00Z">
        <w:r w:rsidR="00505977">
          <w:rPr>
            <w:rFonts w:eastAsia="Times New Roman"/>
            <w:color w:val="000000"/>
            <w:sz w:val="24"/>
            <w:szCs w:val="24"/>
            <w:lang w:val="en-US"/>
          </w:rPr>
          <w:t>.</w:t>
        </w:r>
      </w:ins>
      <w:del w:id="991" w:author="Frank Fish" w:date="2020-05-13T10:56:00Z">
        <w:r w:rsidRPr="00D93CBB" w:rsidDel="00505977">
          <w:rPr>
            <w:rFonts w:eastAsia="Times New Roman"/>
            <w:i/>
            <w:iCs/>
            <w:color w:val="000000"/>
            <w:sz w:val="24"/>
            <w:szCs w:val="24"/>
            <w:lang w:val="en-US"/>
          </w:rPr>
          <w:delText>ems</w:delText>
        </w:r>
        <w:r w:rsidRPr="00D93CBB" w:rsidDel="00505977">
          <w:rPr>
            <w:rFonts w:eastAsia="Times New Roman"/>
            <w:color w:val="000000"/>
            <w:sz w:val="24"/>
            <w:szCs w:val="24"/>
            <w:lang w:val="en-US"/>
          </w:rPr>
          <w:delText>,</w:delText>
        </w:r>
      </w:del>
      <w:r w:rsidRPr="00D93CBB">
        <w:rPr>
          <w:rFonts w:eastAsia="Times New Roman"/>
          <w:color w:val="000000"/>
          <w:sz w:val="24"/>
          <w:szCs w:val="24"/>
          <w:lang w:val="en-US"/>
        </w:rPr>
        <w:t xml:space="preserve"> </w:t>
      </w:r>
      <w:r w:rsidRPr="00D93CBB">
        <w:rPr>
          <w:rFonts w:eastAsia="Times New Roman"/>
          <w:b/>
          <w:bCs/>
          <w:color w:val="000000"/>
          <w:sz w:val="24"/>
          <w:szCs w:val="24"/>
          <w:lang w:val="en-US"/>
        </w:rPr>
        <w:t>3</w:t>
      </w:r>
      <w:r w:rsidRPr="00D93CBB">
        <w:rPr>
          <w:rFonts w:eastAsia="Times New Roman"/>
          <w:color w:val="000000"/>
          <w:sz w:val="24"/>
          <w:szCs w:val="24"/>
          <w:lang w:val="en-US"/>
        </w:rPr>
        <w:t>, 137-155.</w:t>
      </w:r>
    </w:p>
    <w:p w14:paraId="4E97DCCD" w14:textId="577D221F" w:rsidR="00073D69" w:rsidRPr="00D93CBB" w:rsidRDefault="00073D69" w:rsidP="00D93CBB">
      <w:pPr>
        <w:numPr>
          <w:ilvl w:val="0"/>
          <w:numId w:val="6"/>
        </w:numPr>
        <w:shd w:val="clear" w:color="auto" w:fill="FFFFFF"/>
        <w:spacing w:line="240" w:lineRule="auto"/>
        <w:ind w:left="360"/>
        <w:textAlignment w:val="baseline"/>
        <w:rPr>
          <w:rFonts w:eastAsia="Times New Roman"/>
          <w:color w:val="000000"/>
          <w:sz w:val="24"/>
          <w:szCs w:val="24"/>
          <w:lang w:val="en-US"/>
        </w:rPr>
      </w:pPr>
      <w:ins w:id="992" w:author="Frank Fish" w:date="2020-05-20T22:41:00Z">
        <w:r>
          <w:rPr>
            <w:rFonts w:eastAsia="Times New Roman"/>
            <w:color w:val="000000"/>
            <w:sz w:val="24"/>
            <w:szCs w:val="24"/>
            <w:lang w:val="en-US"/>
          </w:rPr>
          <w:t xml:space="preserve">Chittleborough, R. G. (1953). Aerial observations on the humpback whales, </w:t>
        </w:r>
        <w:r w:rsidRPr="00073D69">
          <w:rPr>
            <w:rFonts w:eastAsia="Times New Roman"/>
            <w:i/>
            <w:color w:val="000000"/>
            <w:sz w:val="24"/>
            <w:szCs w:val="24"/>
            <w:lang w:val="en-US"/>
            <w:rPrChange w:id="993" w:author="Frank Fish" w:date="2020-05-20T22:43:00Z">
              <w:rPr>
                <w:rFonts w:eastAsia="Times New Roman"/>
                <w:color w:val="000000"/>
                <w:sz w:val="24"/>
                <w:szCs w:val="24"/>
                <w:lang w:val="en-US"/>
              </w:rPr>
            </w:rPrChange>
          </w:rPr>
          <w:t>Megaptera nodosa</w:t>
        </w:r>
        <w:r>
          <w:rPr>
            <w:rFonts w:eastAsia="Times New Roman"/>
            <w:color w:val="000000"/>
            <w:sz w:val="24"/>
            <w:szCs w:val="24"/>
            <w:lang w:val="en-US"/>
          </w:rPr>
          <w:t xml:space="preserve"> (Bonnaterre), with notes on other species. </w:t>
        </w:r>
        <w:r w:rsidRPr="00073D69">
          <w:rPr>
            <w:rFonts w:eastAsia="Times New Roman"/>
            <w:i/>
            <w:color w:val="000000"/>
            <w:sz w:val="24"/>
            <w:szCs w:val="24"/>
            <w:lang w:val="en-US"/>
            <w:rPrChange w:id="994" w:author="Frank Fish" w:date="2020-05-20T22:43:00Z">
              <w:rPr>
                <w:rFonts w:eastAsia="Times New Roman"/>
                <w:color w:val="000000"/>
                <w:sz w:val="24"/>
                <w:szCs w:val="24"/>
                <w:lang w:val="en-US"/>
              </w:rPr>
            </w:rPrChange>
          </w:rPr>
          <w:t>Aust. J. Mar.Freshwater Res.</w:t>
        </w:r>
        <w:r>
          <w:rPr>
            <w:rFonts w:eastAsia="Times New Roman"/>
            <w:color w:val="000000"/>
            <w:sz w:val="24"/>
            <w:szCs w:val="24"/>
            <w:lang w:val="en-US"/>
          </w:rPr>
          <w:t xml:space="preserve"> </w:t>
        </w:r>
        <w:r w:rsidRPr="00073D69">
          <w:rPr>
            <w:rFonts w:eastAsia="Times New Roman"/>
            <w:b/>
            <w:color w:val="000000"/>
            <w:sz w:val="24"/>
            <w:szCs w:val="24"/>
            <w:lang w:val="en-US"/>
            <w:rPrChange w:id="995" w:author="Frank Fish" w:date="2020-05-20T22:44:00Z">
              <w:rPr>
                <w:rFonts w:eastAsia="Times New Roman"/>
                <w:color w:val="000000"/>
                <w:sz w:val="24"/>
                <w:szCs w:val="24"/>
                <w:lang w:val="en-US"/>
              </w:rPr>
            </w:rPrChange>
          </w:rPr>
          <w:t>4</w:t>
        </w:r>
        <w:r>
          <w:rPr>
            <w:rFonts w:eastAsia="Times New Roman"/>
            <w:color w:val="000000"/>
            <w:sz w:val="24"/>
            <w:szCs w:val="24"/>
            <w:lang w:val="en-US"/>
          </w:rPr>
          <w:t>: 219-226.</w:t>
        </w:r>
      </w:ins>
    </w:p>
    <w:p w14:paraId="4E6D274E" w14:textId="19378A0B" w:rsidR="00D93CBB" w:rsidRPr="00D93CBB" w:rsidRDefault="00D93CBB" w:rsidP="00D93CBB">
      <w:pPr>
        <w:numPr>
          <w:ilvl w:val="0"/>
          <w:numId w:val="6"/>
        </w:numPr>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shd w:val="clear" w:color="auto" w:fill="FFFFFF"/>
          <w:lang w:val="en-US"/>
        </w:rPr>
        <w:t>Chopra, M. G.</w:t>
      </w:r>
      <w:del w:id="996" w:author="Frank Fish" w:date="2020-05-13T10:55:00Z">
        <w:r w:rsidRPr="00D93CBB" w:rsidDel="00505977">
          <w:rPr>
            <w:rFonts w:eastAsia="Times New Roman"/>
            <w:color w:val="000000"/>
            <w:sz w:val="24"/>
            <w:szCs w:val="24"/>
            <w:shd w:val="clear" w:color="auto" w:fill="FFFFFF"/>
            <w:lang w:val="en-US"/>
          </w:rPr>
          <w:delText>,</w:delText>
        </w:r>
      </w:del>
      <w:r w:rsidRPr="00D93CBB">
        <w:rPr>
          <w:rFonts w:eastAsia="Times New Roman"/>
          <w:color w:val="000000"/>
          <w:sz w:val="24"/>
          <w:szCs w:val="24"/>
          <w:shd w:val="clear" w:color="auto" w:fill="FFFFFF"/>
          <w:lang w:val="en-US"/>
        </w:rPr>
        <w:t xml:space="preserve"> </w:t>
      </w:r>
      <w:del w:id="997" w:author="Frank Fish" w:date="2020-05-13T10:55:00Z">
        <w:r w:rsidRPr="00D93CBB" w:rsidDel="00505977">
          <w:rPr>
            <w:rFonts w:eastAsia="Times New Roman"/>
            <w:color w:val="000000"/>
            <w:sz w:val="24"/>
            <w:szCs w:val="24"/>
            <w:shd w:val="clear" w:color="auto" w:fill="FFFFFF"/>
            <w:lang w:val="en-US"/>
          </w:rPr>
          <w:delText xml:space="preserve">&amp; </w:delText>
        </w:r>
      </w:del>
      <w:ins w:id="998" w:author="Frank Fish" w:date="2020-05-13T10:55:00Z">
        <w:r w:rsidR="00505977">
          <w:rPr>
            <w:rFonts w:eastAsia="Times New Roman"/>
            <w:color w:val="000000"/>
            <w:sz w:val="24"/>
            <w:szCs w:val="24"/>
            <w:shd w:val="clear" w:color="auto" w:fill="FFFFFF"/>
            <w:lang w:val="en-US"/>
          </w:rPr>
          <w:t>and</w:t>
        </w:r>
        <w:r w:rsidR="00505977" w:rsidRPr="00D93CBB">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Kambe, T. (1977). Hydromechanics of lunate-tail swimming propulsion. Part 2. </w:t>
      </w:r>
      <w:r w:rsidRPr="00D93CBB">
        <w:rPr>
          <w:rFonts w:eastAsia="Times New Roman"/>
          <w:i/>
          <w:iCs/>
          <w:color w:val="000000"/>
          <w:sz w:val="24"/>
          <w:szCs w:val="24"/>
          <w:shd w:val="clear" w:color="auto" w:fill="FFFFFF"/>
          <w:lang w:val="en-US"/>
        </w:rPr>
        <w:t>J</w:t>
      </w:r>
      <w:ins w:id="999" w:author="Frank Fish" w:date="2020-05-13T10:55:00Z">
        <w:r w:rsidR="00505977">
          <w:rPr>
            <w:rFonts w:eastAsia="Times New Roman"/>
            <w:i/>
            <w:iCs/>
            <w:color w:val="000000"/>
            <w:sz w:val="24"/>
            <w:szCs w:val="24"/>
            <w:shd w:val="clear" w:color="auto" w:fill="FFFFFF"/>
            <w:lang w:val="en-US"/>
          </w:rPr>
          <w:t>.</w:t>
        </w:r>
      </w:ins>
      <w:del w:id="1000" w:author="Frank Fish" w:date="2020-05-13T10:55:00Z">
        <w:r w:rsidRPr="00D93CBB" w:rsidDel="00505977">
          <w:rPr>
            <w:rFonts w:eastAsia="Times New Roman"/>
            <w:i/>
            <w:iCs/>
            <w:color w:val="000000"/>
            <w:sz w:val="24"/>
            <w:szCs w:val="24"/>
            <w:shd w:val="clear" w:color="auto" w:fill="FFFFFF"/>
            <w:lang w:val="en-US"/>
          </w:rPr>
          <w:delText>ournal of</w:delText>
        </w:r>
      </w:del>
      <w:r w:rsidRPr="00D93CBB">
        <w:rPr>
          <w:rFonts w:eastAsia="Times New Roman"/>
          <w:i/>
          <w:iCs/>
          <w:color w:val="000000"/>
          <w:sz w:val="24"/>
          <w:szCs w:val="24"/>
          <w:shd w:val="clear" w:color="auto" w:fill="FFFFFF"/>
          <w:lang w:val="en-US"/>
        </w:rPr>
        <w:t xml:space="preserve"> Fluid Mech</w:t>
      </w:r>
      <w:ins w:id="1001" w:author="Frank Fish" w:date="2020-05-13T10:55:00Z">
        <w:r w:rsidR="00505977">
          <w:rPr>
            <w:rFonts w:eastAsia="Times New Roman"/>
            <w:color w:val="000000"/>
            <w:sz w:val="24"/>
            <w:szCs w:val="24"/>
            <w:shd w:val="clear" w:color="auto" w:fill="FFFFFF"/>
            <w:lang w:val="en-US"/>
          </w:rPr>
          <w:t>.</w:t>
        </w:r>
      </w:ins>
      <w:del w:id="1002" w:author="Frank Fish" w:date="2020-05-13T10:55:00Z">
        <w:r w:rsidRPr="00D93CBB" w:rsidDel="00505977">
          <w:rPr>
            <w:rFonts w:eastAsia="Times New Roman"/>
            <w:i/>
            <w:iCs/>
            <w:color w:val="000000"/>
            <w:sz w:val="24"/>
            <w:szCs w:val="24"/>
            <w:shd w:val="clear" w:color="auto" w:fill="FFFFFF"/>
            <w:lang w:val="en-US"/>
          </w:rPr>
          <w:delText>anics</w:delText>
        </w:r>
        <w:r w:rsidRPr="00D93CBB" w:rsidDel="00505977">
          <w:rPr>
            <w:rFonts w:eastAsia="Times New Roman"/>
            <w:color w:val="000000"/>
            <w:sz w:val="24"/>
            <w:szCs w:val="24"/>
            <w:shd w:val="clear" w:color="auto" w:fill="FFFFFF"/>
            <w:lang w:val="en-US"/>
          </w:rPr>
          <w:delText>,</w:delText>
        </w:r>
      </w:del>
      <w:r w:rsidRPr="00D93CBB">
        <w:rPr>
          <w:rFonts w:eastAsia="Times New Roman"/>
          <w:color w:val="000000"/>
          <w:sz w:val="24"/>
          <w:szCs w:val="24"/>
          <w:shd w:val="clear" w:color="auto" w:fill="FFFFFF"/>
          <w:lang w:val="en-US"/>
        </w:rPr>
        <w:t> </w:t>
      </w:r>
      <w:r w:rsidRPr="00505977">
        <w:rPr>
          <w:rFonts w:eastAsia="Times New Roman"/>
          <w:b/>
          <w:i/>
          <w:iCs/>
          <w:color w:val="000000"/>
          <w:sz w:val="24"/>
          <w:szCs w:val="24"/>
          <w:shd w:val="clear" w:color="auto" w:fill="FFFFFF"/>
          <w:lang w:val="en-US"/>
          <w:rPrChange w:id="1003" w:author="Frank Fish" w:date="2020-05-13T10:55:00Z">
            <w:rPr>
              <w:rFonts w:eastAsia="Times New Roman"/>
              <w:i/>
              <w:iCs/>
              <w:color w:val="000000"/>
              <w:sz w:val="24"/>
              <w:szCs w:val="24"/>
              <w:shd w:val="clear" w:color="auto" w:fill="FFFFFF"/>
              <w:lang w:val="en-US"/>
            </w:rPr>
          </w:rPrChange>
        </w:rPr>
        <w:t>79</w:t>
      </w:r>
      <w:r w:rsidRPr="00D93CBB">
        <w:rPr>
          <w:rFonts w:eastAsia="Times New Roman"/>
          <w:color w:val="000000"/>
          <w:sz w:val="24"/>
          <w:szCs w:val="24"/>
          <w:shd w:val="clear" w:color="auto" w:fill="FFFFFF"/>
          <w:lang w:val="en-US"/>
        </w:rPr>
        <w:t>(1)</w:t>
      </w:r>
      <w:ins w:id="1004" w:author="Frank Fish" w:date="2020-05-13T10:55:00Z">
        <w:r w:rsidR="00505977">
          <w:rPr>
            <w:rFonts w:eastAsia="Times New Roman"/>
            <w:color w:val="000000"/>
            <w:sz w:val="24"/>
            <w:szCs w:val="24"/>
            <w:shd w:val="clear" w:color="auto" w:fill="FFFFFF"/>
            <w:lang w:val="en-US"/>
          </w:rPr>
          <w:t>:</w:t>
        </w:r>
      </w:ins>
      <w:del w:id="1005" w:author="Frank Fish" w:date="2020-05-13T10:55:00Z">
        <w:r w:rsidRPr="00D93CBB" w:rsidDel="00505977">
          <w:rPr>
            <w:rFonts w:eastAsia="Times New Roman"/>
            <w:color w:val="000000"/>
            <w:sz w:val="24"/>
            <w:szCs w:val="24"/>
            <w:shd w:val="clear" w:color="auto" w:fill="FFFFFF"/>
            <w:lang w:val="en-US"/>
          </w:rPr>
          <w:delText>,</w:delText>
        </w:r>
      </w:del>
      <w:r w:rsidRPr="00D93CBB">
        <w:rPr>
          <w:rFonts w:eastAsia="Times New Roman"/>
          <w:color w:val="000000"/>
          <w:sz w:val="24"/>
          <w:szCs w:val="24"/>
          <w:shd w:val="clear" w:color="auto" w:fill="FFFFFF"/>
          <w:lang w:val="en-US"/>
        </w:rPr>
        <w:t xml:space="preserve"> 49-69.</w:t>
      </w:r>
    </w:p>
    <w:p w14:paraId="4C89CB5A" w14:textId="7783EF05" w:rsidR="00D93CBB" w:rsidRPr="00D93CBB" w:rsidRDefault="00D93CBB" w:rsidP="00D93CBB">
      <w:pPr>
        <w:numPr>
          <w:ilvl w:val="0"/>
          <w:numId w:val="6"/>
        </w:numPr>
        <w:shd w:val="clear" w:color="auto" w:fill="FFFFFF"/>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Christiansen, F., Dujon, A. M., Sprogis, K. R., Arnould, J. P. Y.</w:t>
      </w:r>
      <w:del w:id="1006" w:author="Frank Fish" w:date="2020-05-13T10:55:00Z">
        <w:r w:rsidRPr="00D93CBB" w:rsidDel="00505977">
          <w:rPr>
            <w:rFonts w:eastAsia="Times New Roman"/>
            <w:color w:val="000000"/>
            <w:sz w:val="24"/>
            <w:szCs w:val="24"/>
            <w:lang w:val="en-US"/>
          </w:rPr>
          <w:delText>,</w:delText>
        </w:r>
      </w:del>
      <w:r w:rsidRPr="00D93CBB">
        <w:rPr>
          <w:rFonts w:eastAsia="Times New Roman"/>
          <w:color w:val="000000"/>
          <w:sz w:val="24"/>
          <w:szCs w:val="24"/>
          <w:lang w:val="en-US"/>
        </w:rPr>
        <w:t xml:space="preserve"> </w:t>
      </w:r>
      <w:del w:id="1007" w:author="Frank Fish" w:date="2020-05-13T10:55:00Z">
        <w:r w:rsidRPr="00D93CBB" w:rsidDel="00505977">
          <w:rPr>
            <w:rFonts w:eastAsia="Times New Roman"/>
            <w:color w:val="000000"/>
            <w:sz w:val="24"/>
            <w:szCs w:val="24"/>
            <w:lang w:val="en-US"/>
          </w:rPr>
          <w:delText xml:space="preserve">&amp; </w:delText>
        </w:r>
      </w:del>
      <w:ins w:id="1008" w:author="Frank Fish" w:date="2020-05-13T10:55:00Z">
        <w:r w:rsidR="00505977">
          <w:rPr>
            <w:rFonts w:eastAsia="Times New Roman"/>
            <w:color w:val="000000"/>
            <w:sz w:val="24"/>
            <w:szCs w:val="24"/>
            <w:lang w:val="en-US"/>
          </w:rPr>
          <w:t>and</w:t>
        </w:r>
        <w:r w:rsidR="00505977" w:rsidRPr="00D93CBB">
          <w:rPr>
            <w:rFonts w:eastAsia="Times New Roman"/>
            <w:color w:val="000000"/>
            <w:sz w:val="24"/>
            <w:szCs w:val="24"/>
            <w:lang w:val="en-US"/>
          </w:rPr>
          <w:t xml:space="preserve"> </w:t>
        </w:r>
      </w:ins>
      <w:r w:rsidRPr="00D93CBB">
        <w:rPr>
          <w:rFonts w:eastAsia="Times New Roman"/>
          <w:color w:val="000000"/>
          <w:sz w:val="24"/>
          <w:szCs w:val="24"/>
          <w:lang w:val="en-US"/>
        </w:rPr>
        <w:t xml:space="preserve">Bejder, L. (2016). Non-invasive Unmanned Aerial Vehicle provides estimates of the energetic cost of reproduction in humpback whales. </w:t>
      </w:r>
      <w:r w:rsidRPr="00D93CBB">
        <w:rPr>
          <w:rFonts w:eastAsia="Times New Roman"/>
          <w:i/>
          <w:iCs/>
          <w:color w:val="000000"/>
          <w:sz w:val="24"/>
          <w:szCs w:val="24"/>
          <w:lang w:val="en-US"/>
        </w:rPr>
        <w:t>Ecosphere</w:t>
      </w:r>
      <w:del w:id="1009" w:author="Frank Fish" w:date="2020-05-13T10:54:00Z">
        <w:r w:rsidRPr="00D93CBB" w:rsidDel="00505977">
          <w:rPr>
            <w:rFonts w:eastAsia="Times New Roman"/>
            <w:color w:val="000000"/>
            <w:sz w:val="24"/>
            <w:szCs w:val="24"/>
            <w:lang w:val="en-US"/>
          </w:rPr>
          <w:delText>,</w:delText>
        </w:r>
      </w:del>
      <w:r w:rsidRPr="00D93CBB">
        <w:rPr>
          <w:rFonts w:eastAsia="Times New Roman"/>
          <w:color w:val="000000"/>
          <w:sz w:val="24"/>
          <w:szCs w:val="24"/>
          <w:lang w:val="en-US"/>
        </w:rPr>
        <w:t xml:space="preserve"> </w:t>
      </w:r>
      <w:r w:rsidRPr="00D93CBB">
        <w:rPr>
          <w:rFonts w:eastAsia="Times New Roman"/>
          <w:b/>
          <w:bCs/>
          <w:color w:val="000000"/>
          <w:sz w:val="24"/>
          <w:szCs w:val="24"/>
          <w:lang w:val="en-US"/>
        </w:rPr>
        <w:t>7</w:t>
      </w:r>
      <w:ins w:id="1010" w:author="Frank Fish" w:date="2020-05-13T10:55:00Z">
        <w:r w:rsidR="00505977">
          <w:rPr>
            <w:rFonts w:eastAsia="Times New Roman"/>
            <w:color w:val="000000"/>
            <w:sz w:val="24"/>
            <w:szCs w:val="24"/>
            <w:lang w:val="en-US"/>
          </w:rPr>
          <w:t>:</w:t>
        </w:r>
      </w:ins>
      <w:del w:id="1011" w:author="Frank Fish" w:date="2020-05-13T10:55:00Z">
        <w:r w:rsidRPr="00D93CBB" w:rsidDel="00505977">
          <w:rPr>
            <w:rFonts w:eastAsia="Times New Roman"/>
            <w:color w:val="000000"/>
            <w:sz w:val="24"/>
            <w:szCs w:val="24"/>
            <w:lang w:val="en-US"/>
          </w:rPr>
          <w:delText>,</w:delText>
        </w:r>
      </w:del>
      <w:r w:rsidRPr="00D93CBB">
        <w:rPr>
          <w:rFonts w:eastAsia="Times New Roman"/>
          <w:color w:val="000000"/>
          <w:sz w:val="24"/>
          <w:szCs w:val="24"/>
          <w:lang w:val="en-US"/>
        </w:rPr>
        <w:t xml:space="preserve"> e01478. </w:t>
      </w:r>
    </w:p>
    <w:p w14:paraId="2960966E" w14:textId="77777777" w:rsidR="008A266F" w:rsidRDefault="00D93CBB" w:rsidP="00D93CBB">
      <w:pPr>
        <w:numPr>
          <w:ilvl w:val="0"/>
          <w:numId w:val="6"/>
        </w:numPr>
        <w:spacing w:line="240" w:lineRule="auto"/>
        <w:ind w:left="360"/>
        <w:textAlignment w:val="baseline"/>
        <w:rPr>
          <w:ins w:id="1012" w:author="Frank Fish" w:date="2020-05-20T23:34:00Z"/>
          <w:rFonts w:eastAsia="Times New Roman"/>
          <w:color w:val="000000"/>
          <w:sz w:val="24"/>
          <w:szCs w:val="24"/>
          <w:lang w:val="en-US"/>
        </w:rPr>
      </w:pPr>
      <w:r w:rsidRPr="00D93CBB">
        <w:rPr>
          <w:rFonts w:eastAsia="Times New Roman"/>
          <w:color w:val="000000"/>
          <w:sz w:val="24"/>
          <w:szCs w:val="24"/>
          <w:lang w:val="en-US"/>
        </w:rPr>
        <w:t xml:space="preserve">Curren, K. C., Bose, N., </w:t>
      </w:r>
      <w:del w:id="1013" w:author="Frank Fish" w:date="2020-05-20T17:44:00Z">
        <w:r w:rsidRPr="00D93CBB" w:rsidDel="00CD0233">
          <w:rPr>
            <w:rFonts w:eastAsia="Times New Roman"/>
            <w:color w:val="000000"/>
            <w:sz w:val="24"/>
            <w:szCs w:val="24"/>
            <w:lang w:val="en-US"/>
          </w:rPr>
          <w:delText xml:space="preserve">&amp; </w:delText>
        </w:r>
      </w:del>
      <w:ins w:id="1014" w:author="Frank Fish" w:date="2020-05-20T17:44:00Z">
        <w:r w:rsidR="00CD0233">
          <w:rPr>
            <w:rFonts w:eastAsia="Times New Roman"/>
            <w:color w:val="000000"/>
            <w:sz w:val="24"/>
            <w:szCs w:val="24"/>
            <w:lang w:val="en-US"/>
          </w:rPr>
          <w:t>and</w:t>
        </w:r>
        <w:r w:rsidR="00CD0233" w:rsidRPr="00D93CBB">
          <w:rPr>
            <w:rFonts w:eastAsia="Times New Roman"/>
            <w:color w:val="000000"/>
            <w:sz w:val="24"/>
            <w:szCs w:val="24"/>
            <w:lang w:val="en-US"/>
          </w:rPr>
          <w:t xml:space="preserve"> </w:t>
        </w:r>
      </w:ins>
      <w:r w:rsidRPr="00D93CBB">
        <w:rPr>
          <w:rFonts w:eastAsia="Times New Roman"/>
          <w:color w:val="000000"/>
          <w:sz w:val="24"/>
          <w:szCs w:val="24"/>
          <w:lang w:val="en-US"/>
        </w:rPr>
        <w:t>Lien, J. (1994). Swimming kinematics of a harbor porpoise (</w:t>
      </w:r>
      <w:r w:rsidRPr="00D93CBB">
        <w:rPr>
          <w:rFonts w:eastAsia="Times New Roman"/>
          <w:i/>
          <w:iCs/>
          <w:color w:val="000000"/>
          <w:sz w:val="24"/>
          <w:szCs w:val="24"/>
          <w:lang w:val="en-US"/>
        </w:rPr>
        <w:t>Phocoena phocoena</w:t>
      </w:r>
      <w:r w:rsidRPr="00D93CBB">
        <w:rPr>
          <w:rFonts w:eastAsia="Times New Roman"/>
          <w:color w:val="000000"/>
          <w:sz w:val="24"/>
          <w:szCs w:val="24"/>
          <w:lang w:val="en-US"/>
        </w:rPr>
        <w:t>) and an Atlantic white- sided dolphin (</w:t>
      </w:r>
      <w:r w:rsidRPr="00D93CBB">
        <w:rPr>
          <w:rFonts w:eastAsia="Times New Roman"/>
          <w:i/>
          <w:iCs/>
          <w:color w:val="000000"/>
          <w:sz w:val="24"/>
          <w:szCs w:val="24"/>
          <w:lang w:val="en-US"/>
        </w:rPr>
        <w:t>Lagenorhynchus acutus</w:t>
      </w:r>
      <w:r w:rsidRPr="00D93CBB">
        <w:rPr>
          <w:rFonts w:eastAsia="Times New Roman"/>
          <w:color w:val="000000"/>
          <w:sz w:val="24"/>
          <w:szCs w:val="24"/>
          <w:lang w:val="en-US"/>
        </w:rPr>
        <w:t xml:space="preserve">). </w:t>
      </w:r>
      <w:r w:rsidRPr="00D93CBB">
        <w:rPr>
          <w:rFonts w:eastAsia="Times New Roman"/>
          <w:i/>
          <w:iCs/>
          <w:color w:val="000000"/>
          <w:sz w:val="24"/>
          <w:szCs w:val="24"/>
          <w:lang w:val="en-US"/>
        </w:rPr>
        <w:t xml:space="preserve">Mar. </w:t>
      </w:r>
      <w:ins w:id="1015" w:author="Frank Fish" w:date="2020-05-13T10:54:00Z">
        <w:r w:rsidR="00505977">
          <w:rPr>
            <w:rFonts w:eastAsia="Times New Roman"/>
            <w:i/>
            <w:iCs/>
            <w:color w:val="000000"/>
            <w:sz w:val="24"/>
            <w:szCs w:val="24"/>
            <w:lang w:val="en-US"/>
          </w:rPr>
          <w:t>M</w:t>
        </w:r>
      </w:ins>
      <w:del w:id="1016" w:author="Frank Fish" w:date="2020-05-13T10:54:00Z">
        <w:r w:rsidRPr="00D93CBB" w:rsidDel="00505977">
          <w:rPr>
            <w:rFonts w:eastAsia="Times New Roman"/>
            <w:i/>
            <w:iCs/>
            <w:color w:val="000000"/>
            <w:sz w:val="24"/>
            <w:szCs w:val="24"/>
            <w:lang w:val="en-US"/>
          </w:rPr>
          <w:delText>m</w:delText>
        </w:r>
      </w:del>
      <w:r w:rsidRPr="00D93CBB">
        <w:rPr>
          <w:rFonts w:eastAsia="Times New Roman"/>
          <w:i/>
          <w:iCs/>
          <w:color w:val="000000"/>
          <w:sz w:val="24"/>
          <w:szCs w:val="24"/>
          <w:lang w:val="en-US"/>
        </w:rPr>
        <w:t>amm</w:t>
      </w:r>
      <w:del w:id="1017" w:author="Frank Fish" w:date="2020-05-13T10:54:00Z">
        <w:r w:rsidRPr="00D93CBB" w:rsidDel="00505977">
          <w:rPr>
            <w:rFonts w:eastAsia="Times New Roman"/>
            <w:i/>
            <w:iCs/>
            <w:color w:val="000000"/>
            <w:sz w:val="24"/>
            <w:szCs w:val="24"/>
            <w:lang w:val="en-US"/>
          </w:rPr>
          <w:delText>al</w:delText>
        </w:r>
      </w:del>
      <w:r w:rsidRPr="00D93CBB">
        <w:rPr>
          <w:rFonts w:eastAsia="Times New Roman"/>
          <w:i/>
          <w:iCs/>
          <w:color w:val="000000"/>
          <w:sz w:val="24"/>
          <w:szCs w:val="24"/>
          <w:lang w:val="en-US"/>
        </w:rPr>
        <w:t xml:space="preserve">. Sci. </w:t>
      </w:r>
      <w:r w:rsidRPr="00D93CBB">
        <w:rPr>
          <w:rFonts w:eastAsia="Times New Roman"/>
          <w:b/>
          <w:bCs/>
          <w:color w:val="000000"/>
          <w:sz w:val="24"/>
          <w:szCs w:val="24"/>
          <w:lang w:val="en-US"/>
        </w:rPr>
        <w:t>10</w:t>
      </w:r>
      <w:ins w:id="1018" w:author="Frank Fish" w:date="2020-05-13T10:54:00Z">
        <w:r w:rsidR="00505977">
          <w:rPr>
            <w:rFonts w:eastAsia="Times New Roman"/>
            <w:color w:val="000000"/>
            <w:sz w:val="24"/>
            <w:szCs w:val="24"/>
            <w:lang w:val="en-US"/>
          </w:rPr>
          <w:t>:</w:t>
        </w:r>
      </w:ins>
      <w:del w:id="1019" w:author="Frank Fish" w:date="2020-05-13T10:54:00Z">
        <w:r w:rsidRPr="00D93CBB" w:rsidDel="00505977">
          <w:rPr>
            <w:rFonts w:eastAsia="Times New Roman"/>
            <w:color w:val="000000"/>
            <w:sz w:val="24"/>
            <w:szCs w:val="24"/>
            <w:lang w:val="en-US"/>
          </w:rPr>
          <w:delText>,</w:delText>
        </w:r>
      </w:del>
      <w:r w:rsidRPr="00D93CBB">
        <w:rPr>
          <w:rFonts w:eastAsia="Times New Roman"/>
          <w:color w:val="000000"/>
          <w:sz w:val="24"/>
          <w:szCs w:val="24"/>
          <w:lang w:val="en-US"/>
        </w:rPr>
        <w:t xml:space="preserve"> 485–492.</w:t>
      </w:r>
    </w:p>
    <w:p w14:paraId="5D4B2ABD" w14:textId="6C73F693" w:rsidR="00D93CBB" w:rsidRPr="00D93CBB" w:rsidRDefault="008A266F" w:rsidP="00D93CBB">
      <w:pPr>
        <w:numPr>
          <w:ilvl w:val="0"/>
          <w:numId w:val="6"/>
        </w:numPr>
        <w:spacing w:line="240" w:lineRule="auto"/>
        <w:ind w:left="360"/>
        <w:textAlignment w:val="baseline"/>
        <w:rPr>
          <w:rFonts w:eastAsia="Times New Roman"/>
          <w:color w:val="000000"/>
          <w:sz w:val="24"/>
          <w:szCs w:val="24"/>
          <w:lang w:val="en-US"/>
        </w:rPr>
      </w:pPr>
      <w:ins w:id="1020" w:author="Frank Fish" w:date="2020-05-20T23:34:00Z">
        <w:r>
          <w:rPr>
            <w:rFonts w:eastAsia="Times New Roman"/>
            <w:color w:val="000000"/>
            <w:sz w:val="24"/>
            <w:szCs w:val="24"/>
            <w:lang w:val="en-US"/>
          </w:rPr>
          <w:t xml:space="preserve">Dolphin, W. F. (1987). Ventilation and dive patterns of humpback whales, </w:t>
        </w:r>
        <w:r w:rsidRPr="008A266F">
          <w:rPr>
            <w:rFonts w:eastAsia="Times New Roman"/>
            <w:i/>
            <w:color w:val="000000"/>
            <w:sz w:val="24"/>
            <w:szCs w:val="24"/>
            <w:lang w:val="en-US"/>
            <w:rPrChange w:id="1021" w:author="Frank Fish" w:date="2020-05-20T23:37:00Z">
              <w:rPr>
                <w:rFonts w:eastAsia="Times New Roman"/>
                <w:color w:val="000000"/>
                <w:sz w:val="24"/>
                <w:szCs w:val="24"/>
                <w:lang w:val="en-US"/>
              </w:rPr>
            </w:rPrChange>
          </w:rPr>
          <w:t>Megaptera novaeangliae</w:t>
        </w:r>
        <w:r>
          <w:rPr>
            <w:rFonts w:eastAsia="Times New Roman"/>
            <w:color w:val="000000"/>
            <w:sz w:val="24"/>
            <w:szCs w:val="24"/>
            <w:lang w:val="en-US"/>
          </w:rPr>
          <w:t xml:space="preserve">, on their Alaskan feeding grounds. </w:t>
        </w:r>
        <w:r w:rsidRPr="008A266F">
          <w:rPr>
            <w:rFonts w:eastAsia="Times New Roman"/>
            <w:i/>
            <w:color w:val="000000"/>
            <w:sz w:val="24"/>
            <w:szCs w:val="24"/>
            <w:lang w:val="en-US"/>
            <w:rPrChange w:id="1022" w:author="Frank Fish" w:date="2020-05-20T23:36:00Z">
              <w:rPr>
                <w:rFonts w:eastAsia="Times New Roman"/>
                <w:color w:val="000000"/>
                <w:sz w:val="24"/>
                <w:szCs w:val="24"/>
                <w:lang w:val="en-US"/>
              </w:rPr>
            </w:rPrChange>
          </w:rPr>
          <w:t>Can. J. Zool</w:t>
        </w:r>
        <w:r>
          <w:rPr>
            <w:rFonts w:eastAsia="Times New Roman"/>
            <w:color w:val="000000"/>
            <w:sz w:val="24"/>
            <w:szCs w:val="24"/>
            <w:lang w:val="en-US"/>
          </w:rPr>
          <w:t xml:space="preserve">. </w:t>
        </w:r>
        <w:r w:rsidRPr="008A266F">
          <w:rPr>
            <w:rFonts w:eastAsia="Times New Roman"/>
            <w:b/>
            <w:color w:val="000000"/>
            <w:sz w:val="24"/>
            <w:szCs w:val="24"/>
            <w:lang w:val="en-US"/>
            <w:rPrChange w:id="1023" w:author="Frank Fish" w:date="2020-05-20T23:36:00Z">
              <w:rPr>
                <w:rFonts w:eastAsia="Times New Roman"/>
                <w:color w:val="000000"/>
                <w:sz w:val="24"/>
                <w:szCs w:val="24"/>
                <w:lang w:val="en-US"/>
              </w:rPr>
            </w:rPrChange>
          </w:rPr>
          <w:t>65</w:t>
        </w:r>
        <w:r>
          <w:rPr>
            <w:rFonts w:eastAsia="Times New Roman"/>
            <w:color w:val="000000"/>
            <w:sz w:val="24"/>
            <w:szCs w:val="24"/>
            <w:lang w:val="en-US"/>
          </w:rPr>
          <w:t>: 83-90.</w:t>
        </w:r>
      </w:ins>
      <w:r w:rsidR="00D93CBB" w:rsidRPr="00D93CBB">
        <w:rPr>
          <w:rFonts w:eastAsia="Times New Roman"/>
          <w:color w:val="000000"/>
          <w:sz w:val="24"/>
          <w:szCs w:val="24"/>
          <w:lang w:val="en-US"/>
        </w:rPr>
        <w:t> </w:t>
      </w:r>
    </w:p>
    <w:p w14:paraId="27B375D8" w14:textId="643AB425" w:rsidR="00D93CBB" w:rsidRPr="00D93CBB" w:rsidRDefault="00D93CBB" w:rsidP="00D93CBB">
      <w:pPr>
        <w:numPr>
          <w:ilvl w:val="0"/>
          <w:numId w:val="6"/>
        </w:numPr>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Donley, J.</w:t>
      </w:r>
      <w:ins w:id="1024" w:author="Frank Fish" w:date="2020-05-20T17:43:00Z">
        <w:r w:rsidR="00CD0233">
          <w:rPr>
            <w:rFonts w:eastAsia="Times New Roman"/>
            <w:color w:val="000000"/>
            <w:sz w:val="24"/>
            <w:szCs w:val="24"/>
            <w:lang w:val="en-US"/>
          </w:rPr>
          <w:t xml:space="preserve"> </w:t>
        </w:r>
      </w:ins>
      <w:r w:rsidRPr="00D93CBB">
        <w:rPr>
          <w:rFonts w:eastAsia="Times New Roman"/>
          <w:color w:val="000000"/>
          <w:sz w:val="24"/>
          <w:szCs w:val="24"/>
          <w:lang w:val="en-US"/>
        </w:rPr>
        <w:t>M., Sepulveda, C.</w:t>
      </w:r>
      <w:ins w:id="1025" w:author="Frank Fish" w:date="2020-05-20T17:43:00Z">
        <w:r w:rsidR="00CD0233">
          <w:rPr>
            <w:rFonts w:eastAsia="Times New Roman"/>
            <w:color w:val="000000"/>
            <w:sz w:val="24"/>
            <w:szCs w:val="24"/>
            <w:lang w:val="en-US"/>
          </w:rPr>
          <w:t xml:space="preserve"> </w:t>
        </w:r>
      </w:ins>
      <w:r w:rsidRPr="00D93CBB">
        <w:rPr>
          <w:rFonts w:eastAsia="Times New Roman"/>
          <w:color w:val="000000"/>
          <w:sz w:val="24"/>
          <w:szCs w:val="24"/>
          <w:lang w:val="en-US"/>
        </w:rPr>
        <w:t>A., Konstantinidis, P., Gemballa, S. and Shadwick, R.</w:t>
      </w:r>
      <w:ins w:id="1026" w:author="Frank Fish" w:date="2020-05-20T17:44:00Z">
        <w:r w:rsidR="00CD0233">
          <w:rPr>
            <w:rFonts w:eastAsia="Times New Roman"/>
            <w:color w:val="000000"/>
            <w:sz w:val="24"/>
            <w:szCs w:val="24"/>
            <w:lang w:val="en-US"/>
          </w:rPr>
          <w:t xml:space="preserve"> </w:t>
        </w:r>
      </w:ins>
      <w:r w:rsidRPr="00D93CBB">
        <w:rPr>
          <w:rFonts w:eastAsia="Times New Roman"/>
          <w:color w:val="000000"/>
          <w:sz w:val="24"/>
          <w:szCs w:val="24"/>
          <w:lang w:val="en-US"/>
        </w:rPr>
        <w:t xml:space="preserve">E. (2004). Convergent evolution in mechanical design of lamnid sharks and tunas. </w:t>
      </w:r>
      <w:r w:rsidRPr="00D93CBB">
        <w:rPr>
          <w:rFonts w:eastAsia="Times New Roman"/>
          <w:i/>
          <w:iCs/>
          <w:color w:val="000000"/>
          <w:sz w:val="24"/>
          <w:szCs w:val="24"/>
          <w:lang w:val="en-US"/>
        </w:rPr>
        <w:t>Nature.</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429</w:t>
      </w:r>
      <w:r w:rsidRPr="00D93CBB">
        <w:rPr>
          <w:rFonts w:eastAsia="Times New Roman"/>
          <w:color w:val="000000"/>
          <w:sz w:val="24"/>
          <w:szCs w:val="24"/>
          <w:lang w:val="en-US"/>
        </w:rPr>
        <w:t>, 61-65.</w:t>
      </w:r>
    </w:p>
    <w:p w14:paraId="2ABCA980" w14:textId="77777777" w:rsidR="00D93CBB" w:rsidRPr="00D93CBB" w:rsidRDefault="00D93CBB" w:rsidP="00D93CBB">
      <w:pPr>
        <w:numPr>
          <w:ilvl w:val="0"/>
          <w:numId w:val="6"/>
        </w:numPr>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 xml:space="preserve">Edel, R.K. and Winn H.E. (1978). Observations on underwater locomotion and flipper movement of the humpback whale </w:t>
      </w:r>
      <w:r w:rsidRPr="001C767F">
        <w:rPr>
          <w:rFonts w:eastAsia="Times New Roman"/>
          <w:i/>
          <w:color w:val="000000"/>
          <w:sz w:val="24"/>
          <w:szCs w:val="24"/>
          <w:lang w:val="en-US"/>
          <w:rPrChange w:id="1027" w:author="Frank Fish" w:date="2020-05-13T10:54:00Z">
            <w:rPr>
              <w:rFonts w:eastAsia="Times New Roman"/>
              <w:color w:val="000000"/>
              <w:sz w:val="24"/>
              <w:szCs w:val="24"/>
              <w:lang w:val="en-US"/>
            </w:rPr>
          </w:rPrChange>
        </w:rPr>
        <w:t>Megaptera novaeangliae</w:t>
      </w:r>
      <w:r w:rsidRPr="00D93CBB">
        <w:rPr>
          <w:rFonts w:eastAsia="Times New Roman"/>
          <w:color w:val="000000"/>
          <w:sz w:val="24"/>
          <w:szCs w:val="24"/>
          <w:lang w:val="en-US"/>
        </w:rPr>
        <w:t xml:space="preserve">. </w:t>
      </w:r>
      <w:r w:rsidRPr="00D93CBB">
        <w:rPr>
          <w:rFonts w:eastAsia="Times New Roman"/>
          <w:i/>
          <w:iCs/>
          <w:color w:val="000000"/>
          <w:sz w:val="24"/>
          <w:szCs w:val="24"/>
          <w:lang w:val="en-US"/>
        </w:rPr>
        <w:t>Mar. Biol.</w:t>
      </w:r>
      <w:r w:rsidRPr="00D93CBB">
        <w:rPr>
          <w:rFonts w:eastAsia="Times New Roman"/>
          <w:color w:val="000000"/>
          <w:sz w:val="24"/>
          <w:szCs w:val="24"/>
          <w:lang w:val="en-US"/>
        </w:rPr>
        <w:t xml:space="preserve"> 48:3. 279-287.</w:t>
      </w:r>
    </w:p>
    <w:p w14:paraId="22BF58A9" w14:textId="120B341B" w:rsidR="00D93CBB" w:rsidRPr="00D93CBB" w:rsidRDefault="00D93CBB" w:rsidP="00D93CBB">
      <w:pPr>
        <w:numPr>
          <w:ilvl w:val="0"/>
          <w:numId w:val="6"/>
        </w:numPr>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shd w:val="clear" w:color="auto" w:fill="FFFFFF"/>
          <w:lang w:val="en-US"/>
        </w:rPr>
        <w:lastRenderedPageBreak/>
        <w:t xml:space="preserve">Fearnbach, H., Durban, J., Parsons, K., </w:t>
      </w:r>
      <w:del w:id="1028" w:author="Frank Fish" w:date="2020-05-20T17:43:00Z">
        <w:r w:rsidRPr="00D93CBB" w:rsidDel="00CD0233">
          <w:rPr>
            <w:rFonts w:eastAsia="Times New Roman"/>
            <w:color w:val="000000"/>
            <w:sz w:val="24"/>
            <w:szCs w:val="24"/>
            <w:shd w:val="clear" w:color="auto" w:fill="FFFFFF"/>
            <w:lang w:val="en-US"/>
          </w:rPr>
          <w:delText xml:space="preserve">&amp; </w:delText>
        </w:r>
      </w:del>
      <w:ins w:id="1029" w:author="Frank Fish" w:date="2020-05-20T17:43:00Z">
        <w:r w:rsidR="00CD0233">
          <w:rPr>
            <w:rFonts w:eastAsia="Times New Roman"/>
            <w:color w:val="000000"/>
            <w:sz w:val="24"/>
            <w:szCs w:val="24"/>
            <w:shd w:val="clear" w:color="auto" w:fill="FFFFFF"/>
            <w:lang w:val="en-US"/>
          </w:rPr>
          <w:t>and</w:t>
        </w:r>
        <w:r w:rsidR="00CD0233" w:rsidRPr="00D93CBB">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Claridge, D. (2012). Photographic mark–recapture analysis of local dynamics within an open population of dolphins. </w:t>
      </w:r>
      <w:del w:id="1030" w:author="Frank Fish" w:date="2020-05-13T10:54:00Z">
        <w:r w:rsidRPr="00D93CBB" w:rsidDel="001C767F">
          <w:rPr>
            <w:rFonts w:eastAsia="Times New Roman"/>
            <w:i/>
            <w:iCs/>
            <w:color w:val="000000"/>
            <w:sz w:val="24"/>
            <w:szCs w:val="24"/>
            <w:shd w:val="clear" w:color="auto" w:fill="FFFFFF"/>
            <w:lang w:val="en-US"/>
          </w:rPr>
          <w:delText xml:space="preserve">Ecological </w:delText>
        </w:r>
      </w:del>
      <w:ins w:id="1031" w:author="Frank Fish" w:date="2020-05-13T10:54:00Z">
        <w:r w:rsidR="001C767F" w:rsidRPr="00D93CBB">
          <w:rPr>
            <w:rFonts w:eastAsia="Times New Roman"/>
            <w:i/>
            <w:iCs/>
            <w:color w:val="000000"/>
            <w:sz w:val="24"/>
            <w:szCs w:val="24"/>
            <w:shd w:val="clear" w:color="auto" w:fill="FFFFFF"/>
            <w:lang w:val="en-US"/>
          </w:rPr>
          <w:t>Ecol</w:t>
        </w:r>
        <w:r w:rsidR="001C767F">
          <w:rPr>
            <w:rFonts w:eastAsia="Times New Roman"/>
            <w:i/>
            <w:iCs/>
            <w:color w:val="000000"/>
            <w:sz w:val="24"/>
            <w:szCs w:val="24"/>
            <w:shd w:val="clear" w:color="auto" w:fill="FFFFFF"/>
            <w:lang w:val="en-US"/>
          </w:rPr>
          <w:t>.</w:t>
        </w:r>
        <w:r w:rsidR="001C767F" w:rsidRPr="00D93CBB">
          <w:rPr>
            <w:rFonts w:eastAsia="Times New Roman"/>
            <w:i/>
            <w:iCs/>
            <w:color w:val="000000"/>
            <w:sz w:val="24"/>
            <w:szCs w:val="24"/>
            <w:shd w:val="clear" w:color="auto" w:fill="FFFFFF"/>
            <w:lang w:val="en-US"/>
          </w:rPr>
          <w:t xml:space="preserve"> </w:t>
        </w:r>
      </w:ins>
      <w:r w:rsidRPr="00D93CBB">
        <w:rPr>
          <w:rFonts w:eastAsia="Times New Roman"/>
          <w:i/>
          <w:iCs/>
          <w:color w:val="000000"/>
          <w:sz w:val="24"/>
          <w:szCs w:val="24"/>
          <w:shd w:val="clear" w:color="auto" w:fill="FFFFFF"/>
          <w:lang w:val="en-US"/>
        </w:rPr>
        <w:t>Appl</w:t>
      </w:r>
      <w:ins w:id="1032" w:author="Frank Fish" w:date="2020-05-13T10:54:00Z">
        <w:r w:rsidR="001C767F">
          <w:rPr>
            <w:rFonts w:eastAsia="Times New Roman"/>
            <w:i/>
            <w:iCs/>
            <w:color w:val="000000"/>
            <w:sz w:val="24"/>
            <w:szCs w:val="24"/>
            <w:shd w:val="clear" w:color="auto" w:fill="FFFFFF"/>
            <w:lang w:val="en-US"/>
          </w:rPr>
          <w:t xml:space="preserve">. </w:t>
        </w:r>
      </w:ins>
      <w:del w:id="1033" w:author="Frank Fish" w:date="2020-05-13T10:54:00Z">
        <w:r w:rsidRPr="001C767F" w:rsidDel="001C767F">
          <w:rPr>
            <w:rFonts w:eastAsia="Times New Roman"/>
            <w:b/>
            <w:i/>
            <w:iCs/>
            <w:color w:val="000000"/>
            <w:sz w:val="24"/>
            <w:szCs w:val="24"/>
            <w:shd w:val="clear" w:color="auto" w:fill="FFFFFF"/>
            <w:lang w:val="en-US"/>
            <w:rPrChange w:id="1034" w:author="Frank Fish" w:date="2020-05-13T10:54:00Z">
              <w:rPr>
                <w:rFonts w:eastAsia="Times New Roman"/>
                <w:i/>
                <w:iCs/>
                <w:color w:val="000000"/>
                <w:sz w:val="24"/>
                <w:szCs w:val="24"/>
                <w:shd w:val="clear" w:color="auto" w:fill="FFFFFF"/>
                <w:lang w:val="en-US"/>
              </w:rPr>
            </w:rPrChange>
          </w:rPr>
          <w:delText>ications</w:delText>
        </w:r>
        <w:r w:rsidRPr="001C767F" w:rsidDel="001C767F">
          <w:rPr>
            <w:rFonts w:eastAsia="Times New Roman"/>
            <w:b/>
            <w:color w:val="000000"/>
            <w:sz w:val="24"/>
            <w:szCs w:val="24"/>
            <w:shd w:val="clear" w:color="auto" w:fill="FFFFFF"/>
            <w:lang w:val="en-US"/>
            <w:rPrChange w:id="1035" w:author="Frank Fish" w:date="2020-05-13T10:54:00Z">
              <w:rPr>
                <w:rFonts w:eastAsia="Times New Roman"/>
                <w:color w:val="000000"/>
                <w:sz w:val="24"/>
                <w:szCs w:val="24"/>
                <w:shd w:val="clear" w:color="auto" w:fill="FFFFFF"/>
                <w:lang w:val="en-US"/>
              </w:rPr>
            </w:rPrChange>
          </w:rPr>
          <w:delText>, </w:delText>
        </w:r>
      </w:del>
      <w:r w:rsidRPr="001C767F">
        <w:rPr>
          <w:rFonts w:eastAsia="Times New Roman"/>
          <w:b/>
          <w:i/>
          <w:iCs/>
          <w:color w:val="000000"/>
          <w:sz w:val="24"/>
          <w:szCs w:val="24"/>
          <w:shd w:val="clear" w:color="auto" w:fill="FFFFFF"/>
          <w:lang w:val="en-US"/>
          <w:rPrChange w:id="1036" w:author="Frank Fish" w:date="2020-05-13T10:54:00Z">
            <w:rPr>
              <w:rFonts w:eastAsia="Times New Roman"/>
              <w:i/>
              <w:iCs/>
              <w:color w:val="000000"/>
              <w:sz w:val="24"/>
              <w:szCs w:val="24"/>
              <w:shd w:val="clear" w:color="auto" w:fill="FFFFFF"/>
              <w:lang w:val="en-US"/>
            </w:rPr>
          </w:rPrChange>
        </w:rPr>
        <w:t>22</w:t>
      </w:r>
      <w:r w:rsidRPr="00D93CBB">
        <w:rPr>
          <w:rFonts w:eastAsia="Times New Roman"/>
          <w:color w:val="000000"/>
          <w:sz w:val="24"/>
          <w:szCs w:val="24"/>
          <w:shd w:val="clear" w:color="auto" w:fill="FFFFFF"/>
          <w:lang w:val="en-US"/>
        </w:rPr>
        <w:t>(5)</w:t>
      </w:r>
      <w:ins w:id="1037" w:author="Frank Fish" w:date="2020-05-13T10:54:00Z">
        <w:r w:rsidR="001C767F">
          <w:rPr>
            <w:rFonts w:eastAsia="Times New Roman"/>
            <w:color w:val="000000"/>
            <w:sz w:val="24"/>
            <w:szCs w:val="24"/>
            <w:shd w:val="clear" w:color="auto" w:fill="FFFFFF"/>
            <w:lang w:val="en-US"/>
          </w:rPr>
          <w:t>:</w:t>
        </w:r>
      </w:ins>
      <w:del w:id="1038" w:author="Frank Fish" w:date="2020-05-13T10:54:00Z">
        <w:r w:rsidRPr="00D93CBB" w:rsidDel="001C767F">
          <w:rPr>
            <w:rFonts w:eastAsia="Times New Roman"/>
            <w:color w:val="000000"/>
            <w:sz w:val="24"/>
            <w:szCs w:val="24"/>
            <w:shd w:val="clear" w:color="auto" w:fill="FFFFFF"/>
            <w:lang w:val="en-US"/>
          </w:rPr>
          <w:delText>,</w:delText>
        </w:r>
      </w:del>
      <w:r w:rsidRPr="00D93CBB">
        <w:rPr>
          <w:rFonts w:eastAsia="Times New Roman"/>
          <w:color w:val="000000"/>
          <w:sz w:val="24"/>
          <w:szCs w:val="24"/>
          <w:shd w:val="clear" w:color="auto" w:fill="FFFFFF"/>
          <w:lang w:val="en-US"/>
        </w:rPr>
        <w:t xml:space="preserve"> 1689-1700.</w:t>
      </w:r>
    </w:p>
    <w:p w14:paraId="21B917F9" w14:textId="41A361DC" w:rsidR="00D93CBB" w:rsidRPr="00D93CBB" w:rsidRDefault="00D93CBB" w:rsidP="00D93CBB">
      <w:pPr>
        <w:numPr>
          <w:ilvl w:val="0"/>
          <w:numId w:val="6"/>
        </w:numPr>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Fish, F.</w:t>
      </w:r>
      <w:ins w:id="1039" w:author="Frank Fish" w:date="2020-05-20T17:43:00Z">
        <w:r w:rsidR="00CD0233">
          <w:rPr>
            <w:rFonts w:eastAsia="Times New Roman"/>
            <w:color w:val="000000"/>
            <w:sz w:val="24"/>
            <w:szCs w:val="24"/>
            <w:lang w:val="en-US"/>
          </w:rPr>
          <w:t xml:space="preserve"> </w:t>
        </w:r>
      </w:ins>
      <w:r w:rsidRPr="00D93CBB">
        <w:rPr>
          <w:rFonts w:eastAsia="Times New Roman"/>
          <w:color w:val="000000"/>
          <w:sz w:val="24"/>
          <w:szCs w:val="24"/>
          <w:lang w:val="en-US"/>
        </w:rPr>
        <w:t>E. (1984). Mechanics, power output and efficiency of the swimming muskrat (</w:t>
      </w:r>
      <w:r w:rsidRPr="00D93CBB">
        <w:rPr>
          <w:rFonts w:eastAsia="Times New Roman"/>
          <w:i/>
          <w:iCs/>
          <w:color w:val="000000"/>
          <w:sz w:val="24"/>
          <w:szCs w:val="24"/>
          <w:lang w:val="en-US"/>
        </w:rPr>
        <w:t>Ondatra zibethicus</w:t>
      </w:r>
      <w:r w:rsidRPr="00D93CBB">
        <w:rPr>
          <w:rFonts w:eastAsia="Times New Roman"/>
          <w:color w:val="000000"/>
          <w:sz w:val="24"/>
          <w:szCs w:val="24"/>
          <w:lang w:val="en-US"/>
        </w:rPr>
        <w:t xml:space="preserve">). </w:t>
      </w:r>
      <w:r w:rsidRPr="00D93CBB">
        <w:rPr>
          <w:rFonts w:eastAsia="Times New Roman"/>
          <w:i/>
          <w:iCs/>
          <w:color w:val="000000"/>
          <w:sz w:val="24"/>
          <w:szCs w:val="24"/>
          <w:lang w:val="en-US"/>
        </w:rPr>
        <w:t>J. Exp. Biol.</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110</w:t>
      </w:r>
      <w:r w:rsidRPr="00D93CBB">
        <w:rPr>
          <w:rFonts w:eastAsia="Times New Roman"/>
          <w:color w:val="000000"/>
          <w:sz w:val="24"/>
          <w:szCs w:val="24"/>
          <w:lang w:val="en-US"/>
        </w:rPr>
        <w:t>: 183-201.</w:t>
      </w:r>
    </w:p>
    <w:p w14:paraId="54D9775C" w14:textId="041C02C8" w:rsidR="00D93CBB" w:rsidRPr="00D93CBB" w:rsidRDefault="00D93CBB" w:rsidP="00D93CBB">
      <w:pPr>
        <w:numPr>
          <w:ilvl w:val="0"/>
          <w:numId w:val="6"/>
        </w:numPr>
        <w:shd w:val="clear" w:color="auto" w:fill="FFFFFF"/>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Fish, F.</w:t>
      </w:r>
      <w:ins w:id="1040" w:author="Frank Fish" w:date="2020-05-20T17:43:00Z">
        <w:r w:rsidR="00CD0233">
          <w:rPr>
            <w:rFonts w:eastAsia="Times New Roman"/>
            <w:color w:val="000000"/>
            <w:sz w:val="24"/>
            <w:szCs w:val="24"/>
            <w:lang w:val="en-US"/>
          </w:rPr>
          <w:t xml:space="preserve"> </w:t>
        </w:r>
      </w:ins>
      <w:r w:rsidRPr="00D93CBB">
        <w:rPr>
          <w:rFonts w:eastAsia="Times New Roman"/>
          <w:color w:val="000000"/>
          <w:sz w:val="24"/>
          <w:szCs w:val="24"/>
          <w:lang w:val="en-US"/>
        </w:rPr>
        <w:t>E. (1993). Power output and propulsive efficiency of swimming bottlenose dolphins (</w:t>
      </w:r>
      <w:r w:rsidRPr="00D93CBB">
        <w:rPr>
          <w:rFonts w:eastAsia="Times New Roman"/>
          <w:i/>
          <w:iCs/>
          <w:color w:val="000000"/>
          <w:sz w:val="24"/>
          <w:szCs w:val="24"/>
          <w:lang w:val="en-US"/>
        </w:rPr>
        <w:t>Tursiops truncatus</w:t>
      </w:r>
      <w:r w:rsidRPr="00D93CBB">
        <w:rPr>
          <w:rFonts w:eastAsia="Times New Roman"/>
          <w:color w:val="000000"/>
          <w:sz w:val="24"/>
          <w:szCs w:val="24"/>
          <w:lang w:val="en-US"/>
        </w:rPr>
        <w:t xml:space="preserve">). </w:t>
      </w:r>
      <w:r w:rsidRPr="00D93CBB">
        <w:rPr>
          <w:rFonts w:eastAsia="Times New Roman"/>
          <w:i/>
          <w:iCs/>
          <w:color w:val="000000"/>
          <w:sz w:val="24"/>
          <w:szCs w:val="24"/>
          <w:lang w:val="en-US"/>
        </w:rPr>
        <w:t>J. Exp. Biol.</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185</w:t>
      </w:r>
      <w:r w:rsidRPr="00D93CBB">
        <w:rPr>
          <w:rFonts w:eastAsia="Times New Roman"/>
          <w:color w:val="000000"/>
          <w:sz w:val="24"/>
          <w:szCs w:val="24"/>
          <w:lang w:val="en-US"/>
        </w:rPr>
        <w:t>: 179-193.</w:t>
      </w:r>
    </w:p>
    <w:p w14:paraId="35C4DE56" w14:textId="114E4E3C" w:rsidR="00D93CBB" w:rsidRPr="00D93CBB" w:rsidRDefault="00D93CBB" w:rsidP="00D93CBB">
      <w:pPr>
        <w:numPr>
          <w:ilvl w:val="0"/>
          <w:numId w:val="6"/>
        </w:numPr>
        <w:shd w:val="clear" w:color="auto" w:fill="FFFFFF"/>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Fish, F.</w:t>
      </w:r>
      <w:ins w:id="1041" w:author="Frank Fish" w:date="2020-05-20T17:43:00Z">
        <w:r w:rsidR="00CD0233">
          <w:rPr>
            <w:rFonts w:eastAsia="Times New Roman"/>
            <w:color w:val="000000"/>
            <w:sz w:val="24"/>
            <w:szCs w:val="24"/>
            <w:lang w:val="en-US"/>
          </w:rPr>
          <w:t xml:space="preserve"> </w:t>
        </w:r>
      </w:ins>
      <w:r w:rsidRPr="00D93CBB">
        <w:rPr>
          <w:rFonts w:eastAsia="Times New Roman"/>
          <w:color w:val="000000"/>
          <w:sz w:val="24"/>
          <w:szCs w:val="24"/>
          <w:lang w:val="en-US"/>
        </w:rPr>
        <w:t xml:space="preserve">E. (1998). Comparative kinematics and hydrodynamics of odontocete cetaceans: morphological and ecological correlates with swimming performance. </w:t>
      </w:r>
      <w:r w:rsidRPr="00D93CBB">
        <w:rPr>
          <w:rFonts w:eastAsia="Times New Roman"/>
          <w:i/>
          <w:iCs/>
          <w:color w:val="000000"/>
          <w:sz w:val="24"/>
          <w:szCs w:val="24"/>
          <w:lang w:val="en-US"/>
        </w:rPr>
        <w:t>J. Exp. Biol.</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201</w:t>
      </w:r>
      <w:r w:rsidRPr="00D93CBB">
        <w:rPr>
          <w:rFonts w:eastAsia="Times New Roman"/>
          <w:color w:val="000000"/>
          <w:sz w:val="24"/>
          <w:szCs w:val="24"/>
          <w:lang w:val="en-US"/>
        </w:rPr>
        <w:t>: 2867-2877.</w:t>
      </w:r>
    </w:p>
    <w:p w14:paraId="5C9261E2" w14:textId="7DDFE482" w:rsidR="00D93CBB" w:rsidRPr="00D93CBB" w:rsidRDefault="00D93CBB" w:rsidP="00D93CBB">
      <w:pPr>
        <w:numPr>
          <w:ilvl w:val="0"/>
          <w:numId w:val="6"/>
        </w:numPr>
        <w:shd w:val="clear" w:color="auto" w:fill="FFFFFF"/>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Fish, F.</w:t>
      </w:r>
      <w:ins w:id="1042" w:author="Frank Fish" w:date="2020-05-20T17:43:00Z">
        <w:r w:rsidR="00CD0233">
          <w:rPr>
            <w:rFonts w:eastAsia="Times New Roman"/>
            <w:color w:val="000000"/>
            <w:sz w:val="24"/>
            <w:szCs w:val="24"/>
            <w:lang w:val="en-US"/>
          </w:rPr>
          <w:t xml:space="preserve"> </w:t>
        </w:r>
      </w:ins>
      <w:r w:rsidRPr="00D93CBB">
        <w:rPr>
          <w:rFonts w:eastAsia="Times New Roman"/>
          <w:color w:val="000000"/>
          <w:sz w:val="24"/>
          <w:szCs w:val="24"/>
          <w:lang w:val="en-US"/>
        </w:rPr>
        <w:t>E. (2009). Performance constraints on the maneuverability of flexible and rigid biological systems. Pp. 394-406. In: Proceedings of the Eleventh International Symposium on Unmanned Untethered Submersible Technology. Autonomous Undersea Systems Institute, Durham New Hampshire.</w:t>
      </w:r>
    </w:p>
    <w:p w14:paraId="76C1F05E" w14:textId="2F98396D" w:rsidR="00D93CBB" w:rsidRPr="00D93CBB" w:rsidRDefault="00D93CBB" w:rsidP="00D93CBB">
      <w:pPr>
        <w:numPr>
          <w:ilvl w:val="0"/>
          <w:numId w:val="6"/>
        </w:numPr>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Fish, F.</w:t>
      </w:r>
      <w:ins w:id="1043" w:author="Frank Fish" w:date="2020-05-20T17:43:00Z">
        <w:r w:rsidR="00CD0233">
          <w:rPr>
            <w:rFonts w:eastAsia="Times New Roman"/>
            <w:color w:val="000000"/>
            <w:sz w:val="24"/>
            <w:szCs w:val="24"/>
            <w:lang w:val="en-US"/>
          </w:rPr>
          <w:t xml:space="preserve"> </w:t>
        </w:r>
      </w:ins>
      <w:r w:rsidRPr="00D93CBB">
        <w:rPr>
          <w:rFonts w:eastAsia="Times New Roman"/>
          <w:color w:val="000000"/>
          <w:sz w:val="24"/>
          <w:szCs w:val="24"/>
          <w:lang w:val="en-US"/>
        </w:rPr>
        <w:t xml:space="preserve">E. (2002). Balancing requirements for stability and maneuverability in cetaceans. </w:t>
      </w:r>
      <w:del w:id="1044" w:author="Frank Fish" w:date="2020-05-13T10:53:00Z">
        <w:r w:rsidRPr="00D93CBB" w:rsidDel="001C767F">
          <w:rPr>
            <w:rFonts w:eastAsia="Times New Roman"/>
            <w:i/>
            <w:iCs/>
            <w:color w:val="000000"/>
            <w:sz w:val="24"/>
            <w:szCs w:val="24"/>
            <w:lang w:val="en-US"/>
          </w:rPr>
          <w:delText xml:space="preserve">Integrative </w:delText>
        </w:r>
      </w:del>
      <w:ins w:id="1045" w:author="Frank Fish" w:date="2020-05-13T10:53:00Z">
        <w:r w:rsidR="001C767F" w:rsidRPr="00D93CBB">
          <w:rPr>
            <w:rFonts w:eastAsia="Times New Roman"/>
            <w:i/>
            <w:iCs/>
            <w:color w:val="000000"/>
            <w:sz w:val="24"/>
            <w:szCs w:val="24"/>
            <w:lang w:val="en-US"/>
          </w:rPr>
          <w:t>Integ</w:t>
        </w:r>
        <w:r w:rsidR="001C767F">
          <w:rPr>
            <w:rFonts w:eastAsia="Times New Roman"/>
            <w:i/>
            <w:iCs/>
            <w:color w:val="000000"/>
            <w:sz w:val="24"/>
            <w:szCs w:val="24"/>
            <w:lang w:val="en-US"/>
          </w:rPr>
          <w:t>.</w:t>
        </w:r>
        <w:r w:rsidR="001C767F" w:rsidRPr="00D93CBB">
          <w:rPr>
            <w:rFonts w:eastAsia="Times New Roman"/>
            <w:i/>
            <w:iCs/>
            <w:color w:val="000000"/>
            <w:sz w:val="24"/>
            <w:szCs w:val="24"/>
            <w:lang w:val="en-US"/>
          </w:rPr>
          <w:t xml:space="preserve"> </w:t>
        </w:r>
      </w:ins>
      <w:del w:id="1046" w:author="Frank Fish" w:date="2020-05-13T10:53:00Z">
        <w:r w:rsidRPr="00D93CBB" w:rsidDel="001C767F">
          <w:rPr>
            <w:rFonts w:eastAsia="Times New Roman"/>
            <w:i/>
            <w:iCs/>
            <w:color w:val="000000"/>
            <w:sz w:val="24"/>
            <w:szCs w:val="24"/>
            <w:lang w:val="en-US"/>
          </w:rPr>
          <w:delText xml:space="preserve">and </w:delText>
        </w:r>
      </w:del>
      <w:r w:rsidRPr="00D93CBB">
        <w:rPr>
          <w:rFonts w:eastAsia="Times New Roman"/>
          <w:i/>
          <w:iCs/>
          <w:color w:val="000000"/>
          <w:sz w:val="24"/>
          <w:szCs w:val="24"/>
          <w:lang w:val="en-US"/>
        </w:rPr>
        <w:t>Comp</w:t>
      </w:r>
      <w:del w:id="1047" w:author="Frank Fish" w:date="2020-05-13T10:53:00Z">
        <w:r w:rsidRPr="00D93CBB" w:rsidDel="001C767F">
          <w:rPr>
            <w:rFonts w:eastAsia="Times New Roman"/>
            <w:i/>
            <w:iCs/>
            <w:color w:val="000000"/>
            <w:sz w:val="24"/>
            <w:szCs w:val="24"/>
            <w:lang w:val="en-US"/>
          </w:rPr>
          <w:delText>arative</w:delText>
        </w:r>
      </w:del>
      <w:ins w:id="1048" w:author="Frank Fish" w:date="2020-05-13T10:53:00Z">
        <w:r w:rsidR="001C767F">
          <w:rPr>
            <w:rFonts w:eastAsia="Times New Roman"/>
            <w:i/>
            <w:iCs/>
            <w:color w:val="000000"/>
            <w:sz w:val="24"/>
            <w:szCs w:val="24"/>
            <w:lang w:val="en-US"/>
          </w:rPr>
          <w:t>.</w:t>
        </w:r>
      </w:ins>
      <w:r w:rsidRPr="00D93CBB">
        <w:rPr>
          <w:rFonts w:eastAsia="Times New Roman"/>
          <w:i/>
          <w:iCs/>
          <w:color w:val="000000"/>
          <w:sz w:val="24"/>
          <w:szCs w:val="24"/>
          <w:lang w:val="en-US"/>
        </w:rPr>
        <w:t xml:space="preserve"> Biol</w:t>
      </w:r>
      <w:del w:id="1049" w:author="Frank Fish" w:date="2020-05-13T10:53:00Z">
        <w:r w:rsidRPr="00D93CBB" w:rsidDel="001C767F">
          <w:rPr>
            <w:rFonts w:eastAsia="Times New Roman"/>
            <w:i/>
            <w:iCs/>
            <w:color w:val="000000"/>
            <w:sz w:val="24"/>
            <w:szCs w:val="24"/>
            <w:lang w:val="en-US"/>
          </w:rPr>
          <w:delText>ogy</w:delText>
        </w:r>
        <w:r w:rsidRPr="00D93CBB" w:rsidDel="001C767F">
          <w:rPr>
            <w:rFonts w:eastAsia="Times New Roman"/>
            <w:color w:val="000000"/>
            <w:sz w:val="24"/>
            <w:szCs w:val="24"/>
            <w:lang w:val="en-US"/>
          </w:rPr>
          <w:delText xml:space="preserve">, </w:delText>
        </w:r>
      </w:del>
      <w:ins w:id="1050" w:author="Frank Fish" w:date="2020-05-13T10:53:00Z">
        <w:r w:rsidR="001C767F">
          <w:rPr>
            <w:rFonts w:eastAsia="Times New Roman"/>
            <w:i/>
            <w:iCs/>
            <w:color w:val="000000"/>
            <w:sz w:val="24"/>
            <w:szCs w:val="24"/>
            <w:lang w:val="en-US"/>
          </w:rPr>
          <w:t xml:space="preserve">. </w:t>
        </w:r>
      </w:ins>
      <w:r w:rsidRPr="001C767F">
        <w:rPr>
          <w:rFonts w:eastAsia="Times New Roman"/>
          <w:b/>
          <w:color w:val="000000"/>
          <w:sz w:val="24"/>
          <w:szCs w:val="24"/>
          <w:lang w:val="en-US"/>
          <w:rPrChange w:id="1051" w:author="Frank Fish" w:date="2020-05-13T10:53:00Z">
            <w:rPr>
              <w:rFonts w:eastAsia="Times New Roman"/>
              <w:color w:val="000000"/>
              <w:sz w:val="24"/>
              <w:szCs w:val="24"/>
              <w:lang w:val="en-US"/>
            </w:rPr>
          </w:rPrChange>
        </w:rPr>
        <w:t>42</w:t>
      </w:r>
      <w:r w:rsidRPr="00D93CBB">
        <w:rPr>
          <w:rFonts w:eastAsia="Times New Roman"/>
          <w:color w:val="000000"/>
          <w:sz w:val="24"/>
          <w:szCs w:val="24"/>
          <w:lang w:val="en-US"/>
        </w:rPr>
        <w:t>(1)</w:t>
      </w:r>
      <w:ins w:id="1052" w:author="Frank Fish" w:date="2020-05-13T10:53:00Z">
        <w:r w:rsidR="001C767F">
          <w:rPr>
            <w:rFonts w:eastAsia="Times New Roman"/>
            <w:color w:val="000000"/>
            <w:sz w:val="24"/>
            <w:szCs w:val="24"/>
            <w:lang w:val="en-US"/>
          </w:rPr>
          <w:t>:</w:t>
        </w:r>
      </w:ins>
      <w:del w:id="1053" w:author="Frank Fish" w:date="2020-05-13T10:53:00Z">
        <w:r w:rsidRPr="00D93CBB" w:rsidDel="001C767F">
          <w:rPr>
            <w:rFonts w:eastAsia="Times New Roman"/>
            <w:color w:val="000000"/>
            <w:sz w:val="24"/>
            <w:szCs w:val="24"/>
            <w:lang w:val="en-US"/>
          </w:rPr>
          <w:delText>,</w:delText>
        </w:r>
      </w:del>
      <w:r w:rsidRPr="00D93CBB">
        <w:rPr>
          <w:rFonts w:eastAsia="Times New Roman"/>
          <w:color w:val="000000"/>
          <w:sz w:val="24"/>
          <w:szCs w:val="24"/>
          <w:lang w:val="en-US"/>
        </w:rPr>
        <w:t xml:space="preserve"> 85-93. </w:t>
      </w:r>
    </w:p>
    <w:p w14:paraId="092F3B1D" w14:textId="45B66DAF" w:rsidR="00D93CBB" w:rsidRPr="00D93CBB" w:rsidRDefault="00D93CBB" w:rsidP="00D93CBB">
      <w:pPr>
        <w:numPr>
          <w:ilvl w:val="0"/>
          <w:numId w:val="6"/>
        </w:numPr>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 xml:space="preserve">Fish, F. E. </w:t>
      </w:r>
      <w:ins w:id="1054" w:author="Frank Fish" w:date="2020-05-20T14:00:00Z">
        <w:r w:rsidR="00116463">
          <w:rPr>
            <w:rFonts w:eastAsia="Times New Roman"/>
            <w:color w:val="000000"/>
            <w:sz w:val="24"/>
            <w:szCs w:val="24"/>
            <w:lang w:val="en-US"/>
          </w:rPr>
          <w:t>(</w:t>
        </w:r>
      </w:ins>
      <w:r w:rsidRPr="00D93CBB">
        <w:rPr>
          <w:rFonts w:eastAsia="Times New Roman"/>
          <w:color w:val="000000"/>
          <w:sz w:val="24"/>
          <w:szCs w:val="24"/>
          <w:lang w:val="en-US"/>
        </w:rPr>
        <w:t>2004</w:t>
      </w:r>
      <w:ins w:id="1055" w:author="Frank Fish" w:date="2020-05-20T14:00:00Z">
        <w:r w:rsidR="00116463">
          <w:rPr>
            <w:rFonts w:eastAsia="Times New Roman"/>
            <w:color w:val="000000"/>
            <w:sz w:val="24"/>
            <w:szCs w:val="24"/>
            <w:lang w:val="en-US"/>
          </w:rPr>
          <w:t>)</w:t>
        </w:r>
      </w:ins>
      <w:r w:rsidRPr="00D93CBB">
        <w:rPr>
          <w:rFonts w:eastAsia="Times New Roman"/>
          <w:color w:val="000000"/>
          <w:sz w:val="24"/>
          <w:szCs w:val="24"/>
          <w:lang w:val="en-US"/>
        </w:rPr>
        <w:t>. Structure and mechanics of nonpiscine control surfaces. IEEE Journal of Oceanic Engineering 29(3):605-621.</w:t>
      </w:r>
    </w:p>
    <w:p w14:paraId="73FB8FD7" w14:textId="088B3A44" w:rsidR="00D93CBB" w:rsidRPr="00116463" w:rsidRDefault="00D93CBB" w:rsidP="00D93CBB">
      <w:pPr>
        <w:numPr>
          <w:ilvl w:val="0"/>
          <w:numId w:val="6"/>
        </w:numPr>
        <w:spacing w:line="240" w:lineRule="auto"/>
        <w:ind w:left="360"/>
        <w:textAlignment w:val="baseline"/>
        <w:rPr>
          <w:ins w:id="1056" w:author="Frank Fish" w:date="2020-05-20T14:00:00Z"/>
          <w:rFonts w:eastAsia="Times New Roman"/>
          <w:color w:val="000000"/>
          <w:sz w:val="24"/>
          <w:szCs w:val="24"/>
          <w:lang w:val="en-US"/>
          <w:rPrChange w:id="1057" w:author="Frank Fish" w:date="2020-05-20T14:00:00Z">
            <w:rPr>
              <w:ins w:id="1058" w:author="Frank Fish" w:date="2020-05-20T14:00:00Z"/>
              <w:rFonts w:eastAsia="Times New Roman"/>
              <w:color w:val="000000"/>
              <w:sz w:val="24"/>
              <w:szCs w:val="24"/>
              <w:shd w:val="clear" w:color="auto" w:fill="FFFFFF"/>
              <w:lang w:val="en-US"/>
            </w:rPr>
          </w:rPrChange>
        </w:rPr>
      </w:pPr>
      <w:r w:rsidRPr="00D93CBB">
        <w:rPr>
          <w:rFonts w:eastAsia="Times New Roman"/>
          <w:color w:val="000000"/>
          <w:sz w:val="24"/>
          <w:szCs w:val="24"/>
          <w:shd w:val="clear" w:color="auto" w:fill="FFFFFF"/>
          <w:lang w:val="en-US"/>
        </w:rPr>
        <w:t>Fish, F. E. (2006). The myth and reality of Gray's paradox: implication of dolphin drag reduction for technology. </w:t>
      </w:r>
      <w:r w:rsidRPr="00D93CBB">
        <w:rPr>
          <w:rFonts w:eastAsia="Times New Roman"/>
          <w:i/>
          <w:iCs/>
          <w:color w:val="000000"/>
          <w:sz w:val="24"/>
          <w:szCs w:val="24"/>
          <w:shd w:val="clear" w:color="auto" w:fill="FFFFFF"/>
          <w:lang w:val="en-US"/>
        </w:rPr>
        <w:t>Bioinspir</w:t>
      </w:r>
      <w:del w:id="1059" w:author="Frank Fish" w:date="2020-05-13T10:52:00Z">
        <w:r w:rsidRPr="00D93CBB" w:rsidDel="001C767F">
          <w:rPr>
            <w:rFonts w:eastAsia="Times New Roman"/>
            <w:i/>
            <w:iCs/>
            <w:color w:val="000000"/>
            <w:sz w:val="24"/>
            <w:szCs w:val="24"/>
            <w:shd w:val="clear" w:color="auto" w:fill="FFFFFF"/>
            <w:lang w:val="en-US"/>
          </w:rPr>
          <w:delText>ation</w:delText>
        </w:r>
      </w:del>
      <w:r w:rsidRPr="00D93CBB">
        <w:rPr>
          <w:rFonts w:eastAsia="Times New Roman"/>
          <w:i/>
          <w:iCs/>
          <w:color w:val="000000"/>
          <w:sz w:val="24"/>
          <w:szCs w:val="24"/>
          <w:shd w:val="clear" w:color="auto" w:fill="FFFFFF"/>
          <w:lang w:val="en-US"/>
        </w:rPr>
        <w:t xml:space="preserve"> </w:t>
      </w:r>
      <w:del w:id="1060" w:author="Frank Fish" w:date="2020-05-13T10:52:00Z">
        <w:r w:rsidRPr="00D93CBB" w:rsidDel="001C767F">
          <w:rPr>
            <w:rFonts w:eastAsia="Times New Roman"/>
            <w:i/>
            <w:iCs/>
            <w:color w:val="000000"/>
            <w:sz w:val="24"/>
            <w:szCs w:val="24"/>
            <w:shd w:val="clear" w:color="auto" w:fill="FFFFFF"/>
            <w:lang w:val="en-US"/>
          </w:rPr>
          <w:delText>&amp;</w:delText>
        </w:r>
      </w:del>
      <w:del w:id="1061" w:author="Frank Fish" w:date="2020-05-18T15:31:00Z">
        <w:r w:rsidRPr="00D93CBB" w:rsidDel="009F3785">
          <w:rPr>
            <w:rFonts w:eastAsia="Times New Roman"/>
            <w:i/>
            <w:iCs/>
            <w:color w:val="000000"/>
            <w:sz w:val="24"/>
            <w:szCs w:val="24"/>
            <w:shd w:val="clear" w:color="auto" w:fill="FFFFFF"/>
            <w:lang w:val="en-US"/>
          </w:rPr>
          <w:delText xml:space="preserve"> </w:delText>
        </w:r>
      </w:del>
      <w:ins w:id="1062" w:author="Frank Fish" w:date="2020-05-13T10:52:00Z">
        <w:r w:rsidR="001C767F">
          <w:rPr>
            <w:rFonts w:eastAsia="Times New Roman"/>
            <w:i/>
            <w:iCs/>
            <w:color w:val="000000"/>
            <w:sz w:val="24"/>
            <w:szCs w:val="24"/>
            <w:shd w:val="clear" w:color="auto" w:fill="FFFFFF"/>
            <w:lang w:val="en-US"/>
          </w:rPr>
          <w:t>B</w:t>
        </w:r>
      </w:ins>
      <w:del w:id="1063" w:author="Frank Fish" w:date="2020-05-13T10:52:00Z">
        <w:r w:rsidRPr="00D93CBB" w:rsidDel="001C767F">
          <w:rPr>
            <w:rFonts w:eastAsia="Times New Roman"/>
            <w:i/>
            <w:iCs/>
            <w:color w:val="000000"/>
            <w:sz w:val="24"/>
            <w:szCs w:val="24"/>
            <w:shd w:val="clear" w:color="auto" w:fill="FFFFFF"/>
            <w:lang w:val="en-US"/>
          </w:rPr>
          <w:delText>b</w:delText>
        </w:r>
      </w:del>
      <w:r w:rsidRPr="00D93CBB">
        <w:rPr>
          <w:rFonts w:eastAsia="Times New Roman"/>
          <w:i/>
          <w:iCs/>
          <w:color w:val="000000"/>
          <w:sz w:val="24"/>
          <w:szCs w:val="24"/>
          <w:shd w:val="clear" w:color="auto" w:fill="FFFFFF"/>
          <w:lang w:val="en-US"/>
        </w:rPr>
        <w:t>iomim</w:t>
      </w:r>
      <w:ins w:id="1064" w:author="Frank Fish" w:date="2020-05-13T10:52:00Z">
        <w:r w:rsidR="001C767F">
          <w:rPr>
            <w:rFonts w:eastAsia="Times New Roman"/>
            <w:color w:val="000000"/>
            <w:sz w:val="24"/>
            <w:szCs w:val="24"/>
            <w:shd w:val="clear" w:color="auto" w:fill="FFFFFF"/>
            <w:lang w:val="en-US"/>
          </w:rPr>
          <w:t>.</w:t>
        </w:r>
      </w:ins>
      <w:del w:id="1065" w:author="Frank Fish" w:date="2020-05-13T10:52:00Z">
        <w:r w:rsidRPr="00D93CBB" w:rsidDel="001C767F">
          <w:rPr>
            <w:rFonts w:eastAsia="Times New Roman"/>
            <w:i/>
            <w:iCs/>
            <w:color w:val="000000"/>
            <w:sz w:val="24"/>
            <w:szCs w:val="24"/>
            <w:shd w:val="clear" w:color="auto" w:fill="FFFFFF"/>
            <w:lang w:val="en-US"/>
          </w:rPr>
          <w:delText>etics</w:delText>
        </w:r>
        <w:r w:rsidRPr="00D93CBB" w:rsidDel="001C767F">
          <w:rPr>
            <w:rFonts w:eastAsia="Times New Roman"/>
            <w:color w:val="000000"/>
            <w:sz w:val="24"/>
            <w:szCs w:val="24"/>
            <w:shd w:val="clear" w:color="auto" w:fill="FFFFFF"/>
            <w:lang w:val="en-US"/>
          </w:rPr>
          <w:delText>,</w:delText>
        </w:r>
      </w:del>
      <w:r w:rsidRPr="00D93CBB">
        <w:rPr>
          <w:rFonts w:eastAsia="Times New Roman"/>
          <w:color w:val="000000"/>
          <w:sz w:val="24"/>
          <w:szCs w:val="24"/>
          <w:shd w:val="clear" w:color="auto" w:fill="FFFFFF"/>
          <w:lang w:val="en-US"/>
        </w:rPr>
        <w:t> </w:t>
      </w:r>
      <w:r w:rsidRPr="001C767F">
        <w:rPr>
          <w:rFonts w:eastAsia="Times New Roman"/>
          <w:b/>
          <w:iCs/>
          <w:color w:val="000000"/>
          <w:sz w:val="24"/>
          <w:szCs w:val="24"/>
          <w:shd w:val="clear" w:color="auto" w:fill="FFFFFF"/>
          <w:lang w:val="en-US"/>
          <w:rPrChange w:id="1066" w:author="Frank Fish" w:date="2020-05-13T10:52:00Z">
            <w:rPr>
              <w:rFonts w:eastAsia="Times New Roman"/>
              <w:i/>
              <w:iCs/>
              <w:color w:val="000000"/>
              <w:sz w:val="24"/>
              <w:szCs w:val="24"/>
              <w:shd w:val="clear" w:color="auto" w:fill="FFFFFF"/>
              <w:lang w:val="en-US"/>
            </w:rPr>
          </w:rPrChange>
        </w:rPr>
        <w:t>1</w:t>
      </w:r>
      <w:r w:rsidRPr="00D93CBB">
        <w:rPr>
          <w:rFonts w:eastAsia="Times New Roman"/>
          <w:color w:val="000000"/>
          <w:sz w:val="24"/>
          <w:szCs w:val="24"/>
          <w:shd w:val="clear" w:color="auto" w:fill="FFFFFF"/>
          <w:lang w:val="en-US"/>
        </w:rPr>
        <w:t>(2)</w:t>
      </w:r>
      <w:ins w:id="1067" w:author="Frank Fish" w:date="2020-05-13T10:53:00Z">
        <w:r w:rsidR="001C767F">
          <w:rPr>
            <w:rFonts w:eastAsia="Times New Roman"/>
            <w:color w:val="000000"/>
            <w:sz w:val="24"/>
            <w:szCs w:val="24"/>
            <w:shd w:val="clear" w:color="auto" w:fill="FFFFFF"/>
            <w:lang w:val="en-US"/>
          </w:rPr>
          <w:t>:</w:t>
        </w:r>
      </w:ins>
      <w:del w:id="1068" w:author="Frank Fish" w:date="2020-05-13T10:53:00Z">
        <w:r w:rsidRPr="00D93CBB" w:rsidDel="001C767F">
          <w:rPr>
            <w:rFonts w:eastAsia="Times New Roman"/>
            <w:color w:val="000000"/>
            <w:sz w:val="24"/>
            <w:szCs w:val="24"/>
            <w:shd w:val="clear" w:color="auto" w:fill="FFFFFF"/>
            <w:lang w:val="en-US"/>
          </w:rPr>
          <w:delText>,</w:delText>
        </w:r>
      </w:del>
      <w:r w:rsidRPr="00D93CBB">
        <w:rPr>
          <w:rFonts w:eastAsia="Times New Roman"/>
          <w:color w:val="000000"/>
          <w:sz w:val="24"/>
          <w:szCs w:val="24"/>
          <w:shd w:val="clear" w:color="auto" w:fill="FFFFFF"/>
          <w:lang w:val="en-US"/>
        </w:rPr>
        <w:t xml:space="preserve"> R17.</w:t>
      </w:r>
    </w:p>
    <w:p w14:paraId="01A25014" w14:textId="3BC27F3E" w:rsidR="00116463" w:rsidRPr="00D93CBB" w:rsidRDefault="00116463" w:rsidP="00D93CBB">
      <w:pPr>
        <w:numPr>
          <w:ilvl w:val="0"/>
          <w:numId w:val="6"/>
        </w:numPr>
        <w:spacing w:line="240" w:lineRule="auto"/>
        <w:ind w:left="360"/>
        <w:textAlignment w:val="baseline"/>
        <w:rPr>
          <w:rFonts w:eastAsia="Times New Roman"/>
          <w:color w:val="000000"/>
          <w:sz w:val="24"/>
          <w:szCs w:val="24"/>
          <w:lang w:val="en-US"/>
        </w:rPr>
      </w:pPr>
      <w:ins w:id="1069" w:author="Frank Fish" w:date="2020-05-20T14:00:00Z">
        <w:r>
          <w:rPr>
            <w:rFonts w:eastAsia="Times New Roman"/>
            <w:color w:val="000000"/>
            <w:sz w:val="24"/>
            <w:szCs w:val="24"/>
            <w:lang w:val="en-US"/>
          </w:rPr>
          <w:t xml:space="preserve"> Fish, F.</w:t>
        </w:r>
      </w:ins>
      <w:ins w:id="1070" w:author="Frank Fish" w:date="2020-05-20T17:43:00Z">
        <w:r w:rsidR="00CD0233">
          <w:rPr>
            <w:rFonts w:eastAsia="Times New Roman"/>
            <w:color w:val="000000"/>
            <w:sz w:val="24"/>
            <w:szCs w:val="24"/>
            <w:lang w:val="en-US"/>
          </w:rPr>
          <w:t xml:space="preserve"> </w:t>
        </w:r>
      </w:ins>
      <w:ins w:id="1071" w:author="Frank Fish" w:date="2020-05-20T14:00:00Z">
        <w:r>
          <w:rPr>
            <w:rFonts w:eastAsia="Times New Roman"/>
            <w:color w:val="000000"/>
            <w:sz w:val="24"/>
            <w:szCs w:val="24"/>
            <w:lang w:val="en-US"/>
          </w:rPr>
          <w:t xml:space="preserve">E. (2020). </w:t>
        </w:r>
      </w:ins>
      <w:ins w:id="1072" w:author="Frank Fish" w:date="2020-05-20T15:02:00Z">
        <w:r w:rsidR="00C37C18">
          <w:rPr>
            <w:rFonts w:eastAsia="Times New Roman"/>
            <w:color w:val="000000"/>
            <w:sz w:val="24"/>
            <w:szCs w:val="24"/>
            <w:lang w:val="en-US"/>
          </w:rPr>
          <w:t xml:space="preserve">Aquatic animals operating at high Reynolds numbers: Biomimetic </w:t>
        </w:r>
      </w:ins>
      <w:ins w:id="1073" w:author="Frank Fish" w:date="2020-05-20T15:03:00Z">
        <w:r w:rsidR="000B146F">
          <w:rPr>
            <w:rFonts w:eastAsia="Times New Roman"/>
            <w:color w:val="000000"/>
            <w:sz w:val="24"/>
            <w:szCs w:val="24"/>
            <w:lang w:val="en-US"/>
          </w:rPr>
          <w:t>opportunities for AUV applications. P.p. In press. In:Bioinspired Design (W. Soboyejp, ed.), Cambridge University Press, Cambridge.</w:t>
        </w:r>
      </w:ins>
    </w:p>
    <w:p w14:paraId="14CA0FD0" w14:textId="4E8ABEB2" w:rsidR="00D93CBB" w:rsidRPr="00D93CBB" w:rsidRDefault="00D93CBB" w:rsidP="00D93CBB">
      <w:pPr>
        <w:numPr>
          <w:ilvl w:val="0"/>
          <w:numId w:val="6"/>
        </w:numPr>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Fish, F.</w:t>
      </w:r>
      <w:ins w:id="1074" w:author="Frank Fish" w:date="2020-05-20T17:43:00Z">
        <w:r w:rsidR="00CD0233">
          <w:rPr>
            <w:rFonts w:eastAsia="Times New Roman"/>
            <w:color w:val="000000"/>
            <w:sz w:val="24"/>
            <w:szCs w:val="24"/>
            <w:lang w:val="en-US"/>
          </w:rPr>
          <w:t xml:space="preserve"> </w:t>
        </w:r>
      </w:ins>
      <w:r w:rsidRPr="00D93CBB">
        <w:rPr>
          <w:rFonts w:eastAsia="Times New Roman"/>
          <w:color w:val="000000"/>
          <w:sz w:val="24"/>
          <w:szCs w:val="24"/>
          <w:lang w:val="en-US"/>
        </w:rPr>
        <w:t>E. and Battle, J.</w:t>
      </w:r>
      <w:ins w:id="1075" w:author="Frank Fish" w:date="2020-05-20T17:43:00Z">
        <w:r w:rsidR="00CD0233">
          <w:rPr>
            <w:rFonts w:eastAsia="Times New Roman"/>
            <w:color w:val="000000"/>
            <w:sz w:val="24"/>
            <w:szCs w:val="24"/>
            <w:lang w:val="en-US"/>
          </w:rPr>
          <w:t xml:space="preserve"> </w:t>
        </w:r>
      </w:ins>
      <w:r w:rsidRPr="00D93CBB">
        <w:rPr>
          <w:rFonts w:eastAsia="Times New Roman"/>
          <w:color w:val="000000"/>
          <w:sz w:val="24"/>
          <w:szCs w:val="24"/>
          <w:lang w:val="en-US"/>
        </w:rPr>
        <w:t xml:space="preserve">M. (1995). Hydrodynamic design of the humpback whale flipper. </w:t>
      </w:r>
      <w:r w:rsidRPr="00D93CBB">
        <w:rPr>
          <w:rFonts w:eastAsia="Times New Roman"/>
          <w:i/>
          <w:iCs/>
          <w:color w:val="000000"/>
          <w:sz w:val="24"/>
          <w:szCs w:val="24"/>
          <w:lang w:val="en-US"/>
        </w:rPr>
        <w:t>J. Morph.</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225</w:t>
      </w:r>
      <w:r w:rsidRPr="00D93CBB">
        <w:rPr>
          <w:rFonts w:eastAsia="Times New Roman"/>
          <w:color w:val="000000"/>
          <w:sz w:val="24"/>
          <w:szCs w:val="24"/>
          <w:lang w:val="en-US"/>
        </w:rPr>
        <w:t>, 51-60.</w:t>
      </w:r>
    </w:p>
    <w:p w14:paraId="26CD56D6" w14:textId="727D1A3A" w:rsidR="00D93CBB" w:rsidRDefault="00D93CBB" w:rsidP="00D93CBB">
      <w:pPr>
        <w:numPr>
          <w:ilvl w:val="0"/>
          <w:numId w:val="6"/>
        </w:numPr>
        <w:spacing w:line="240" w:lineRule="auto"/>
        <w:ind w:left="360"/>
        <w:textAlignment w:val="baseline"/>
        <w:rPr>
          <w:ins w:id="1076" w:author="Frank Fish" w:date="2020-05-13T10:07:00Z"/>
          <w:rFonts w:eastAsia="Times New Roman"/>
          <w:color w:val="000000"/>
          <w:sz w:val="24"/>
          <w:szCs w:val="24"/>
          <w:lang w:val="en-US"/>
        </w:rPr>
      </w:pPr>
      <w:r w:rsidRPr="00D93CBB">
        <w:rPr>
          <w:rFonts w:eastAsia="Times New Roman"/>
          <w:color w:val="000000"/>
          <w:sz w:val="24"/>
          <w:szCs w:val="24"/>
          <w:lang w:val="en-US"/>
        </w:rPr>
        <w:t>Fish, F.</w:t>
      </w:r>
      <w:ins w:id="1077" w:author="Frank Fish" w:date="2020-05-20T17:43:00Z">
        <w:r w:rsidR="00CD0233">
          <w:rPr>
            <w:rFonts w:eastAsia="Times New Roman"/>
            <w:color w:val="000000"/>
            <w:sz w:val="24"/>
            <w:szCs w:val="24"/>
            <w:lang w:val="en-US"/>
          </w:rPr>
          <w:t xml:space="preserve"> </w:t>
        </w:r>
      </w:ins>
      <w:r w:rsidRPr="00D93CBB">
        <w:rPr>
          <w:rFonts w:eastAsia="Times New Roman"/>
          <w:color w:val="000000"/>
          <w:sz w:val="24"/>
          <w:szCs w:val="24"/>
          <w:lang w:val="en-US"/>
        </w:rPr>
        <w:t xml:space="preserve">E., Innes, S. and Ronald, K. (1988). Kinematics and estimated thrust production of swimming harp and ringed seals. </w:t>
      </w:r>
      <w:r w:rsidRPr="00D93CBB">
        <w:rPr>
          <w:rFonts w:eastAsia="Times New Roman"/>
          <w:i/>
          <w:iCs/>
          <w:color w:val="000000"/>
          <w:sz w:val="24"/>
          <w:szCs w:val="24"/>
          <w:lang w:val="en-US"/>
        </w:rPr>
        <w:t>J. Exp. Biol.</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137</w:t>
      </w:r>
      <w:r w:rsidRPr="00D93CBB">
        <w:rPr>
          <w:rFonts w:eastAsia="Times New Roman"/>
          <w:color w:val="000000"/>
          <w:sz w:val="24"/>
          <w:szCs w:val="24"/>
          <w:lang w:val="en-US"/>
        </w:rPr>
        <w:t>: 157–173.</w:t>
      </w:r>
    </w:p>
    <w:p w14:paraId="5D821C7A" w14:textId="75ADBA7C" w:rsidR="009403FF" w:rsidRPr="00D93CBB" w:rsidRDefault="009403FF" w:rsidP="00D93CBB">
      <w:pPr>
        <w:numPr>
          <w:ilvl w:val="0"/>
          <w:numId w:val="6"/>
        </w:numPr>
        <w:spacing w:line="240" w:lineRule="auto"/>
        <w:ind w:left="360"/>
        <w:textAlignment w:val="baseline"/>
        <w:rPr>
          <w:rFonts w:eastAsia="Times New Roman"/>
          <w:color w:val="000000"/>
          <w:sz w:val="24"/>
          <w:szCs w:val="24"/>
          <w:lang w:val="en-US"/>
        </w:rPr>
      </w:pPr>
      <w:ins w:id="1078" w:author="Frank Fish" w:date="2020-05-13T10:07:00Z">
        <w:r>
          <w:rPr>
            <w:rFonts w:eastAsia="Times New Roman"/>
            <w:color w:val="000000"/>
            <w:sz w:val="24"/>
            <w:szCs w:val="24"/>
            <w:lang w:val="en-US"/>
          </w:rPr>
          <w:t xml:space="preserve">Fish, F. E., </w:t>
        </w:r>
      </w:ins>
      <w:ins w:id="1079" w:author="Frank Fish" w:date="2020-05-13T10:08:00Z">
        <w:r>
          <w:rPr>
            <w:rFonts w:eastAsia="Times New Roman"/>
            <w:color w:val="000000"/>
            <w:sz w:val="24"/>
            <w:szCs w:val="24"/>
            <w:lang w:val="en-US"/>
          </w:rPr>
          <w:t>Legac, P., Williams, T. M. and Wei, T. (2014). Measurement of hydrodynamic force generation by swimming dolphins</w:t>
        </w:r>
      </w:ins>
      <w:ins w:id="1080" w:author="Frank Fish" w:date="2020-05-13T10:09:00Z">
        <w:r>
          <w:rPr>
            <w:rFonts w:eastAsia="Times New Roman"/>
            <w:color w:val="000000"/>
            <w:sz w:val="24"/>
            <w:szCs w:val="24"/>
            <w:lang w:val="en-US"/>
          </w:rPr>
          <w:t xml:space="preserve"> </w:t>
        </w:r>
      </w:ins>
      <w:ins w:id="1081" w:author="Frank Fish" w:date="2020-05-13T10:08:00Z">
        <w:r>
          <w:rPr>
            <w:rFonts w:eastAsia="Times New Roman"/>
            <w:color w:val="000000"/>
            <w:sz w:val="24"/>
            <w:szCs w:val="24"/>
            <w:lang w:val="en-US"/>
          </w:rPr>
          <w:t xml:space="preserve">using </w:t>
        </w:r>
      </w:ins>
      <w:ins w:id="1082" w:author="Frank Fish" w:date="2020-05-13T10:09:00Z">
        <w:r>
          <w:rPr>
            <w:rFonts w:eastAsia="Times New Roman"/>
            <w:color w:val="000000"/>
            <w:sz w:val="24"/>
            <w:szCs w:val="24"/>
            <w:lang w:val="en-US"/>
          </w:rPr>
          <w:t xml:space="preserve">bubble DPIV. </w:t>
        </w:r>
        <w:r w:rsidRPr="009403FF">
          <w:rPr>
            <w:rFonts w:eastAsia="Times New Roman"/>
            <w:i/>
            <w:color w:val="000000"/>
            <w:sz w:val="24"/>
            <w:szCs w:val="24"/>
            <w:lang w:val="en-US"/>
            <w:rPrChange w:id="1083" w:author="Frank Fish" w:date="2020-05-13T10:10:00Z">
              <w:rPr>
                <w:rFonts w:eastAsia="Times New Roman"/>
                <w:color w:val="000000"/>
                <w:sz w:val="24"/>
                <w:szCs w:val="24"/>
                <w:lang w:val="en-US"/>
              </w:rPr>
            </w:rPrChange>
          </w:rPr>
          <w:t>J. Exp. Biol.</w:t>
        </w:r>
        <w:r>
          <w:rPr>
            <w:rFonts w:eastAsia="Times New Roman"/>
            <w:color w:val="000000"/>
            <w:sz w:val="24"/>
            <w:szCs w:val="24"/>
            <w:lang w:val="en-US"/>
          </w:rPr>
          <w:t xml:space="preserve"> </w:t>
        </w:r>
        <w:r w:rsidRPr="009403FF">
          <w:rPr>
            <w:rFonts w:eastAsia="Times New Roman"/>
            <w:b/>
            <w:color w:val="000000"/>
            <w:sz w:val="24"/>
            <w:szCs w:val="24"/>
            <w:lang w:val="en-US"/>
            <w:rPrChange w:id="1084" w:author="Frank Fish" w:date="2020-05-13T10:11:00Z">
              <w:rPr>
                <w:rFonts w:eastAsia="Times New Roman"/>
                <w:color w:val="000000"/>
                <w:sz w:val="24"/>
                <w:szCs w:val="24"/>
                <w:lang w:val="en-US"/>
              </w:rPr>
            </w:rPrChange>
          </w:rPr>
          <w:t>217</w:t>
        </w:r>
        <w:r>
          <w:rPr>
            <w:rFonts w:eastAsia="Times New Roman"/>
            <w:color w:val="000000"/>
            <w:sz w:val="24"/>
            <w:szCs w:val="24"/>
            <w:lang w:val="en-US"/>
          </w:rPr>
          <w:t>: 252-260.</w:t>
        </w:r>
      </w:ins>
    </w:p>
    <w:p w14:paraId="2E891307" w14:textId="1CCCA906" w:rsidR="00D93CBB" w:rsidRPr="00D93CBB" w:rsidRDefault="00D93CBB" w:rsidP="00D93CBB">
      <w:pPr>
        <w:numPr>
          <w:ilvl w:val="0"/>
          <w:numId w:val="6"/>
        </w:numPr>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Fish, F.</w:t>
      </w:r>
      <w:ins w:id="1085" w:author="Frank Fish" w:date="2020-05-20T17:43:00Z">
        <w:r w:rsidR="00CD0233">
          <w:rPr>
            <w:rFonts w:eastAsia="Times New Roman"/>
            <w:color w:val="000000"/>
            <w:sz w:val="24"/>
            <w:szCs w:val="24"/>
            <w:lang w:val="en-US"/>
          </w:rPr>
          <w:t xml:space="preserve"> </w:t>
        </w:r>
      </w:ins>
      <w:r w:rsidRPr="00D93CBB">
        <w:rPr>
          <w:rFonts w:eastAsia="Times New Roman"/>
          <w:color w:val="000000"/>
          <w:sz w:val="24"/>
          <w:szCs w:val="24"/>
          <w:lang w:val="en-US"/>
        </w:rPr>
        <w:t>E., Williams, T.</w:t>
      </w:r>
      <w:ins w:id="1086" w:author="Frank Fish" w:date="2020-05-20T17:43:00Z">
        <w:r w:rsidR="00CD0233">
          <w:rPr>
            <w:rFonts w:eastAsia="Times New Roman"/>
            <w:color w:val="000000"/>
            <w:sz w:val="24"/>
            <w:szCs w:val="24"/>
            <w:lang w:val="en-US"/>
          </w:rPr>
          <w:t xml:space="preserve"> </w:t>
        </w:r>
      </w:ins>
      <w:r w:rsidRPr="00D93CBB">
        <w:rPr>
          <w:rFonts w:eastAsia="Times New Roman"/>
          <w:color w:val="000000"/>
          <w:sz w:val="24"/>
          <w:szCs w:val="24"/>
          <w:lang w:val="en-US"/>
        </w:rPr>
        <w:t>M., Sherman, E., Moon, Y.</w:t>
      </w:r>
      <w:ins w:id="1087" w:author="Frank Fish" w:date="2020-05-20T17:43:00Z">
        <w:r w:rsidR="00CD0233">
          <w:rPr>
            <w:rFonts w:eastAsia="Times New Roman"/>
            <w:color w:val="000000"/>
            <w:sz w:val="24"/>
            <w:szCs w:val="24"/>
            <w:lang w:val="en-US"/>
          </w:rPr>
          <w:t xml:space="preserve"> </w:t>
        </w:r>
      </w:ins>
      <w:r w:rsidRPr="00D93CBB">
        <w:rPr>
          <w:rFonts w:eastAsia="Times New Roman"/>
          <w:color w:val="000000"/>
          <w:sz w:val="24"/>
          <w:szCs w:val="24"/>
          <w:lang w:val="en-US"/>
        </w:rPr>
        <w:t xml:space="preserve">E., Wu, V. and Wei, T. (2018). Experimental measurement of dolphin thrust generated during a tail stand using DPIV. </w:t>
      </w:r>
      <w:r w:rsidRPr="00D93CBB">
        <w:rPr>
          <w:rFonts w:eastAsia="Times New Roman"/>
          <w:i/>
          <w:iCs/>
          <w:color w:val="000000"/>
          <w:sz w:val="24"/>
          <w:szCs w:val="24"/>
          <w:lang w:val="en-US"/>
        </w:rPr>
        <w:t>Fluids.</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3</w:t>
      </w:r>
      <w:r w:rsidRPr="00D93CBB">
        <w:rPr>
          <w:rFonts w:eastAsia="Times New Roman"/>
          <w:color w:val="000000"/>
          <w:sz w:val="24"/>
          <w:szCs w:val="24"/>
          <w:lang w:val="en-US"/>
        </w:rPr>
        <w:t>: 33.</w:t>
      </w:r>
    </w:p>
    <w:p w14:paraId="5BABD1BA" w14:textId="5ACAF665" w:rsidR="00D93CBB" w:rsidRDefault="00D93CBB" w:rsidP="00D93CBB">
      <w:pPr>
        <w:numPr>
          <w:ilvl w:val="0"/>
          <w:numId w:val="6"/>
        </w:numPr>
        <w:spacing w:line="240" w:lineRule="auto"/>
        <w:ind w:left="360"/>
        <w:textAlignment w:val="baseline"/>
        <w:rPr>
          <w:ins w:id="1088" w:author="Frank Fish" w:date="2020-05-13T10:11:00Z"/>
          <w:rFonts w:eastAsia="Times New Roman"/>
          <w:color w:val="000000"/>
          <w:sz w:val="24"/>
          <w:szCs w:val="24"/>
          <w:lang w:val="en-US"/>
        </w:rPr>
      </w:pPr>
      <w:r w:rsidRPr="00D93CBB">
        <w:rPr>
          <w:rFonts w:eastAsia="Times New Roman"/>
          <w:color w:val="000000"/>
          <w:sz w:val="24"/>
          <w:szCs w:val="24"/>
          <w:lang w:val="en-US"/>
        </w:rPr>
        <w:t>Gleiss, A.</w:t>
      </w:r>
      <w:ins w:id="1089" w:author="Frank Fish" w:date="2020-05-20T17:42:00Z">
        <w:r w:rsidR="00CD0233">
          <w:rPr>
            <w:rFonts w:eastAsia="Times New Roman"/>
            <w:color w:val="000000"/>
            <w:sz w:val="24"/>
            <w:szCs w:val="24"/>
            <w:lang w:val="en-US"/>
          </w:rPr>
          <w:t xml:space="preserve"> </w:t>
        </w:r>
      </w:ins>
      <w:r w:rsidRPr="00D93CBB">
        <w:rPr>
          <w:rFonts w:eastAsia="Times New Roman"/>
          <w:color w:val="000000"/>
          <w:sz w:val="24"/>
          <w:szCs w:val="24"/>
          <w:lang w:val="en-US"/>
        </w:rPr>
        <w:t>C., Jorgensen, S.</w:t>
      </w:r>
      <w:ins w:id="1090" w:author="Frank Fish" w:date="2020-05-20T17:42:00Z">
        <w:r w:rsidR="00CD0233">
          <w:rPr>
            <w:rFonts w:eastAsia="Times New Roman"/>
            <w:color w:val="000000"/>
            <w:sz w:val="24"/>
            <w:szCs w:val="24"/>
            <w:lang w:val="en-US"/>
          </w:rPr>
          <w:t xml:space="preserve"> </w:t>
        </w:r>
      </w:ins>
      <w:r w:rsidRPr="00D93CBB">
        <w:rPr>
          <w:rFonts w:eastAsia="Times New Roman"/>
          <w:color w:val="000000"/>
          <w:sz w:val="24"/>
          <w:szCs w:val="24"/>
          <w:lang w:val="en-US"/>
        </w:rPr>
        <w:t>J., Liebsch, N., Sala, J.</w:t>
      </w:r>
      <w:ins w:id="1091" w:author="Frank Fish" w:date="2020-05-20T17:42:00Z">
        <w:r w:rsidR="00CD0233">
          <w:rPr>
            <w:rFonts w:eastAsia="Times New Roman"/>
            <w:color w:val="000000"/>
            <w:sz w:val="24"/>
            <w:szCs w:val="24"/>
            <w:lang w:val="en-US"/>
          </w:rPr>
          <w:t xml:space="preserve"> </w:t>
        </w:r>
      </w:ins>
      <w:r w:rsidRPr="00D93CBB">
        <w:rPr>
          <w:rFonts w:eastAsia="Times New Roman"/>
          <w:color w:val="000000"/>
          <w:sz w:val="24"/>
          <w:szCs w:val="24"/>
          <w:lang w:val="en-US"/>
        </w:rPr>
        <w:t xml:space="preserve">E., Norman, B., Hays, G.C., Quintana, F., Grundy, E., Campagna, C., Trites, A.W., Block, B.A. and Wilson, R.P. (2011). Convergent evolution in locomotory patterns of flying and swimming animals. </w:t>
      </w:r>
      <w:r w:rsidRPr="00D93CBB">
        <w:rPr>
          <w:rFonts w:eastAsia="Times New Roman"/>
          <w:i/>
          <w:iCs/>
          <w:color w:val="000000"/>
          <w:sz w:val="24"/>
          <w:szCs w:val="24"/>
          <w:lang w:val="en-US"/>
        </w:rPr>
        <w:t>Nature Comms.</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2</w:t>
      </w:r>
      <w:ins w:id="1092" w:author="Frank Fish" w:date="2020-05-13T10:38:00Z">
        <w:r w:rsidR="009724BF">
          <w:rPr>
            <w:rFonts w:eastAsia="Times New Roman"/>
            <w:color w:val="000000"/>
            <w:sz w:val="24"/>
            <w:szCs w:val="24"/>
            <w:lang w:val="en-US"/>
          </w:rPr>
          <w:t>:</w:t>
        </w:r>
      </w:ins>
      <w:del w:id="1093" w:author="Frank Fish" w:date="2020-05-13T10:38:00Z">
        <w:r w:rsidRPr="00D93CBB" w:rsidDel="009724BF">
          <w:rPr>
            <w:rFonts w:eastAsia="Times New Roman"/>
            <w:color w:val="000000"/>
            <w:sz w:val="24"/>
            <w:szCs w:val="24"/>
            <w:lang w:val="en-US"/>
          </w:rPr>
          <w:delText>.</w:delText>
        </w:r>
      </w:del>
      <w:r w:rsidRPr="00D93CBB">
        <w:rPr>
          <w:rFonts w:eastAsia="Times New Roman"/>
          <w:color w:val="000000"/>
          <w:sz w:val="24"/>
          <w:szCs w:val="24"/>
          <w:lang w:val="en-US"/>
        </w:rPr>
        <w:t xml:space="preserve"> 1-7.</w:t>
      </w:r>
    </w:p>
    <w:p w14:paraId="7CC97C72" w14:textId="0CE6306E" w:rsidR="009403FF" w:rsidRPr="00D93CBB" w:rsidRDefault="009403FF" w:rsidP="00D93CBB">
      <w:pPr>
        <w:numPr>
          <w:ilvl w:val="0"/>
          <w:numId w:val="6"/>
        </w:numPr>
        <w:spacing w:line="240" w:lineRule="auto"/>
        <w:ind w:left="360"/>
        <w:textAlignment w:val="baseline"/>
        <w:rPr>
          <w:rFonts w:eastAsia="Times New Roman"/>
          <w:color w:val="000000"/>
          <w:sz w:val="24"/>
          <w:szCs w:val="24"/>
          <w:lang w:val="en-US"/>
        </w:rPr>
      </w:pPr>
      <w:ins w:id="1094" w:author="Frank Fish" w:date="2020-05-13T10:12:00Z">
        <w:r w:rsidRPr="00D93CBB">
          <w:rPr>
            <w:rFonts w:eastAsia="Times New Roman"/>
            <w:color w:val="000000"/>
            <w:sz w:val="24"/>
            <w:szCs w:val="24"/>
            <w:lang w:val="en-US"/>
          </w:rPr>
          <w:t>Goldbogen, J.</w:t>
        </w:r>
      </w:ins>
      <w:ins w:id="1095" w:author="Frank Fish" w:date="2020-05-20T17:41:00Z">
        <w:r w:rsidR="00CD0233">
          <w:rPr>
            <w:rFonts w:eastAsia="Times New Roman"/>
            <w:color w:val="000000"/>
            <w:sz w:val="24"/>
            <w:szCs w:val="24"/>
            <w:lang w:val="en-US"/>
          </w:rPr>
          <w:t xml:space="preserve"> </w:t>
        </w:r>
      </w:ins>
      <w:ins w:id="1096" w:author="Frank Fish" w:date="2020-05-13T10:12:00Z">
        <w:r w:rsidRPr="00D93CBB">
          <w:rPr>
            <w:rFonts w:eastAsia="Times New Roman"/>
            <w:color w:val="000000"/>
            <w:sz w:val="24"/>
            <w:szCs w:val="24"/>
            <w:lang w:val="en-US"/>
          </w:rPr>
          <w:t>A.,</w:t>
        </w:r>
        <w:r>
          <w:rPr>
            <w:rFonts w:eastAsia="Times New Roman"/>
            <w:color w:val="000000"/>
            <w:sz w:val="24"/>
            <w:szCs w:val="24"/>
            <w:lang w:val="en-US"/>
          </w:rPr>
          <w:t xml:space="preserve"> Fish, F. E. and Potvin, J. (2016). Hydrodynamics. Pp. 3-28. In </w:t>
        </w:r>
        <w:r w:rsidRPr="00CE403B">
          <w:rPr>
            <w:rFonts w:eastAsia="Times New Roman"/>
            <w:i/>
            <w:color w:val="000000"/>
            <w:sz w:val="24"/>
            <w:szCs w:val="24"/>
            <w:lang w:val="en-US"/>
            <w:rPrChange w:id="1097" w:author="Frank Fish" w:date="2020-05-13T10:20:00Z">
              <w:rPr>
                <w:rFonts w:eastAsia="Times New Roman"/>
                <w:color w:val="000000"/>
                <w:sz w:val="24"/>
                <w:szCs w:val="24"/>
                <w:lang w:val="en-US"/>
              </w:rPr>
            </w:rPrChange>
          </w:rPr>
          <w:t xml:space="preserve">Marine </w:t>
        </w:r>
      </w:ins>
      <w:ins w:id="1098" w:author="Frank Fish" w:date="2020-05-13T10:13:00Z">
        <w:r w:rsidRPr="00CE403B">
          <w:rPr>
            <w:rFonts w:eastAsia="Times New Roman"/>
            <w:i/>
            <w:color w:val="000000"/>
            <w:sz w:val="24"/>
            <w:szCs w:val="24"/>
            <w:lang w:val="en-US"/>
            <w:rPrChange w:id="1099" w:author="Frank Fish" w:date="2020-05-13T10:20:00Z">
              <w:rPr>
                <w:rFonts w:eastAsia="Times New Roman"/>
                <w:color w:val="000000"/>
                <w:sz w:val="24"/>
                <w:szCs w:val="24"/>
                <w:lang w:val="en-US"/>
              </w:rPr>
            </w:rPrChange>
          </w:rPr>
          <w:t>Mammal Physiology: Requisites for Ocean Living</w:t>
        </w:r>
        <w:r>
          <w:rPr>
            <w:rFonts w:eastAsia="Times New Roman"/>
            <w:color w:val="000000"/>
            <w:sz w:val="24"/>
            <w:szCs w:val="24"/>
            <w:lang w:val="en-US"/>
          </w:rPr>
          <w:t xml:space="preserve">. (M. A. Castellini and J-A Mellish, eds.). </w:t>
        </w:r>
      </w:ins>
      <w:ins w:id="1100" w:author="Frank Fish" w:date="2020-05-13T10:14:00Z">
        <w:r w:rsidR="00CE403B">
          <w:rPr>
            <w:rFonts w:eastAsia="Times New Roman"/>
            <w:color w:val="000000"/>
            <w:sz w:val="24"/>
            <w:szCs w:val="24"/>
            <w:lang w:val="en-US"/>
          </w:rPr>
          <w:t>CRC Press, Boca Raton, FL.</w:t>
        </w:r>
      </w:ins>
    </w:p>
    <w:p w14:paraId="6999B2C5" w14:textId="0BB3D45A" w:rsidR="00D93CBB" w:rsidRPr="00D93CBB" w:rsidRDefault="00D93CBB" w:rsidP="00D93CBB">
      <w:pPr>
        <w:numPr>
          <w:ilvl w:val="0"/>
          <w:numId w:val="6"/>
        </w:numPr>
        <w:shd w:val="clear" w:color="auto" w:fill="FFFFFF"/>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Goldbogen, J.</w:t>
      </w:r>
      <w:ins w:id="1101" w:author="Frank Fish" w:date="2020-05-20T17:41:00Z">
        <w:r w:rsidR="00CD0233">
          <w:rPr>
            <w:rFonts w:eastAsia="Times New Roman"/>
            <w:color w:val="000000"/>
            <w:sz w:val="24"/>
            <w:szCs w:val="24"/>
            <w:lang w:val="en-US"/>
          </w:rPr>
          <w:t xml:space="preserve"> </w:t>
        </w:r>
      </w:ins>
      <w:r w:rsidRPr="00D93CBB">
        <w:rPr>
          <w:rFonts w:eastAsia="Times New Roman"/>
          <w:color w:val="000000"/>
          <w:sz w:val="24"/>
          <w:szCs w:val="24"/>
          <w:lang w:val="en-US"/>
        </w:rPr>
        <w:t>A., Cade, D.</w:t>
      </w:r>
      <w:ins w:id="1102" w:author="Frank Fish" w:date="2020-05-20T17:41:00Z">
        <w:r w:rsidR="00CD0233">
          <w:rPr>
            <w:rFonts w:eastAsia="Times New Roman"/>
            <w:color w:val="000000"/>
            <w:sz w:val="24"/>
            <w:szCs w:val="24"/>
            <w:lang w:val="en-US"/>
          </w:rPr>
          <w:t xml:space="preserve"> </w:t>
        </w:r>
      </w:ins>
      <w:r w:rsidRPr="00D93CBB">
        <w:rPr>
          <w:rFonts w:eastAsia="Times New Roman"/>
          <w:color w:val="000000"/>
          <w:sz w:val="24"/>
          <w:szCs w:val="24"/>
          <w:lang w:val="en-US"/>
        </w:rPr>
        <w:t>E., Boersma, A.</w:t>
      </w:r>
      <w:ins w:id="1103" w:author="Frank Fish" w:date="2020-05-20T17:41:00Z">
        <w:r w:rsidR="00CD0233">
          <w:rPr>
            <w:rFonts w:eastAsia="Times New Roman"/>
            <w:color w:val="000000"/>
            <w:sz w:val="24"/>
            <w:szCs w:val="24"/>
            <w:lang w:val="en-US"/>
          </w:rPr>
          <w:t xml:space="preserve"> </w:t>
        </w:r>
      </w:ins>
      <w:r w:rsidRPr="00D93CBB">
        <w:rPr>
          <w:rFonts w:eastAsia="Times New Roman"/>
          <w:color w:val="000000"/>
          <w:sz w:val="24"/>
          <w:szCs w:val="24"/>
          <w:lang w:val="en-US"/>
        </w:rPr>
        <w:t>T., Calambokidis, J., Kahane-Rapport, S.</w:t>
      </w:r>
      <w:ins w:id="1104" w:author="Frank Fish" w:date="2020-05-20T17:41:00Z">
        <w:r w:rsidR="00CD0233">
          <w:rPr>
            <w:rFonts w:eastAsia="Times New Roman"/>
            <w:color w:val="000000"/>
            <w:sz w:val="24"/>
            <w:szCs w:val="24"/>
            <w:lang w:val="en-US"/>
          </w:rPr>
          <w:t xml:space="preserve"> </w:t>
        </w:r>
      </w:ins>
      <w:r w:rsidRPr="00D93CBB">
        <w:rPr>
          <w:rFonts w:eastAsia="Times New Roman"/>
          <w:color w:val="000000"/>
          <w:sz w:val="24"/>
          <w:szCs w:val="24"/>
          <w:lang w:val="en-US"/>
        </w:rPr>
        <w:t>R., Segre, P.</w:t>
      </w:r>
      <w:ins w:id="1105" w:author="Frank Fish" w:date="2020-05-20T17:41:00Z">
        <w:r w:rsidR="00CD0233">
          <w:rPr>
            <w:rFonts w:eastAsia="Times New Roman"/>
            <w:color w:val="000000"/>
            <w:sz w:val="24"/>
            <w:szCs w:val="24"/>
            <w:lang w:val="en-US"/>
          </w:rPr>
          <w:t xml:space="preserve"> </w:t>
        </w:r>
      </w:ins>
      <w:r w:rsidRPr="00D93CBB">
        <w:rPr>
          <w:rFonts w:eastAsia="Times New Roman"/>
          <w:color w:val="000000"/>
          <w:sz w:val="24"/>
          <w:szCs w:val="24"/>
          <w:lang w:val="en-US"/>
        </w:rPr>
        <w:t>S., Stimpert, A.</w:t>
      </w:r>
      <w:ins w:id="1106" w:author="Frank Fish" w:date="2020-05-20T17:41:00Z">
        <w:r w:rsidR="00CD0233">
          <w:rPr>
            <w:rFonts w:eastAsia="Times New Roman"/>
            <w:color w:val="000000"/>
            <w:sz w:val="24"/>
            <w:szCs w:val="24"/>
            <w:lang w:val="en-US"/>
          </w:rPr>
          <w:t xml:space="preserve"> </w:t>
        </w:r>
      </w:ins>
      <w:r w:rsidRPr="00D93CBB">
        <w:rPr>
          <w:rFonts w:eastAsia="Times New Roman"/>
          <w:color w:val="000000"/>
          <w:sz w:val="24"/>
          <w:szCs w:val="24"/>
          <w:lang w:val="en-US"/>
        </w:rPr>
        <w:t>K. and Friedlaender, A.</w:t>
      </w:r>
      <w:ins w:id="1107" w:author="Frank Fish" w:date="2020-05-20T17:41:00Z">
        <w:r w:rsidR="00CD0233">
          <w:rPr>
            <w:rFonts w:eastAsia="Times New Roman"/>
            <w:color w:val="000000"/>
            <w:sz w:val="24"/>
            <w:szCs w:val="24"/>
            <w:lang w:val="en-US"/>
          </w:rPr>
          <w:t xml:space="preserve"> </w:t>
        </w:r>
      </w:ins>
      <w:r w:rsidRPr="00D93CBB">
        <w:rPr>
          <w:rFonts w:eastAsia="Times New Roman"/>
          <w:color w:val="000000"/>
          <w:sz w:val="24"/>
          <w:szCs w:val="24"/>
          <w:lang w:val="en-US"/>
        </w:rPr>
        <w:t xml:space="preserve">S. (2017). Using digital tags with integrated video and inertial sensors to study moving morphology and associated function in large aquatic vertebrates. </w:t>
      </w:r>
      <w:r w:rsidRPr="00D93CBB">
        <w:rPr>
          <w:rFonts w:eastAsia="Times New Roman"/>
          <w:i/>
          <w:iCs/>
          <w:color w:val="000000"/>
          <w:sz w:val="24"/>
          <w:szCs w:val="24"/>
          <w:lang w:val="en-US"/>
        </w:rPr>
        <w:t>Anat. Rec.</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300</w:t>
      </w:r>
      <w:r w:rsidRPr="00D93CBB">
        <w:rPr>
          <w:rFonts w:eastAsia="Times New Roman"/>
          <w:color w:val="000000"/>
          <w:sz w:val="24"/>
          <w:szCs w:val="24"/>
          <w:lang w:val="en-US"/>
        </w:rPr>
        <w:t>: 1935-1941.</w:t>
      </w:r>
    </w:p>
    <w:p w14:paraId="486C267A" w14:textId="58AA9705" w:rsidR="00D93CBB" w:rsidRPr="00D93CBB" w:rsidRDefault="00D93CBB" w:rsidP="00D93CBB">
      <w:pPr>
        <w:numPr>
          <w:ilvl w:val="0"/>
          <w:numId w:val="6"/>
        </w:numPr>
        <w:shd w:val="clear" w:color="auto" w:fill="FFFFFF"/>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shd w:val="clear" w:color="auto" w:fill="FFFFFF"/>
          <w:lang w:val="en-US"/>
        </w:rPr>
        <w:t>Goldbogen, J.</w:t>
      </w:r>
      <w:ins w:id="1108" w:author="Frank Fish" w:date="2020-05-20T17:40: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A., Cade, D.</w:t>
      </w:r>
      <w:ins w:id="1109" w:author="Frank Fish" w:date="2020-05-20T17:40: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E., Wisniewska, D.</w:t>
      </w:r>
      <w:ins w:id="1110" w:author="Frank Fish" w:date="2020-05-20T17:40: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M., Potvin, J., Segre, P.</w:t>
      </w:r>
      <w:ins w:id="1111" w:author="Frank Fish" w:date="2020-05-20T17:40: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S., Savoca, M.</w:t>
      </w:r>
      <w:ins w:id="1112" w:author="Frank Fish" w:date="2020-05-20T17:40: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S., Hazen, E.</w:t>
      </w:r>
      <w:ins w:id="1113" w:author="Frank Fish" w:date="2020-05-20T17:40: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L., Czapanskiy, M.</w:t>
      </w:r>
      <w:ins w:id="1114" w:author="Frank Fish" w:date="2020-05-20T17:40: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F., Kahane-Rapport, S.</w:t>
      </w:r>
      <w:ins w:id="1115" w:author="Frank Fish" w:date="2020-05-20T17:40: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 xml:space="preserve">R., DeRuiter, </w:t>
      </w:r>
      <w:r w:rsidRPr="00D93CBB">
        <w:rPr>
          <w:rFonts w:eastAsia="Times New Roman"/>
          <w:color w:val="000000"/>
          <w:sz w:val="24"/>
          <w:szCs w:val="24"/>
          <w:shd w:val="clear" w:color="auto" w:fill="FFFFFF"/>
          <w:lang w:val="en-US"/>
        </w:rPr>
        <w:lastRenderedPageBreak/>
        <w:t>S.</w:t>
      </w:r>
      <w:ins w:id="1116" w:author="Frank Fish" w:date="2020-05-20T17:41: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L., Gero, S., Tønnesen, P., Gough, W.</w:t>
      </w:r>
      <w:ins w:id="1117" w:author="Frank Fish" w:date="2020-05-20T17:41: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T., Hanson, M.</w:t>
      </w:r>
      <w:ins w:id="1118" w:author="Frank Fish" w:date="2020-05-20T17:41: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B., Holt, M.</w:t>
      </w:r>
      <w:ins w:id="1119" w:author="Frank Fish" w:date="2020-05-20T17:41: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M., Jensen, F.</w:t>
      </w:r>
      <w:ins w:id="1120" w:author="Frank Fish" w:date="2020-05-20T17:41: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H., Simon, M., Stimpert, A.</w:t>
      </w:r>
      <w:ins w:id="1121" w:author="Frank Fish" w:date="2020-05-20T17:41: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K., Arranz, P., Johnston, D.</w:t>
      </w:r>
      <w:ins w:id="1122" w:author="Frank Fish" w:date="2020-05-20T17:41: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W., Nowacek, D.</w:t>
      </w:r>
      <w:ins w:id="1123" w:author="Frank Fish" w:date="2020-05-20T17:41: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P., Parks, S.</w:t>
      </w:r>
      <w:ins w:id="1124" w:author="Frank Fish" w:date="2020-05-20T17:41: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E., Visser, F., Friedlaender, A.</w:t>
      </w:r>
      <w:ins w:id="1125" w:author="Frank Fish" w:date="2020-05-20T17:41: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S., Tyack, P.</w:t>
      </w:r>
      <w:ins w:id="1126" w:author="Frank Fish" w:date="2020-05-20T17:41: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L., Madsen, P.</w:t>
      </w:r>
      <w:ins w:id="1127" w:author="Frank Fish" w:date="2020-05-20T17:41: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T. and Pyenson, N.</w:t>
      </w:r>
      <w:ins w:id="1128" w:author="Frank Fish" w:date="2020-05-20T17:41: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D. (2019). Why whales are big but not bigger: Physiological drivers and ecological limits in the age of ocean giants</w:t>
      </w:r>
      <w:r w:rsidRPr="00D93CBB">
        <w:rPr>
          <w:rFonts w:eastAsia="Times New Roman"/>
          <w:color w:val="000000"/>
          <w:sz w:val="24"/>
          <w:szCs w:val="24"/>
          <w:lang w:val="en-US"/>
        </w:rPr>
        <w:t xml:space="preserve">. </w:t>
      </w:r>
      <w:r w:rsidRPr="001C767F">
        <w:rPr>
          <w:rFonts w:eastAsia="Times New Roman"/>
          <w:i/>
          <w:color w:val="000000"/>
          <w:sz w:val="24"/>
          <w:szCs w:val="24"/>
          <w:lang w:val="en-US"/>
          <w:rPrChange w:id="1129" w:author="Frank Fish" w:date="2020-05-13T10:50:00Z">
            <w:rPr>
              <w:rFonts w:eastAsia="Times New Roman"/>
              <w:color w:val="000000"/>
              <w:sz w:val="24"/>
              <w:szCs w:val="24"/>
              <w:lang w:val="en-US"/>
            </w:rPr>
          </w:rPrChange>
        </w:rPr>
        <w:t>Science</w:t>
      </w:r>
      <w:del w:id="1130" w:author="Frank Fish" w:date="2020-05-13T10:50:00Z">
        <w:r w:rsidRPr="00D93CBB" w:rsidDel="001C767F">
          <w:rPr>
            <w:rFonts w:eastAsia="Times New Roman"/>
            <w:color w:val="000000"/>
            <w:sz w:val="24"/>
            <w:szCs w:val="24"/>
            <w:lang w:val="en-US"/>
          </w:rPr>
          <w:delText>.</w:delText>
        </w:r>
      </w:del>
      <w:r w:rsidRPr="00D93CBB">
        <w:rPr>
          <w:rFonts w:eastAsia="Times New Roman"/>
          <w:color w:val="000000"/>
          <w:sz w:val="24"/>
          <w:szCs w:val="24"/>
          <w:lang w:val="en-US"/>
        </w:rPr>
        <w:t xml:space="preserve"> </w:t>
      </w:r>
      <w:r w:rsidRPr="001C767F">
        <w:rPr>
          <w:rFonts w:eastAsia="Times New Roman"/>
          <w:i/>
          <w:color w:val="000000"/>
          <w:sz w:val="24"/>
          <w:szCs w:val="24"/>
          <w:lang w:val="en-US"/>
          <w:rPrChange w:id="1131" w:author="Frank Fish" w:date="2020-05-13T10:50:00Z">
            <w:rPr>
              <w:rFonts w:eastAsia="Times New Roman"/>
              <w:color w:val="000000"/>
              <w:sz w:val="24"/>
              <w:szCs w:val="24"/>
              <w:lang w:val="en-US"/>
            </w:rPr>
          </w:rPrChange>
        </w:rPr>
        <w:t>366</w:t>
      </w:r>
      <w:del w:id="1132" w:author="Frank Fish" w:date="2020-05-13T10:51:00Z">
        <w:r w:rsidRPr="00D93CBB" w:rsidDel="001C767F">
          <w:rPr>
            <w:rFonts w:eastAsia="Times New Roman"/>
            <w:color w:val="000000"/>
            <w:sz w:val="24"/>
            <w:szCs w:val="24"/>
            <w:lang w:val="en-US"/>
          </w:rPr>
          <w:delText>,</w:delText>
        </w:r>
      </w:del>
      <w:r w:rsidRPr="00D93CBB">
        <w:rPr>
          <w:rFonts w:eastAsia="Times New Roman"/>
          <w:color w:val="000000"/>
          <w:sz w:val="24"/>
          <w:szCs w:val="24"/>
          <w:lang w:val="en-US"/>
        </w:rPr>
        <w:t xml:space="preserve"> </w:t>
      </w:r>
      <w:ins w:id="1133" w:author="Frank Fish" w:date="2020-05-13T10:51:00Z">
        <w:r w:rsidR="001C767F">
          <w:rPr>
            <w:rFonts w:eastAsia="Times New Roman"/>
            <w:color w:val="000000"/>
            <w:sz w:val="24"/>
            <w:szCs w:val="24"/>
            <w:lang w:val="en-US"/>
          </w:rPr>
          <w:t>(</w:t>
        </w:r>
      </w:ins>
      <w:r w:rsidRPr="00D93CBB">
        <w:rPr>
          <w:rFonts w:eastAsia="Times New Roman"/>
          <w:color w:val="000000"/>
          <w:sz w:val="24"/>
          <w:szCs w:val="24"/>
          <w:lang w:val="en-US"/>
        </w:rPr>
        <w:t>6471</w:t>
      </w:r>
      <w:ins w:id="1134" w:author="Frank Fish" w:date="2020-05-13T10:51:00Z">
        <w:r w:rsidR="001C767F">
          <w:rPr>
            <w:rFonts w:eastAsia="Times New Roman"/>
            <w:color w:val="000000"/>
            <w:sz w:val="24"/>
            <w:szCs w:val="24"/>
            <w:lang w:val="en-US"/>
          </w:rPr>
          <w:t>):</w:t>
        </w:r>
      </w:ins>
      <w:del w:id="1135" w:author="Frank Fish" w:date="2020-05-13T10:51:00Z">
        <w:r w:rsidRPr="00D93CBB" w:rsidDel="001C767F">
          <w:rPr>
            <w:rFonts w:eastAsia="Times New Roman"/>
            <w:color w:val="000000"/>
            <w:sz w:val="24"/>
            <w:szCs w:val="24"/>
            <w:lang w:val="en-US"/>
          </w:rPr>
          <w:delText>,</w:delText>
        </w:r>
      </w:del>
      <w:r w:rsidRPr="00D93CBB">
        <w:rPr>
          <w:rFonts w:eastAsia="Times New Roman"/>
          <w:color w:val="000000"/>
          <w:sz w:val="24"/>
          <w:szCs w:val="24"/>
          <w:lang w:val="en-US"/>
        </w:rPr>
        <w:t xml:space="preserve"> 1367-1372.</w:t>
      </w:r>
    </w:p>
    <w:p w14:paraId="780CFA46" w14:textId="0A014473" w:rsidR="00D93CBB" w:rsidRPr="009562E5" w:rsidRDefault="00D93CBB" w:rsidP="00D93CBB">
      <w:pPr>
        <w:numPr>
          <w:ilvl w:val="0"/>
          <w:numId w:val="6"/>
        </w:numPr>
        <w:spacing w:line="240" w:lineRule="auto"/>
        <w:ind w:left="360"/>
        <w:textAlignment w:val="baseline"/>
        <w:rPr>
          <w:ins w:id="1136" w:author="Frank Fish" w:date="2020-05-18T15:16:00Z"/>
          <w:rFonts w:eastAsia="Times New Roman"/>
          <w:color w:val="000000"/>
          <w:sz w:val="24"/>
          <w:szCs w:val="24"/>
          <w:lang w:val="en-US"/>
          <w:rPrChange w:id="1137" w:author="Frank Fish" w:date="2020-05-18T15:16:00Z">
            <w:rPr>
              <w:ins w:id="1138" w:author="Frank Fish" w:date="2020-05-18T15:16:00Z"/>
              <w:rFonts w:eastAsia="Times New Roman"/>
              <w:color w:val="000000"/>
              <w:sz w:val="24"/>
              <w:szCs w:val="24"/>
              <w:shd w:val="clear" w:color="auto" w:fill="FFFFFF"/>
              <w:lang w:val="en-US"/>
            </w:rPr>
          </w:rPrChange>
        </w:rPr>
      </w:pPr>
      <w:r w:rsidRPr="00D93CBB">
        <w:rPr>
          <w:rFonts w:eastAsia="Times New Roman"/>
          <w:color w:val="000000"/>
          <w:sz w:val="24"/>
          <w:szCs w:val="24"/>
          <w:shd w:val="clear" w:color="auto" w:fill="FFFFFF"/>
          <w:lang w:val="en-US"/>
        </w:rPr>
        <w:t>Gough, W.</w:t>
      </w:r>
      <w:ins w:id="1139" w:author="Frank Fish" w:date="2020-05-20T17:40: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T., Segre, P.</w:t>
      </w:r>
      <w:ins w:id="1140" w:author="Frank Fish" w:date="2020-05-20T17:40: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S., Bierlich, K.</w:t>
      </w:r>
      <w:ins w:id="1141" w:author="Frank Fish" w:date="2020-05-20T17:40: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C., Cade, D.</w:t>
      </w:r>
      <w:ins w:id="1142" w:author="Frank Fish" w:date="2020-05-20T17:40: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E., Potvin, J., Fish, F.</w:t>
      </w:r>
      <w:ins w:id="1143" w:author="Frank Fish" w:date="2020-05-20T17:40: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E., Dale, J., di Clemente, J., Friedlaender A.</w:t>
      </w:r>
      <w:ins w:id="1144" w:author="Frank Fish" w:date="2020-05-20T17:40: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S., Johnston D.</w:t>
      </w:r>
      <w:ins w:id="1145" w:author="Frank Fish" w:date="2020-05-20T17:40: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W., Kahane-Rapport, S.</w:t>
      </w:r>
      <w:ins w:id="1146" w:author="Frank Fish" w:date="2020-05-20T17:40: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R., Kennedy, J., Long J.</w:t>
      </w:r>
      <w:ins w:id="1147" w:author="Frank Fish" w:date="2020-05-20T17:40: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H., Oudejans, M., Penry, G., Savoca, M.</w:t>
      </w:r>
      <w:ins w:id="1148" w:author="Frank Fish" w:date="2020-05-20T17:40: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S., Simon, M., Videsen, S.</w:t>
      </w:r>
      <w:ins w:id="1149" w:author="Frank Fish" w:date="2020-05-20T17:40: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K.</w:t>
      </w:r>
      <w:ins w:id="1150" w:author="Frank Fish" w:date="2020-05-20T17:40: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A., Visser, F., Wiley, D.</w:t>
      </w:r>
      <w:ins w:id="1151" w:author="Frank Fish" w:date="2020-05-20T17:40: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N. and Goldbogen, J.</w:t>
      </w:r>
      <w:ins w:id="1152" w:author="Frank Fish" w:date="2020-05-20T17:40:00Z">
        <w:r w:rsidR="00CD0233">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A. (2019)</w:t>
      </w:r>
      <w:r w:rsidRPr="00D93CBB">
        <w:rPr>
          <w:rFonts w:eastAsia="Times New Roman"/>
          <w:i/>
          <w:iCs/>
          <w:color w:val="000000"/>
          <w:sz w:val="24"/>
          <w:szCs w:val="24"/>
          <w:shd w:val="clear" w:color="auto" w:fill="FFFFFF"/>
          <w:lang w:val="en-US"/>
        </w:rPr>
        <w:t> </w:t>
      </w:r>
      <w:r w:rsidRPr="00D93CBB">
        <w:rPr>
          <w:rFonts w:eastAsia="Times New Roman"/>
          <w:color w:val="000000"/>
          <w:sz w:val="24"/>
          <w:szCs w:val="24"/>
          <w:shd w:val="clear" w:color="auto" w:fill="FFFFFF"/>
          <w:lang w:val="en-US"/>
        </w:rPr>
        <w:t>Scaling of swimming performance in the largest animals. </w:t>
      </w:r>
      <w:r w:rsidRPr="00D93CBB">
        <w:rPr>
          <w:rFonts w:eastAsia="Times New Roman"/>
          <w:i/>
          <w:iCs/>
          <w:color w:val="000000"/>
          <w:sz w:val="24"/>
          <w:szCs w:val="24"/>
          <w:shd w:val="clear" w:color="auto" w:fill="FFFFFF"/>
          <w:lang w:val="en-US"/>
        </w:rPr>
        <w:t>J. Exp. Biol.</w:t>
      </w:r>
      <w:r w:rsidRPr="00D93CBB">
        <w:rPr>
          <w:rFonts w:eastAsia="Times New Roman"/>
          <w:color w:val="000000"/>
          <w:sz w:val="24"/>
          <w:szCs w:val="24"/>
          <w:shd w:val="clear" w:color="auto" w:fill="FFFFFF"/>
          <w:lang w:val="en-US"/>
        </w:rPr>
        <w:t xml:space="preserve"> </w:t>
      </w:r>
      <w:r w:rsidRPr="00D93CBB">
        <w:rPr>
          <w:rFonts w:eastAsia="Times New Roman"/>
          <w:b/>
          <w:bCs/>
          <w:color w:val="000000"/>
          <w:sz w:val="24"/>
          <w:szCs w:val="24"/>
          <w:shd w:val="clear" w:color="auto" w:fill="FFFFFF"/>
          <w:lang w:val="en-US"/>
        </w:rPr>
        <w:t>222</w:t>
      </w:r>
      <w:r w:rsidRPr="00D93CBB">
        <w:rPr>
          <w:rFonts w:eastAsia="Times New Roman"/>
          <w:color w:val="000000"/>
          <w:sz w:val="24"/>
          <w:szCs w:val="24"/>
          <w:shd w:val="clear" w:color="auto" w:fill="FFFFFF"/>
          <w:lang w:val="en-US"/>
        </w:rPr>
        <w:t>: jeb204172.</w:t>
      </w:r>
    </w:p>
    <w:p w14:paraId="78062FF7" w14:textId="2947BD89" w:rsidR="009562E5" w:rsidRPr="00CD0233" w:rsidRDefault="009562E5" w:rsidP="00D93CBB">
      <w:pPr>
        <w:numPr>
          <w:ilvl w:val="0"/>
          <w:numId w:val="6"/>
        </w:numPr>
        <w:spacing w:line="240" w:lineRule="auto"/>
        <w:ind w:left="360"/>
        <w:textAlignment w:val="baseline"/>
        <w:rPr>
          <w:ins w:id="1153" w:author="Frank Fish" w:date="2020-05-20T17:38:00Z"/>
          <w:rFonts w:eastAsia="Times New Roman"/>
          <w:color w:val="000000"/>
          <w:sz w:val="24"/>
          <w:szCs w:val="24"/>
          <w:lang w:val="en-US"/>
          <w:rPrChange w:id="1154" w:author="Frank Fish" w:date="2020-05-20T17:38:00Z">
            <w:rPr>
              <w:ins w:id="1155" w:author="Frank Fish" w:date="2020-05-20T17:38:00Z"/>
              <w:rFonts w:eastAsia="Times New Roman"/>
              <w:color w:val="000000"/>
              <w:sz w:val="24"/>
              <w:szCs w:val="24"/>
              <w:shd w:val="clear" w:color="auto" w:fill="FFFFFF"/>
              <w:lang w:val="en-US"/>
            </w:rPr>
          </w:rPrChange>
        </w:rPr>
      </w:pPr>
      <w:ins w:id="1156" w:author="Frank Fish" w:date="2020-05-18T15:16:00Z">
        <w:r>
          <w:rPr>
            <w:rFonts w:eastAsia="Times New Roman"/>
            <w:color w:val="000000"/>
            <w:sz w:val="24"/>
            <w:szCs w:val="24"/>
            <w:shd w:val="clear" w:color="auto" w:fill="FFFFFF"/>
            <w:lang w:val="en-US"/>
          </w:rPr>
          <w:t>Hill, A.</w:t>
        </w:r>
      </w:ins>
      <w:ins w:id="1157" w:author="Frank Fish" w:date="2020-05-20T17:40:00Z">
        <w:r w:rsidR="00CD0233">
          <w:rPr>
            <w:rFonts w:eastAsia="Times New Roman"/>
            <w:color w:val="000000"/>
            <w:sz w:val="24"/>
            <w:szCs w:val="24"/>
            <w:shd w:val="clear" w:color="auto" w:fill="FFFFFF"/>
            <w:lang w:val="en-US"/>
          </w:rPr>
          <w:t xml:space="preserve"> </w:t>
        </w:r>
      </w:ins>
      <w:ins w:id="1158" w:author="Frank Fish" w:date="2020-05-18T15:16:00Z">
        <w:r>
          <w:rPr>
            <w:rFonts w:eastAsia="Times New Roman"/>
            <w:color w:val="000000"/>
            <w:sz w:val="24"/>
            <w:szCs w:val="24"/>
            <w:shd w:val="clear" w:color="auto" w:fill="FFFFFF"/>
            <w:lang w:val="en-US"/>
          </w:rPr>
          <w:t xml:space="preserve">V. (1950). The dimensions of animals and their muscular dynamics. </w:t>
        </w:r>
        <w:r w:rsidRPr="009562E5">
          <w:rPr>
            <w:rFonts w:eastAsia="Times New Roman"/>
            <w:i/>
            <w:color w:val="000000"/>
            <w:sz w:val="24"/>
            <w:szCs w:val="24"/>
            <w:shd w:val="clear" w:color="auto" w:fill="FFFFFF"/>
            <w:lang w:val="en-US"/>
            <w:rPrChange w:id="1159" w:author="Frank Fish" w:date="2020-05-18T15:19:00Z">
              <w:rPr>
                <w:rFonts w:eastAsia="Times New Roman"/>
                <w:color w:val="000000"/>
                <w:sz w:val="24"/>
                <w:szCs w:val="24"/>
                <w:shd w:val="clear" w:color="auto" w:fill="FFFFFF"/>
                <w:lang w:val="en-US"/>
              </w:rPr>
            </w:rPrChange>
          </w:rPr>
          <w:t>Sci. Prog</w:t>
        </w:r>
        <w:r>
          <w:rPr>
            <w:rFonts w:eastAsia="Times New Roman"/>
            <w:color w:val="000000"/>
            <w:sz w:val="24"/>
            <w:szCs w:val="24"/>
            <w:shd w:val="clear" w:color="auto" w:fill="FFFFFF"/>
            <w:lang w:val="en-US"/>
          </w:rPr>
          <w:t xml:space="preserve">. </w:t>
        </w:r>
        <w:r w:rsidRPr="009562E5">
          <w:rPr>
            <w:rFonts w:eastAsia="Times New Roman"/>
            <w:b/>
            <w:color w:val="000000"/>
            <w:sz w:val="24"/>
            <w:szCs w:val="24"/>
            <w:shd w:val="clear" w:color="auto" w:fill="FFFFFF"/>
            <w:lang w:val="en-US"/>
            <w:rPrChange w:id="1160" w:author="Frank Fish" w:date="2020-05-18T15:18:00Z">
              <w:rPr>
                <w:rFonts w:eastAsia="Times New Roman"/>
                <w:color w:val="000000"/>
                <w:sz w:val="24"/>
                <w:szCs w:val="24"/>
                <w:shd w:val="clear" w:color="auto" w:fill="FFFFFF"/>
                <w:lang w:val="en-US"/>
              </w:rPr>
            </w:rPrChange>
          </w:rPr>
          <w:t>38</w:t>
        </w:r>
        <w:r>
          <w:rPr>
            <w:rFonts w:eastAsia="Times New Roman"/>
            <w:color w:val="000000"/>
            <w:sz w:val="24"/>
            <w:szCs w:val="24"/>
            <w:shd w:val="clear" w:color="auto" w:fill="FFFFFF"/>
            <w:lang w:val="en-US"/>
          </w:rPr>
          <w:t>:</w:t>
        </w:r>
      </w:ins>
      <w:ins w:id="1161" w:author="Frank Fish" w:date="2020-05-18T15:18:00Z">
        <w:r>
          <w:rPr>
            <w:rFonts w:eastAsia="Times New Roman"/>
            <w:color w:val="000000"/>
            <w:sz w:val="24"/>
            <w:szCs w:val="24"/>
            <w:shd w:val="clear" w:color="auto" w:fill="FFFFFF"/>
            <w:lang w:val="en-US"/>
          </w:rPr>
          <w:t xml:space="preserve"> </w:t>
        </w:r>
      </w:ins>
      <w:ins w:id="1162" w:author="Frank Fish" w:date="2020-05-18T15:16:00Z">
        <w:r>
          <w:rPr>
            <w:rFonts w:eastAsia="Times New Roman"/>
            <w:color w:val="000000"/>
            <w:sz w:val="24"/>
            <w:szCs w:val="24"/>
            <w:shd w:val="clear" w:color="auto" w:fill="FFFFFF"/>
            <w:lang w:val="en-US"/>
          </w:rPr>
          <w:t xml:space="preserve">209-230. </w:t>
        </w:r>
      </w:ins>
    </w:p>
    <w:p w14:paraId="06E2E876" w14:textId="71574555" w:rsidR="00CD0233" w:rsidRPr="00EC7444" w:rsidRDefault="00CD0233" w:rsidP="00D93CBB">
      <w:pPr>
        <w:numPr>
          <w:ilvl w:val="0"/>
          <w:numId w:val="6"/>
        </w:numPr>
        <w:spacing w:line="240" w:lineRule="auto"/>
        <w:ind w:left="360"/>
        <w:textAlignment w:val="baseline"/>
        <w:rPr>
          <w:ins w:id="1163" w:author="Frank Fish" w:date="2020-05-18T15:52:00Z"/>
          <w:rFonts w:eastAsia="Times New Roman"/>
          <w:color w:val="000000"/>
          <w:sz w:val="24"/>
          <w:szCs w:val="24"/>
          <w:lang w:val="en-US"/>
          <w:rPrChange w:id="1164" w:author="Frank Fish" w:date="2020-05-18T15:52:00Z">
            <w:rPr>
              <w:ins w:id="1165" w:author="Frank Fish" w:date="2020-05-18T15:52:00Z"/>
              <w:rFonts w:eastAsia="Times New Roman"/>
              <w:color w:val="000000"/>
              <w:sz w:val="24"/>
              <w:szCs w:val="24"/>
              <w:shd w:val="clear" w:color="auto" w:fill="FFFFFF"/>
              <w:lang w:val="en-US"/>
            </w:rPr>
          </w:rPrChange>
        </w:rPr>
      </w:pPr>
      <w:ins w:id="1166" w:author="Frank Fish" w:date="2020-05-20T17:38:00Z">
        <w:r>
          <w:rPr>
            <w:rFonts w:eastAsia="Times New Roman"/>
            <w:color w:val="000000"/>
            <w:sz w:val="24"/>
            <w:szCs w:val="24"/>
            <w:shd w:val="clear" w:color="auto" w:fill="FFFFFF"/>
            <w:lang w:val="en-US"/>
          </w:rPr>
          <w:t>Hirt, M. R.</w:t>
        </w:r>
      </w:ins>
      <w:ins w:id="1167" w:author="Frank Fish" w:date="2020-05-20T17:45:00Z">
        <w:r>
          <w:rPr>
            <w:rFonts w:eastAsia="Times New Roman"/>
            <w:color w:val="000000"/>
            <w:sz w:val="24"/>
            <w:szCs w:val="24"/>
            <w:shd w:val="clear" w:color="auto" w:fill="FFFFFF"/>
            <w:lang w:val="en-US"/>
          </w:rPr>
          <w:t xml:space="preserve">, Jetz, W., Rall, B. C. and Brose, U. </w:t>
        </w:r>
      </w:ins>
      <w:ins w:id="1168" w:author="Frank Fish" w:date="2020-05-20T17:46:00Z">
        <w:r w:rsidR="00AE4E76">
          <w:rPr>
            <w:rFonts w:eastAsia="Times New Roman"/>
            <w:color w:val="000000"/>
            <w:sz w:val="24"/>
            <w:szCs w:val="24"/>
            <w:shd w:val="clear" w:color="auto" w:fill="FFFFFF"/>
            <w:lang w:val="en-US"/>
          </w:rPr>
          <w:t>(</w:t>
        </w:r>
      </w:ins>
      <w:ins w:id="1169" w:author="Frank Fish" w:date="2020-05-20T17:45:00Z">
        <w:r w:rsidR="00AE4E76">
          <w:rPr>
            <w:rFonts w:eastAsia="Times New Roman"/>
            <w:color w:val="000000"/>
            <w:sz w:val="24"/>
            <w:szCs w:val="24"/>
            <w:shd w:val="clear" w:color="auto" w:fill="FFFFFF"/>
            <w:lang w:val="en-US"/>
          </w:rPr>
          <w:t>2017)</w:t>
        </w:r>
      </w:ins>
      <w:ins w:id="1170" w:author="Frank Fish" w:date="2020-05-20T17:46:00Z">
        <w:r w:rsidR="00AE4E76">
          <w:rPr>
            <w:rFonts w:eastAsia="Times New Roman"/>
            <w:color w:val="000000"/>
            <w:sz w:val="24"/>
            <w:szCs w:val="24"/>
            <w:shd w:val="clear" w:color="auto" w:fill="FFFFFF"/>
            <w:lang w:val="en-US"/>
          </w:rPr>
          <w:t xml:space="preserve">. A general scaling law reveals why largest animals are not the fastest. </w:t>
        </w:r>
        <w:r w:rsidR="00AE4E76" w:rsidRPr="00061DB1">
          <w:rPr>
            <w:rFonts w:eastAsia="Times New Roman"/>
            <w:i/>
            <w:color w:val="000000"/>
            <w:sz w:val="24"/>
            <w:szCs w:val="24"/>
            <w:shd w:val="clear" w:color="auto" w:fill="FFFFFF"/>
            <w:lang w:val="en-US"/>
            <w:rPrChange w:id="1171" w:author="Frank Fish" w:date="2020-05-20T17:50:00Z">
              <w:rPr>
                <w:rFonts w:eastAsia="Times New Roman"/>
                <w:color w:val="000000"/>
                <w:sz w:val="24"/>
                <w:szCs w:val="24"/>
                <w:shd w:val="clear" w:color="auto" w:fill="FFFFFF"/>
                <w:lang w:val="en-US"/>
              </w:rPr>
            </w:rPrChange>
          </w:rPr>
          <w:t>Nat</w:t>
        </w:r>
      </w:ins>
      <w:ins w:id="1172" w:author="Frank Fish" w:date="2020-05-20T17:48:00Z">
        <w:r w:rsidR="00061DB1" w:rsidRPr="00061DB1">
          <w:rPr>
            <w:rFonts w:eastAsia="Times New Roman"/>
            <w:i/>
            <w:color w:val="000000"/>
            <w:sz w:val="24"/>
            <w:szCs w:val="24"/>
            <w:shd w:val="clear" w:color="auto" w:fill="FFFFFF"/>
            <w:lang w:val="en-US"/>
            <w:rPrChange w:id="1173" w:author="Frank Fish" w:date="2020-05-20T17:50:00Z">
              <w:rPr>
                <w:rFonts w:eastAsia="Times New Roman"/>
                <w:color w:val="000000"/>
                <w:sz w:val="24"/>
                <w:szCs w:val="24"/>
                <w:shd w:val="clear" w:color="auto" w:fill="FFFFFF"/>
                <w:lang w:val="en-US"/>
              </w:rPr>
            </w:rPrChange>
          </w:rPr>
          <w:t>. Ecol. Evol</w:t>
        </w:r>
        <w:r w:rsidR="00061DB1">
          <w:rPr>
            <w:rFonts w:eastAsia="Times New Roman"/>
            <w:color w:val="000000"/>
            <w:sz w:val="24"/>
            <w:szCs w:val="24"/>
            <w:shd w:val="clear" w:color="auto" w:fill="FFFFFF"/>
            <w:lang w:val="en-US"/>
          </w:rPr>
          <w:t xml:space="preserve">. </w:t>
        </w:r>
        <w:r w:rsidR="00061DB1" w:rsidRPr="00061DB1">
          <w:rPr>
            <w:rFonts w:eastAsia="Times New Roman"/>
            <w:b/>
            <w:color w:val="000000"/>
            <w:sz w:val="24"/>
            <w:szCs w:val="24"/>
            <w:shd w:val="clear" w:color="auto" w:fill="FFFFFF"/>
            <w:lang w:val="en-US"/>
            <w:rPrChange w:id="1174" w:author="Frank Fish" w:date="2020-05-20T17:49:00Z">
              <w:rPr>
                <w:rFonts w:eastAsia="Times New Roman"/>
                <w:color w:val="000000"/>
                <w:sz w:val="24"/>
                <w:szCs w:val="24"/>
                <w:shd w:val="clear" w:color="auto" w:fill="FFFFFF"/>
                <w:lang w:val="en-US"/>
              </w:rPr>
            </w:rPrChange>
          </w:rPr>
          <w:t>1</w:t>
        </w:r>
      </w:ins>
      <w:ins w:id="1175" w:author="Frank Fish" w:date="2020-05-20T17:49:00Z">
        <w:r w:rsidR="00061DB1">
          <w:rPr>
            <w:rFonts w:eastAsia="Times New Roman"/>
            <w:color w:val="000000"/>
            <w:sz w:val="24"/>
            <w:szCs w:val="24"/>
            <w:shd w:val="clear" w:color="auto" w:fill="FFFFFF"/>
            <w:lang w:val="en-US"/>
          </w:rPr>
          <w:t>: 1116-1122.</w:t>
        </w:r>
      </w:ins>
      <w:ins w:id="1176" w:author="Frank Fish" w:date="2020-05-20T17:46:00Z">
        <w:r w:rsidR="00AE4E76">
          <w:rPr>
            <w:rFonts w:eastAsia="Times New Roman"/>
            <w:color w:val="000000"/>
            <w:sz w:val="24"/>
            <w:szCs w:val="24"/>
            <w:shd w:val="clear" w:color="auto" w:fill="FFFFFF"/>
            <w:lang w:val="en-US"/>
          </w:rPr>
          <w:t xml:space="preserve"> </w:t>
        </w:r>
      </w:ins>
    </w:p>
    <w:p w14:paraId="351D65BE" w14:textId="13687471" w:rsidR="00EC7444" w:rsidRPr="00104EE6" w:rsidRDefault="00EC7444" w:rsidP="00D93CBB">
      <w:pPr>
        <w:numPr>
          <w:ilvl w:val="0"/>
          <w:numId w:val="6"/>
        </w:numPr>
        <w:spacing w:line="240" w:lineRule="auto"/>
        <w:ind w:left="360"/>
        <w:textAlignment w:val="baseline"/>
        <w:rPr>
          <w:ins w:id="1177" w:author="Frank Fish" w:date="2020-05-18T16:10:00Z"/>
          <w:rFonts w:eastAsia="Times New Roman"/>
          <w:color w:val="000000"/>
          <w:sz w:val="24"/>
          <w:szCs w:val="24"/>
          <w:lang w:val="en-US"/>
          <w:rPrChange w:id="1178" w:author="Frank Fish" w:date="2020-05-18T16:10:00Z">
            <w:rPr>
              <w:ins w:id="1179" w:author="Frank Fish" w:date="2020-05-18T16:10:00Z"/>
              <w:rFonts w:eastAsia="Times New Roman"/>
              <w:color w:val="000000"/>
              <w:sz w:val="24"/>
              <w:szCs w:val="24"/>
              <w:shd w:val="clear" w:color="auto" w:fill="FFFFFF"/>
              <w:lang w:val="en-US"/>
            </w:rPr>
          </w:rPrChange>
        </w:rPr>
      </w:pPr>
      <w:ins w:id="1180" w:author="Frank Fish" w:date="2020-05-18T15:52:00Z">
        <w:r>
          <w:rPr>
            <w:rFonts w:eastAsia="Times New Roman"/>
            <w:color w:val="000000"/>
            <w:sz w:val="24"/>
            <w:szCs w:val="24"/>
            <w:shd w:val="clear" w:color="auto" w:fill="FFFFFF"/>
            <w:lang w:val="en-US"/>
          </w:rPr>
          <w:t>Hoerner, S.</w:t>
        </w:r>
      </w:ins>
      <w:ins w:id="1181" w:author="Frank Fish" w:date="2020-05-20T17:39:00Z">
        <w:r w:rsidR="00CD0233">
          <w:rPr>
            <w:rFonts w:eastAsia="Times New Roman"/>
            <w:color w:val="000000"/>
            <w:sz w:val="24"/>
            <w:szCs w:val="24"/>
            <w:shd w:val="clear" w:color="auto" w:fill="FFFFFF"/>
            <w:lang w:val="en-US"/>
          </w:rPr>
          <w:t xml:space="preserve"> </w:t>
        </w:r>
      </w:ins>
      <w:ins w:id="1182" w:author="Frank Fish" w:date="2020-05-18T15:52:00Z">
        <w:r>
          <w:rPr>
            <w:rFonts w:eastAsia="Times New Roman"/>
            <w:color w:val="000000"/>
            <w:sz w:val="24"/>
            <w:szCs w:val="24"/>
            <w:shd w:val="clear" w:color="auto" w:fill="FFFFFF"/>
            <w:lang w:val="en-US"/>
          </w:rPr>
          <w:t>F. (1965). Fluid dynamic drag. Published by author, Midland Park, NJ.</w:t>
        </w:r>
      </w:ins>
    </w:p>
    <w:p w14:paraId="70CC26E7" w14:textId="22704DD0" w:rsidR="00104EE6" w:rsidRPr="00D93CBB" w:rsidRDefault="00104EE6" w:rsidP="00D93CBB">
      <w:pPr>
        <w:numPr>
          <w:ilvl w:val="0"/>
          <w:numId w:val="6"/>
        </w:numPr>
        <w:spacing w:line="240" w:lineRule="auto"/>
        <w:ind w:left="360"/>
        <w:textAlignment w:val="baseline"/>
        <w:rPr>
          <w:rFonts w:eastAsia="Times New Roman"/>
          <w:color w:val="000000"/>
          <w:sz w:val="24"/>
          <w:szCs w:val="24"/>
          <w:lang w:val="en-US"/>
        </w:rPr>
      </w:pPr>
      <w:ins w:id="1183" w:author="Frank Fish" w:date="2020-05-18T16:10:00Z">
        <w:r>
          <w:rPr>
            <w:rFonts w:eastAsia="Times New Roman"/>
            <w:color w:val="000000"/>
            <w:sz w:val="24"/>
            <w:szCs w:val="24"/>
            <w:shd w:val="clear" w:color="auto" w:fill="FFFFFF"/>
            <w:lang w:val="en-US"/>
          </w:rPr>
          <w:t>Hoyt, D.</w:t>
        </w:r>
      </w:ins>
      <w:ins w:id="1184" w:author="Frank Fish" w:date="2020-05-20T17:38:00Z">
        <w:r w:rsidR="00CD0233">
          <w:rPr>
            <w:rFonts w:eastAsia="Times New Roman"/>
            <w:color w:val="000000"/>
            <w:sz w:val="24"/>
            <w:szCs w:val="24"/>
            <w:shd w:val="clear" w:color="auto" w:fill="FFFFFF"/>
            <w:lang w:val="en-US"/>
          </w:rPr>
          <w:t xml:space="preserve"> </w:t>
        </w:r>
      </w:ins>
      <w:ins w:id="1185" w:author="Frank Fish" w:date="2020-05-18T16:10:00Z">
        <w:r>
          <w:rPr>
            <w:rFonts w:eastAsia="Times New Roman"/>
            <w:color w:val="000000"/>
            <w:sz w:val="24"/>
            <w:szCs w:val="24"/>
            <w:shd w:val="clear" w:color="auto" w:fill="FFFFFF"/>
            <w:lang w:val="en-US"/>
          </w:rPr>
          <w:t>F. and Taylor, C.</w:t>
        </w:r>
      </w:ins>
      <w:ins w:id="1186" w:author="Frank Fish" w:date="2020-05-20T17:38:00Z">
        <w:r w:rsidR="00CD0233">
          <w:rPr>
            <w:rFonts w:eastAsia="Times New Roman"/>
            <w:color w:val="000000"/>
            <w:sz w:val="24"/>
            <w:szCs w:val="24"/>
            <w:shd w:val="clear" w:color="auto" w:fill="FFFFFF"/>
            <w:lang w:val="en-US"/>
          </w:rPr>
          <w:t xml:space="preserve"> </w:t>
        </w:r>
      </w:ins>
      <w:ins w:id="1187" w:author="Frank Fish" w:date="2020-05-18T16:10:00Z">
        <w:r>
          <w:rPr>
            <w:rFonts w:eastAsia="Times New Roman"/>
            <w:color w:val="000000"/>
            <w:sz w:val="24"/>
            <w:szCs w:val="24"/>
            <w:shd w:val="clear" w:color="auto" w:fill="FFFFFF"/>
            <w:lang w:val="en-US"/>
          </w:rPr>
          <w:t>R. (1981). Gait and the energetics of locomotion in h</w:t>
        </w:r>
      </w:ins>
      <w:ins w:id="1188" w:author="Frank Fish" w:date="2020-05-18T16:11:00Z">
        <w:r>
          <w:rPr>
            <w:rFonts w:eastAsia="Times New Roman"/>
            <w:color w:val="000000"/>
            <w:sz w:val="24"/>
            <w:szCs w:val="24"/>
            <w:shd w:val="clear" w:color="auto" w:fill="FFFFFF"/>
            <w:lang w:val="en-US"/>
          </w:rPr>
          <w:t>o</w:t>
        </w:r>
      </w:ins>
      <w:ins w:id="1189" w:author="Frank Fish" w:date="2020-05-18T16:10:00Z">
        <w:r>
          <w:rPr>
            <w:rFonts w:eastAsia="Times New Roman"/>
            <w:color w:val="000000"/>
            <w:sz w:val="24"/>
            <w:szCs w:val="24"/>
            <w:shd w:val="clear" w:color="auto" w:fill="FFFFFF"/>
            <w:lang w:val="en-US"/>
          </w:rPr>
          <w:t xml:space="preserve">rses Nature </w:t>
        </w:r>
      </w:ins>
      <w:ins w:id="1190" w:author="Frank Fish" w:date="2020-05-18T16:11:00Z">
        <w:r>
          <w:rPr>
            <w:rFonts w:eastAsia="Times New Roman"/>
            <w:color w:val="000000"/>
            <w:sz w:val="24"/>
            <w:szCs w:val="24"/>
            <w:shd w:val="clear" w:color="auto" w:fill="FFFFFF"/>
            <w:lang w:val="en-US"/>
          </w:rPr>
          <w:t>292: 239-240.</w:t>
        </w:r>
      </w:ins>
    </w:p>
    <w:p w14:paraId="24EA351C" w14:textId="77777777" w:rsidR="00D93CBB" w:rsidRPr="00D93CBB" w:rsidRDefault="00D93CBB" w:rsidP="00D93CBB">
      <w:pPr>
        <w:numPr>
          <w:ilvl w:val="0"/>
          <w:numId w:val="6"/>
        </w:numPr>
        <w:shd w:val="clear" w:color="auto" w:fill="FFFFFF"/>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Johnson, M. (2011). Measuring the orientation and movement of marine animals using inertial and magnetic sensors – a tutorial. Fine-scale animal movement workshop, Hobart, March 2011. </w:t>
      </w:r>
    </w:p>
    <w:p w14:paraId="48043961" w14:textId="701C82C5" w:rsidR="00D93CBB" w:rsidRPr="00D93CBB" w:rsidRDefault="00D93CBB" w:rsidP="00D93CBB">
      <w:pPr>
        <w:numPr>
          <w:ilvl w:val="0"/>
          <w:numId w:val="6"/>
        </w:numPr>
        <w:shd w:val="clear" w:color="auto" w:fill="FFFFFF"/>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Johnston, D. W.</w:t>
      </w:r>
      <w:del w:id="1191" w:author="Frank Fish" w:date="2020-05-13T10:44:00Z">
        <w:r w:rsidRPr="00D93CBB" w:rsidDel="009724BF">
          <w:rPr>
            <w:rFonts w:eastAsia="Times New Roman"/>
            <w:color w:val="000000"/>
            <w:sz w:val="24"/>
            <w:szCs w:val="24"/>
            <w:lang w:val="en-US"/>
          </w:rPr>
          <w:delText>,</w:delText>
        </w:r>
      </w:del>
      <w:r w:rsidRPr="00D93CBB">
        <w:rPr>
          <w:rFonts w:eastAsia="Times New Roman"/>
          <w:color w:val="000000"/>
          <w:sz w:val="24"/>
          <w:szCs w:val="24"/>
          <w:lang w:val="en-US"/>
        </w:rPr>
        <w:t xml:space="preserve"> (2019). Unoccupied </w:t>
      </w:r>
      <w:del w:id="1192" w:author="Frank Fish" w:date="2020-05-13T10:47:00Z">
        <w:r w:rsidRPr="00D93CBB" w:rsidDel="001C767F">
          <w:rPr>
            <w:rFonts w:eastAsia="Times New Roman"/>
            <w:color w:val="000000"/>
            <w:sz w:val="24"/>
            <w:szCs w:val="24"/>
            <w:lang w:val="en-US"/>
          </w:rPr>
          <w:delText xml:space="preserve">Aircraft </w:delText>
        </w:r>
      </w:del>
      <w:ins w:id="1193" w:author="Frank Fish" w:date="2020-05-13T10:47:00Z">
        <w:r w:rsidR="001C767F">
          <w:rPr>
            <w:rFonts w:eastAsia="Times New Roman"/>
            <w:color w:val="000000"/>
            <w:sz w:val="24"/>
            <w:szCs w:val="24"/>
            <w:lang w:val="en-US"/>
          </w:rPr>
          <w:t>a</w:t>
        </w:r>
        <w:r w:rsidR="001C767F" w:rsidRPr="00D93CBB">
          <w:rPr>
            <w:rFonts w:eastAsia="Times New Roman"/>
            <w:color w:val="000000"/>
            <w:sz w:val="24"/>
            <w:szCs w:val="24"/>
            <w:lang w:val="en-US"/>
          </w:rPr>
          <w:t xml:space="preserve">ircraft </w:t>
        </w:r>
      </w:ins>
      <w:del w:id="1194" w:author="Frank Fish" w:date="2020-05-13T10:47:00Z">
        <w:r w:rsidRPr="00D93CBB" w:rsidDel="001C767F">
          <w:rPr>
            <w:rFonts w:eastAsia="Times New Roman"/>
            <w:color w:val="000000"/>
            <w:sz w:val="24"/>
            <w:szCs w:val="24"/>
            <w:lang w:val="en-US"/>
          </w:rPr>
          <w:delText xml:space="preserve">Systems </w:delText>
        </w:r>
      </w:del>
      <w:ins w:id="1195" w:author="Frank Fish" w:date="2020-05-13T10:48:00Z">
        <w:r w:rsidR="001C767F">
          <w:rPr>
            <w:rFonts w:eastAsia="Times New Roman"/>
            <w:color w:val="000000"/>
            <w:sz w:val="24"/>
            <w:szCs w:val="24"/>
            <w:lang w:val="en-US"/>
          </w:rPr>
          <w:t>s</w:t>
        </w:r>
      </w:ins>
      <w:ins w:id="1196" w:author="Frank Fish" w:date="2020-05-13T10:47:00Z">
        <w:r w:rsidR="001C767F" w:rsidRPr="00D93CBB">
          <w:rPr>
            <w:rFonts w:eastAsia="Times New Roman"/>
            <w:color w:val="000000"/>
            <w:sz w:val="24"/>
            <w:szCs w:val="24"/>
            <w:lang w:val="en-US"/>
          </w:rPr>
          <w:t xml:space="preserve">ystems </w:t>
        </w:r>
      </w:ins>
      <w:r w:rsidRPr="00D93CBB">
        <w:rPr>
          <w:rFonts w:eastAsia="Times New Roman"/>
          <w:color w:val="000000"/>
          <w:sz w:val="24"/>
          <w:szCs w:val="24"/>
          <w:lang w:val="en-US"/>
        </w:rPr>
        <w:t xml:space="preserve">in </w:t>
      </w:r>
      <w:del w:id="1197" w:author="Frank Fish" w:date="2020-05-13T10:48:00Z">
        <w:r w:rsidRPr="00D93CBB" w:rsidDel="001C767F">
          <w:rPr>
            <w:rFonts w:eastAsia="Times New Roman"/>
            <w:color w:val="000000"/>
            <w:sz w:val="24"/>
            <w:szCs w:val="24"/>
            <w:lang w:val="en-US"/>
          </w:rPr>
          <w:delText xml:space="preserve">Marine </w:delText>
        </w:r>
      </w:del>
      <w:ins w:id="1198" w:author="Frank Fish" w:date="2020-05-13T10:48:00Z">
        <w:r w:rsidR="001C767F">
          <w:rPr>
            <w:rFonts w:eastAsia="Times New Roman"/>
            <w:color w:val="000000"/>
            <w:sz w:val="24"/>
            <w:szCs w:val="24"/>
            <w:lang w:val="en-US"/>
          </w:rPr>
          <w:t>m</w:t>
        </w:r>
        <w:r w:rsidR="001C767F" w:rsidRPr="00D93CBB">
          <w:rPr>
            <w:rFonts w:eastAsia="Times New Roman"/>
            <w:color w:val="000000"/>
            <w:sz w:val="24"/>
            <w:szCs w:val="24"/>
            <w:lang w:val="en-US"/>
          </w:rPr>
          <w:t xml:space="preserve">arine </w:t>
        </w:r>
      </w:ins>
      <w:del w:id="1199" w:author="Frank Fish" w:date="2020-05-13T10:48:00Z">
        <w:r w:rsidRPr="00D93CBB" w:rsidDel="001C767F">
          <w:rPr>
            <w:rFonts w:eastAsia="Times New Roman"/>
            <w:color w:val="000000"/>
            <w:sz w:val="24"/>
            <w:szCs w:val="24"/>
            <w:lang w:val="en-US"/>
          </w:rPr>
          <w:delText xml:space="preserve">Science </w:delText>
        </w:r>
      </w:del>
      <w:ins w:id="1200" w:author="Frank Fish" w:date="2020-05-13T10:48:00Z">
        <w:r w:rsidR="001C767F">
          <w:rPr>
            <w:rFonts w:eastAsia="Times New Roman"/>
            <w:color w:val="000000"/>
            <w:sz w:val="24"/>
            <w:szCs w:val="24"/>
            <w:lang w:val="en-US"/>
          </w:rPr>
          <w:t>s</w:t>
        </w:r>
        <w:r w:rsidR="001C767F" w:rsidRPr="00D93CBB">
          <w:rPr>
            <w:rFonts w:eastAsia="Times New Roman"/>
            <w:color w:val="000000"/>
            <w:sz w:val="24"/>
            <w:szCs w:val="24"/>
            <w:lang w:val="en-US"/>
          </w:rPr>
          <w:t xml:space="preserve">cience </w:t>
        </w:r>
      </w:ins>
      <w:r w:rsidRPr="00D93CBB">
        <w:rPr>
          <w:rFonts w:eastAsia="Times New Roman"/>
          <w:color w:val="000000"/>
          <w:sz w:val="24"/>
          <w:szCs w:val="24"/>
          <w:lang w:val="en-US"/>
        </w:rPr>
        <w:t xml:space="preserve">and </w:t>
      </w:r>
      <w:del w:id="1201" w:author="Frank Fish" w:date="2020-05-13T10:48:00Z">
        <w:r w:rsidRPr="00D93CBB" w:rsidDel="001C767F">
          <w:rPr>
            <w:rFonts w:eastAsia="Times New Roman"/>
            <w:color w:val="000000"/>
            <w:sz w:val="24"/>
            <w:szCs w:val="24"/>
            <w:lang w:val="en-US"/>
          </w:rPr>
          <w:delText>Conservation</w:delText>
        </w:r>
      </w:del>
      <w:ins w:id="1202" w:author="Frank Fish" w:date="2020-05-13T10:48:00Z">
        <w:r w:rsidR="001C767F">
          <w:rPr>
            <w:rFonts w:eastAsia="Times New Roman"/>
            <w:color w:val="000000"/>
            <w:sz w:val="24"/>
            <w:szCs w:val="24"/>
            <w:lang w:val="en-US"/>
          </w:rPr>
          <w:t>c</w:t>
        </w:r>
        <w:r w:rsidR="001C767F" w:rsidRPr="00D93CBB">
          <w:rPr>
            <w:rFonts w:eastAsia="Times New Roman"/>
            <w:color w:val="000000"/>
            <w:sz w:val="24"/>
            <w:szCs w:val="24"/>
            <w:lang w:val="en-US"/>
          </w:rPr>
          <w:t>onservation</w:t>
        </w:r>
      </w:ins>
      <w:r w:rsidRPr="00D93CBB">
        <w:rPr>
          <w:rFonts w:eastAsia="Times New Roman"/>
          <w:color w:val="000000"/>
          <w:sz w:val="24"/>
          <w:szCs w:val="24"/>
          <w:lang w:val="en-US"/>
        </w:rPr>
        <w:t xml:space="preserve">. </w:t>
      </w:r>
      <w:del w:id="1203" w:author="Frank Fish" w:date="2020-05-13T10:48:00Z">
        <w:r w:rsidRPr="00D93CBB" w:rsidDel="001C767F">
          <w:rPr>
            <w:rFonts w:eastAsia="Times New Roman"/>
            <w:i/>
            <w:iCs/>
            <w:color w:val="000000"/>
            <w:sz w:val="24"/>
            <w:szCs w:val="24"/>
            <w:lang w:val="en-US"/>
          </w:rPr>
          <w:delText xml:space="preserve">Annual </w:delText>
        </w:r>
      </w:del>
      <w:ins w:id="1204" w:author="Frank Fish" w:date="2020-05-13T10:48:00Z">
        <w:r w:rsidR="001C767F" w:rsidRPr="00D93CBB">
          <w:rPr>
            <w:rFonts w:eastAsia="Times New Roman"/>
            <w:i/>
            <w:iCs/>
            <w:color w:val="000000"/>
            <w:sz w:val="24"/>
            <w:szCs w:val="24"/>
            <w:lang w:val="en-US"/>
          </w:rPr>
          <w:t>Ann</w:t>
        </w:r>
        <w:r w:rsidR="001C767F">
          <w:rPr>
            <w:rFonts w:eastAsia="Times New Roman"/>
            <w:i/>
            <w:iCs/>
            <w:color w:val="000000"/>
            <w:sz w:val="24"/>
            <w:szCs w:val="24"/>
            <w:lang w:val="en-US"/>
          </w:rPr>
          <w:t>.</w:t>
        </w:r>
        <w:r w:rsidR="001C767F" w:rsidRPr="00D93CBB">
          <w:rPr>
            <w:rFonts w:eastAsia="Times New Roman"/>
            <w:i/>
            <w:iCs/>
            <w:color w:val="000000"/>
            <w:sz w:val="24"/>
            <w:szCs w:val="24"/>
            <w:lang w:val="en-US"/>
          </w:rPr>
          <w:t xml:space="preserve"> </w:t>
        </w:r>
      </w:ins>
      <w:del w:id="1205" w:author="Frank Fish" w:date="2020-05-13T10:48:00Z">
        <w:r w:rsidRPr="00D93CBB" w:rsidDel="001C767F">
          <w:rPr>
            <w:rFonts w:eastAsia="Times New Roman"/>
            <w:i/>
            <w:iCs/>
            <w:color w:val="000000"/>
            <w:sz w:val="24"/>
            <w:szCs w:val="24"/>
            <w:lang w:val="en-US"/>
          </w:rPr>
          <w:delText xml:space="preserve">Review </w:delText>
        </w:r>
      </w:del>
      <w:ins w:id="1206" w:author="Frank Fish" w:date="2020-05-13T10:48:00Z">
        <w:r w:rsidR="001C767F" w:rsidRPr="00D93CBB">
          <w:rPr>
            <w:rFonts w:eastAsia="Times New Roman"/>
            <w:i/>
            <w:iCs/>
            <w:color w:val="000000"/>
            <w:sz w:val="24"/>
            <w:szCs w:val="24"/>
            <w:lang w:val="en-US"/>
          </w:rPr>
          <w:t>Rev</w:t>
        </w:r>
        <w:r w:rsidR="001C767F">
          <w:rPr>
            <w:rFonts w:eastAsia="Times New Roman"/>
            <w:i/>
            <w:iCs/>
            <w:color w:val="000000"/>
            <w:sz w:val="24"/>
            <w:szCs w:val="24"/>
            <w:lang w:val="en-US"/>
          </w:rPr>
          <w:t>.</w:t>
        </w:r>
        <w:r w:rsidR="001C767F" w:rsidRPr="00D93CBB">
          <w:rPr>
            <w:rFonts w:eastAsia="Times New Roman"/>
            <w:i/>
            <w:iCs/>
            <w:color w:val="000000"/>
            <w:sz w:val="24"/>
            <w:szCs w:val="24"/>
            <w:lang w:val="en-US"/>
          </w:rPr>
          <w:t xml:space="preserve"> </w:t>
        </w:r>
      </w:ins>
      <w:del w:id="1207" w:author="Frank Fish" w:date="2020-05-13T10:48:00Z">
        <w:r w:rsidRPr="00D93CBB" w:rsidDel="001C767F">
          <w:rPr>
            <w:rFonts w:eastAsia="Times New Roman"/>
            <w:i/>
            <w:iCs/>
            <w:color w:val="000000"/>
            <w:sz w:val="24"/>
            <w:szCs w:val="24"/>
            <w:lang w:val="en-US"/>
          </w:rPr>
          <w:delText xml:space="preserve">of </w:delText>
        </w:r>
      </w:del>
      <w:r w:rsidRPr="00D93CBB">
        <w:rPr>
          <w:rFonts w:eastAsia="Times New Roman"/>
          <w:i/>
          <w:iCs/>
          <w:color w:val="000000"/>
          <w:sz w:val="24"/>
          <w:szCs w:val="24"/>
          <w:lang w:val="en-US"/>
        </w:rPr>
        <w:t>Mar</w:t>
      </w:r>
      <w:del w:id="1208" w:author="Frank Fish" w:date="2020-05-13T10:48:00Z">
        <w:r w:rsidRPr="00D93CBB" w:rsidDel="001C767F">
          <w:rPr>
            <w:rFonts w:eastAsia="Times New Roman"/>
            <w:i/>
            <w:iCs/>
            <w:color w:val="000000"/>
            <w:sz w:val="24"/>
            <w:szCs w:val="24"/>
            <w:lang w:val="en-US"/>
          </w:rPr>
          <w:delText>ine</w:delText>
        </w:r>
      </w:del>
      <w:ins w:id="1209" w:author="Frank Fish" w:date="2020-05-13T10:48:00Z">
        <w:r w:rsidR="001C767F">
          <w:rPr>
            <w:rFonts w:eastAsia="Times New Roman"/>
            <w:i/>
            <w:iCs/>
            <w:color w:val="000000"/>
            <w:sz w:val="24"/>
            <w:szCs w:val="24"/>
            <w:lang w:val="en-US"/>
          </w:rPr>
          <w:t>.</w:t>
        </w:r>
      </w:ins>
      <w:r w:rsidRPr="00D93CBB">
        <w:rPr>
          <w:rFonts w:eastAsia="Times New Roman"/>
          <w:i/>
          <w:iCs/>
          <w:color w:val="000000"/>
          <w:sz w:val="24"/>
          <w:szCs w:val="24"/>
          <w:lang w:val="en-US"/>
        </w:rPr>
        <w:t xml:space="preserve"> Sci</w:t>
      </w:r>
      <w:del w:id="1210" w:author="Frank Fish" w:date="2020-05-13T10:48:00Z">
        <w:r w:rsidRPr="00D93CBB" w:rsidDel="001C767F">
          <w:rPr>
            <w:rFonts w:eastAsia="Times New Roman"/>
            <w:i/>
            <w:iCs/>
            <w:color w:val="000000"/>
            <w:sz w:val="24"/>
            <w:szCs w:val="24"/>
            <w:lang w:val="en-US"/>
          </w:rPr>
          <w:delText>ence</w:delText>
        </w:r>
      </w:del>
      <w:r w:rsidRPr="00D93CBB">
        <w:rPr>
          <w:rFonts w:eastAsia="Times New Roman"/>
          <w:color w:val="000000"/>
          <w:sz w:val="24"/>
          <w:szCs w:val="24"/>
          <w:lang w:val="en-US"/>
        </w:rPr>
        <w:t xml:space="preserve">. </w:t>
      </w:r>
      <w:del w:id="1211" w:author="Frank Fish" w:date="2020-05-13T10:48:00Z">
        <w:r w:rsidRPr="00D93CBB" w:rsidDel="001C767F">
          <w:rPr>
            <w:rFonts w:eastAsia="Times New Roman"/>
            <w:color w:val="000000"/>
            <w:sz w:val="24"/>
            <w:szCs w:val="24"/>
            <w:lang w:val="en-US"/>
          </w:rPr>
          <w:delText xml:space="preserve">Vol. </w:delText>
        </w:r>
      </w:del>
      <w:r w:rsidRPr="00D93CBB">
        <w:rPr>
          <w:rFonts w:eastAsia="Times New Roman"/>
          <w:color w:val="000000"/>
          <w:sz w:val="24"/>
          <w:szCs w:val="24"/>
          <w:lang w:val="en-US"/>
        </w:rPr>
        <w:t>11:</w:t>
      </w:r>
      <w:ins w:id="1212" w:author="Frank Fish" w:date="2020-05-13T10:48:00Z">
        <w:r w:rsidR="001C767F">
          <w:rPr>
            <w:rFonts w:eastAsia="Times New Roman"/>
            <w:color w:val="000000"/>
            <w:sz w:val="24"/>
            <w:szCs w:val="24"/>
            <w:lang w:val="en-US"/>
          </w:rPr>
          <w:t xml:space="preserve"> </w:t>
        </w:r>
      </w:ins>
      <w:r w:rsidRPr="00D93CBB">
        <w:rPr>
          <w:rFonts w:eastAsia="Times New Roman"/>
          <w:color w:val="000000"/>
          <w:sz w:val="24"/>
          <w:szCs w:val="24"/>
          <w:lang w:val="en-US"/>
        </w:rPr>
        <w:t>439-463.</w:t>
      </w:r>
    </w:p>
    <w:p w14:paraId="651A1FA5" w14:textId="32384A88" w:rsidR="00D93CBB" w:rsidRPr="00D93CBB" w:rsidRDefault="00D93CBB" w:rsidP="00D93CBB">
      <w:pPr>
        <w:numPr>
          <w:ilvl w:val="0"/>
          <w:numId w:val="6"/>
        </w:numPr>
        <w:shd w:val="clear" w:color="auto" w:fill="FFFFFF"/>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 xml:space="preserve">Jones, G. P., Pearlstine, L. G., &amp; Percival, H. F. (2006). An assessment of small unmanned aerial vehicles for wildlife research. </w:t>
      </w:r>
      <w:del w:id="1213" w:author="Frank Fish" w:date="2020-05-13T10:38:00Z">
        <w:r w:rsidRPr="00D93CBB" w:rsidDel="009724BF">
          <w:rPr>
            <w:rFonts w:eastAsia="Times New Roman"/>
            <w:i/>
            <w:iCs/>
            <w:color w:val="000000"/>
            <w:sz w:val="24"/>
            <w:szCs w:val="24"/>
            <w:lang w:val="en-US"/>
          </w:rPr>
          <w:delText xml:space="preserve">Wildlife </w:delText>
        </w:r>
      </w:del>
      <w:ins w:id="1214" w:author="Frank Fish" w:date="2020-05-13T10:38:00Z">
        <w:r w:rsidR="009724BF" w:rsidRPr="00D93CBB">
          <w:rPr>
            <w:rFonts w:eastAsia="Times New Roman"/>
            <w:i/>
            <w:iCs/>
            <w:color w:val="000000"/>
            <w:sz w:val="24"/>
            <w:szCs w:val="24"/>
            <w:lang w:val="en-US"/>
          </w:rPr>
          <w:t>Wildl</w:t>
        </w:r>
        <w:r w:rsidR="009724BF">
          <w:rPr>
            <w:rFonts w:eastAsia="Times New Roman"/>
            <w:i/>
            <w:iCs/>
            <w:color w:val="000000"/>
            <w:sz w:val="24"/>
            <w:szCs w:val="24"/>
            <w:lang w:val="en-US"/>
          </w:rPr>
          <w:t>.</w:t>
        </w:r>
        <w:r w:rsidR="009724BF" w:rsidRPr="00D93CBB">
          <w:rPr>
            <w:rFonts w:eastAsia="Times New Roman"/>
            <w:i/>
            <w:iCs/>
            <w:color w:val="000000"/>
            <w:sz w:val="24"/>
            <w:szCs w:val="24"/>
            <w:lang w:val="en-US"/>
          </w:rPr>
          <w:t xml:space="preserve"> </w:t>
        </w:r>
      </w:ins>
      <w:del w:id="1215" w:author="Frank Fish" w:date="2020-05-13T10:38:00Z">
        <w:r w:rsidRPr="00D93CBB" w:rsidDel="009724BF">
          <w:rPr>
            <w:rFonts w:eastAsia="Times New Roman"/>
            <w:i/>
            <w:iCs/>
            <w:color w:val="000000"/>
            <w:sz w:val="24"/>
            <w:szCs w:val="24"/>
            <w:lang w:val="en-US"/>
          </w:rPr>
          <w:delText xml:space="preserve">Society </w:delText>
        </w:r>
      </w:del>
      <w:ins w:id="1216" w:author="Frank Fish" w:date="2020-05-13T10:38:00Z">
        <w:r w:rsidR="009724BF" w:rsidRPr="00D93CBB">
          <w:rPr>
            <w:rFonts w:eastAsia="Times New Roman"/>
            <w:i/>
            <w:iCs/>
            <w:color w:val="000000"/>
            <w:sz w:val="24"/>
            <w:szCs w:val="24"/>
            <w:lang w:val="en-US"/>
          </w:rPr>
          <w:t>Soc</w:t>
        </w:r>
        <w:r w:rsidR="009724BF">
          <w:rPr>
            <w:rFonts w:eastAsia="Times New Roman"/>
            <w:i/>
            <w:iCs/>
            <w:color w:val="000000"/>
            <w:sz w:val="24"/>
            <w:szCs w:val="24"/>
            <w:lang w:val="en-US"/>
          </w:rPr>
          <w:t>.</w:t>
        </w:r>
        <w:r w:rsidR="009724BF" w:rsidRPr="00D93CBB">
          <w:rPr>
            <w:rFonts w:eastAsia="Times New Roman"/>
            <w:i/>
            <w:iCs/>
            <w:color w:val="000000"/>
            <w:sz w:val="24"/>
            <w:szCs w:val="24"/>
            <w:lang w:val="en-US"/>
          </w:rPr>
          <w:t xml:space="preserve"> </w:t>
        </w:r>
      </w:ins>
      <w:r w:rsidRPr="00D93CBB">
        <w:rPr>
          <w:rFonts w:eastAsia="Times New Roman"/>
          <w:i/>
          <w:iCs/>
          <w:color w:val="000000"/>
          <w:sz w:val="24"/>
          <w:szCs w:val="24"/>
          <w:lang w:val="en-US"/>
        </w:rPr>
        <w:t>Bull</w:t>
      </w:r>
      <w:del w:id="1217" w:author="Frank Fish" w:date="2020-05-13T10:38:00Z">
        <w:r w:rsidRPr="00D93CBB" w:rsidDel="009724BF">
          <w:rPr>
            <w:rFonts w:eastAsia="Times New Roman"/>
            <w:i/>
            <w:iCs/>
            <w:color w:val="000000"/>
            <w:sz w:val="24"/>
            <w:szCs w:val="24"/>
            <w:lang w:val="en-US"/>
          </w:rPr>
          <w:delText xml:space="preserve">etin, </w:delText>
        </w:r>
      </w:del>
      <w:ins w:id="1218" w:author="Frank Fish" w:date="2020-05-13T10:38:00Z">
        <w:r w:rsidR="009724BF">
          <w:rPr>
            <w:rFonts w:eastAsia="Times New Roman"/>
            <w:i/>
            <w:iCs/>
            <w:color w:val="000000"/>
            <w:sz w:val="24"/>
            <w:szCs w:val="24"/>
            <w:lang w:val="en-US"/>
          </w:rPr>
          <w:t>.</w:t>
        </w:r>
      </w:ins>
      <w:r w:rsidRPr="00D93CBB">
        <w:rPr>
          <w:rFonts w:eastAsia="Times New Roman"/>
          <w:b/>
          <w:bCs/>
          <w:color w:val="000000"/>
          <w:sz w:val="24"/>
          <w:szCs w:val="24"/>
          <w:lang w:val="en-US"/>
        </w:rPr>
        <w:t>34</w:t>
      </w:r>
      <w:ins w:id="1219" w:author="Frank Fish" w:date="2020-05-13T10:38:00Z">
        <w:r w:rsidR="009724BF">
          <w:rPr>
            <w:rFonts w:eastAsia="Times New Roman"/>
            <w:color w:val="000000"/>
            <w:sz w:val="24"/>
            <w:szCs w:val="24"/>
            <w:lang w:val="en-US"/>
          </w:rPr>
          <w:t>:</w:t>
        </w:r>
      </w:ins>
      <w:del w:id="1220" w:author="Frank Fish" w:date="2020-05-13T10:38:00Z">
        <w:r w:rsidRPr="00D93CBB" w:rsidDel="009724BF">
          <w:rPr>
            <w:rFonts w:eastAsia="Times New Roman"/>
            <w:color w:val="000000"/>
            <w:sz w:val="24"/>
            <w:szCs w:val="24"/>
            <w:lang w:val="en-US"/>
          </w:rPr>
          <w:delText>,</w:delText>
        </w:r>
      </w:del>
      <w:r w:rsidRPr="00D93CBB">
        <w:rPr>
          <w:rFonts w:eastAsia="Times New Roman"/>
          <w:color w:val="000000"/>
          <w:sz w:val="24"/>
          <w:szCs w:val="24"/>
          <w:lang w:val="en-US"/>
        </w:rPr>
        <w:t xml:space="preserve"> 750-758. </w:t>
      </w:r>
    </w:p>
    <w:p w14:paraId="363CDBE0" w14:textId="7D48262C" w:rsidR="00D93CBB" w:rsidRPr="00D93CBB" w:rsidRDefault="00D93CBB" w:rsidP="00D93CBB">
      <w:pPr>
        <w:numPr>
          <w:ilvl w:val="0"/>
          <w:numId w:val="6"/>
        </w:numPr>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shd w:val="clear" w:color="auto" w:fill="FFFFFF"/>
          <w:lang w:val="en-US"/>
        </w:rPr>
        <w:t>Kahane</w:t>
      </w:r>
      <w:r w:rsidRPr="00D93CBB">
        <w:rPr>
          <w:rFonts w:ascii="Cambria Math" w:eastAsia="Times New Roman" w:hAnsi="Cambria Math"/>
          <w:color w:val="000000"/>
          <w:sz w:val="24"/>
          <w:szCs w:val="24"/>
          <w:shd w:val="clear" w:color="auto" w:fill="FFFFFF"/>
          <w:lang w:val="en-US"/>
        </w:rPr>
        <w:t>‐</w:t>
      </w:r>
      <w:r w:rsidRPr="00D93CBB">
        <w:rPr>
          <w:rFonts w:eastAsia="Times New Roman"/>
          <w:color w:val="000000"/>
          <w:sz w:val="24"/>
          <w:szCs w:val="24"/>
          <w:shd w:val="clear" w:color="auto" w:fill="FFFFFF"/>
          <w:lang w:val="en-US"/>
        </w:rPr>
        <w:t>Rapport, S. R., &amp; Goldbogen, J. A. (2018). Allometric scaling of morphology and engulfment capacity in rorqual whales. </w:t>
      </w:r>
      <w:del w:id="1221" w:author="Frank Fish" w:date="2020-05-13T10:37:00Z">
        <w:r w:rsidRPr="00D93CBB" w:rsidDel="009724BF">
          <w:rPr>
            <w:rFonts w:eastAsia="Times New Roman"/>
            <w:color w:val="000000"/>
            <w:sz w:val="24"/>
            <w:szCs w:val="24"/>
            <w:shd w:val="clear" w:color="auto" w:fill="FFFFFF"/>
            <w:lang w:val="en-US"/>
          </w:rPr>
          <w:delText>Journal of</w:delText>
        </w:r>
      </w:del>
      <w:ins w:id="1222" w:author="Frank Fish" w:date="2020-05-13T10:37:00Z">
        <w:r w:rsidR="009724BF">
          <w:rPr>
            <w:rFonts w:eastAsia="Times New Roman"/>
            <w:color w:val="000000"/>
            <w:sz w:val="24"/>
            <w:szCs w:val="24"/>
            <w:shd w:val="clear" w:color="auto" w:fill="FFFFFF"/>
            <w:lang w:val="en-US"/>
          </w:rPr>
          <w:t>J.</w:t>
        </w:r>
      </w:ins>
      <w:r w:rsidRPr="00D93CBB">
        <w:rPr>
          <w:rFonts w:eastAsia="Times New Roman"/>
          <w:color w:val="000000"/>
          <w:sz w:val="24"/>
          <w:szCs w:val="24"/>
          <w:shd w:val="clear" w:color="auto" w:fill="FFFFFF"/>
          <w:lang w:val="en-US"/>
        </w:rPr>
        <w:t xml:space="preserve"> </w:t>
      </w:r>
      <w:del w:id="1223" w:author="Frank Fish" w:date="2020-05-13T10:37:00Z">
        <w:r w:rsidRPr="00D93CBB" w:rsidDel="009724BF">
          <w:rPr>
            <w:rFonts w:eastAsia="Times New Roman"/>
            <w:color w:val="000000"/>
            <w:sz w:val="24"/>
            <w:szCs w:val="24"/>
            <w:shd w:val="clear" w:color="auto" w:fill="FFFFFF"/>
            <w:lang w:val="en-US"/>
          </w:rPr>
          <w:delText>morphology</w:delText>
        </w:r>
      </w:del>
      <w:ins w:id="1224" w:author="Frank Fish" w:date="2020-05-13T10:37:00Z">
        <w:r w:rsidR="009724BF">
          <w:rPr>
            <w:rFonts w:eastAsia="Times New Roman"/>
            <w:color w:val="000000"/>
            <w:sz w:val="24"/>
            <w:szCs w:val="24"/>
            <w:shd w:val="clear" w:color="auto" w:fill="FFFFFF"/>
            <w:lang w:val="en-US"/>
          </w:rPr>
          <w:t>M</w:t>
        </w:r>
        <w:r w:rsidR="009724BF" w:rsidRPr="00D93CBB">
          <w:rPr>
            <w:rFonts w:eastAsia="Times New Roman"/>
            <w:color w:val="000000"/>
            <w:sz w:val="24"/>
            <w:szCs w:val="24"/>
            <w:shd w:val="clear" w:color="auto" w:fill="FFFFFF"/>
            <w:lang w:val="en-US"/>
          </w:rPr>
          <w:t>orph</w:t>
        </w:r>
        <w:r w:rsidR="009724BF">
          <w:rPr>
            <w:rFonts w:eastAsia="Times New Roman"/>
            <w:color w:val="000000"/>
            <w:sz w:val="24"/>
            <w:szCs w:val="24"/>
            <w:shd w:val="clear" w:color="auto" w:fill="FFFFFF"/>
            <w:lang w:val="en-US"/>
          </w:rPr>
          <w:t xml:space="preserve">. </w:t>
        </w:r>
      </w:ins>
      <w:del w:id="1225" w:author="Frank Fish" w:date="2020-05-13T10:38:00Z">
        <w:r w:rsidRPr="00D93CBB" w:rsidDel="009724BF">
          <w:rPr>
            <w:rFonts w:eastAsia="Times New Roman"/>
            <w:color w:val="000000"/>
            <w:sz w:val="24"/>
            <w:szCs w:val="24"/>
            <w:shd w:val="clear" w:color="auto" w:fill="FFFFFF"/>
            <w:lang w:val="en-US"/>
          </w:rPr>
          <w:delText>, </w:delText>
        </w:r>
      </w:del>
      <w:r w:rsidRPr="00D93CBB">
        <w:rPr>
          <w:rFonts w:eastAsia="Times New Roman"/>
          <w:color w:val="000000"/>
          <w:sz w:val="24"/>
          <w:szCs w:val="24"/>
          <w:shd w:val="clear" w:color="auto" w:fill="FFFFFF"/>
          <w:lang w:val="en-US"/>
        </w:rPr>
        <w:t>279(9)</w:t>
      </w:r>
      <w:ins w:id="1226" w:author="Frank Fish" w:date="2020-05-13T10:37:00Z">
        <w:r w:rsidR="009724BF">
          <w:rPr>
            <w:rFonts w:eastAsia="Times New Roman"/>
            <w:color w:val="000000"/>
            <w:sz w:val="24"/>
            <w:szCs w:val="24"/>
            <w:shd w:val="clear" w:color="auto" w:fill="FFFFFF"/>
            <w:lang w:val="en-US"/>
          </w:rPr>
          <w:t>:</w:t>
        </w:r>
      </w:ins>
      <w:del w:id="1227" w:author="Frank Fish" w:date="2020-05-13T10:37:00Z">
        <w:r w:rsidRPr="00D93CBB" w:rsidDel="009724BF">
          <w:rPr>
            <w:rFonts w:eastAsia="Times New Roman"/>
            <w:color w:val="000000"/>
            <w:sz w:val="24"/>
            <w:szCs w:val="24"/>
            <w:shd w:val="clear" w:color="auto" w:fill="FFFFFF"/>
            <w:lang w:val="en-US"/>
          </w:rPr>
          <w:delText>,</w:delText>
        </w:r>
      </w:del>
      <w:r w:rsidRPr="00D93CBB">
        <w:rPr>
          <w:rFonts w:eastAsia="Times New Roman"/>
          <w:color w:val="000000"/>
          <w:sz w:val="24"/>
          <w:szCs w:val="24"/>
          <w:shd w:val="clear" w:color="auto" w:fill="FFFFFF"/>
          <w:lang w:val="en-US"/>
        </w:rPr>
        <w:t xml:space="preserve"> 1256-1268.</w:t>
      </w:r>
    </w:p>
    <w:p w14:paraId="57CBFF88" w14:textId="77777777" w:rsidR="00D93CBB" w:rsidRPr="00D93CBB" w:rsidRDefault="00D93CBB" w:rsidP="00D93CBB">
      <w:pPr>
        <w:numPr>
          <w:ilvl w:val="0"/>
          <w:numId w:val="6"/>
        </w:numPr>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Kojeszewski, T. and Fish, F.E. (2007). Swimming kinematics of the Florida manatee (</w:t>
      </w:r>
      <w:r w:rsidRPr="00CD0233">
        <w:rPr>
          <w:rFonts w:eastAsia="Times New Roman"/>
          <w:i/>
          <w:color w:val="000000"/>
          <w:sz w:val="24"/>
          <w:szCs w:val="24"/>
          <w:lang w:val="en-US"/>
          <w:rPrChange w:id="1228" w:author="Frank Fish" w:date="2020-05-20T17:39:00Z">
            <w:rPr>
              <w:rFonts w:eastAsia="Times New Roman"/>
              <w:color w:val="000000"/>
              <w:sz w:val="24"/>
              <w:szCs w:val="24"/>
              <w:lang w:val="en-US"/>
            </w:rPr>
          </w:rPrChange>
        </w:rPr>
        <w:t>Trichechus manatus latirostris</w:t>
      </w:r>
      <w:r w:rsidRPr="00D93CBB">
        <w:rPr>
          <w:rFonts w:eastAsia="Times New Roman"/>
          <w:color w:val="000000"/>
          <w:sz w:val="24"/>
          <w:szCs w:val="24"/>
          <w:lang w:val="en-US"/>
        </w:rPr>
        <w:t xml:space="preserve">): hydrodynamic analysis of an undulatory mammalian swimmer. </w:t>
      </w:r>
      <w:r w:rsidRPr="00D93CBB">
        <w:rPr>
          <w:rFonts w:eastAsia="Times New Roman"/>
          <w:i/>
          <w:iCs/>
          <w:color w:val="000000"/>
          <w:sz w:val="24"/>
          <w:szCs w:val="24"/>
          <w:lang w:val="en-US"/>
        </w:rPr>
        <w:t>J. Exp. Biol.</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210</w:t>
      </w:r>
      <w:r w:rsidRPr="00D93CBB">
        <w:rPr>
          <w:rFonts w:eastAsia="Times New Roman"/>
          <w:color w:val="000000"/>
          <w:sz w:val="24"/>
          <w:szCs w:val="24"/>
          <w:lang w:val="en-US"/>
        </w:rPr>
        <w:t>: 2411–2418.</w:t>
      </w:r>
    </w:p>
    <w:p w14:paraId="27BFDC07" w14:textId="6BAE061B" w:rsidR="00483D33" w:rsidRDefault="00483D33" w:rsidP="00D93CBB">
      <w:pPr>
        <w:numPr>
          <w:ilvl w:val="0"/>
          <w:numId w:val="6"/>
        </w:numPr>
        <w:spacing w:line="240" w:lineRule="auto"/>
        <w:ind w:left="360"/>
        <w:textAlignment w:val="baseline"/>
        <w:rPr>
          <w:ins w:id="1229" w:author="Frank Fish" w:date="2020-05-13T10:28:00Z"/>
          <w:rFonts w:eastAsia="Times New Roman"/>
          <w:color w:val="000000"/>
          <w:sz w:val="24"/>
          <w:szCs w:val="24"/>
          <w:lang w:val="en-US"/>
        </w:rPr>
      </w:pPr>
      <w:ins w:id="1230" w:author="Frank Fish" w:date="2020-05-13T10:28:00Z">
        <w:r>
          <w:rPr>
            <w:rFonts w:eastAsia="Times New Roman"/>
            <w:color w:val="000000"/>
            <w:sz w:val="24"/>
            <w:szCs w:val="24"/>
            <w:lang w:val="en-US"/>
          </w:rPr>
          <w:t>Lighthill, J. (1971)</w:t>
        </w:r>
      </w:ins>
      <w:ins w:id="1231" w:author="Frank Fish" w:date="2020-05-13T10:33:00Z">
        <w:r>
          <w:rPr>
            <w:rFonts w:eastAsia="Times New Roman"/>
            <w:color w:val="000000"/>
            <w:sz w:val="24"/>
            <w:szCs w:val="24"/>
            <w:lang w:val="en-US"/>
          </w:rPr>
          <w:t>. Large</w:t>
        </w:r>
      </w:ins>
      <w:ins w:id="1232" w:author="Frank Fish" w:date="2020-05-13T10:34:00Z">
        <w:r>
          <w:rPr>
            <w:rFonts w:eastAsia="Times New Roman"/>
            <w:color w:val="000000"/>
            <w:sz w:val="24"/>
            <w:szCs w:val="24"/>
            <w:lang w:val="en-US"/>
          </w:rPr>
          <w:t>-</w:t>
        </w:r>
      </w:ins>
      <w:ins w:id="1233" w:author="Frank Fish" w:date="2020-05-13T10:33:00Z">
        <w:r>
          <w:rPr>
            <w:rFonts w:eastAsia="Times New Roman"/>
            <w:color w:val="000000"/>
            <w:sz w:val="24"/>
            <w:szCs w:val="24"/>
            <w:lang w:val="en-US"/>
          </w:rPr>
          <w:t xml:space="preserve">amplitude </w:t>
        </w:r>
      </w:ins>
      <w:ins w:id="1234" w:author="Frank Fish" w:date="2020-05-13T10:34:00Z">
        <w:r>
          <w:rPr>
            <w:rFonts w:eastAsia="Times New Roman"/>
            <w:color w:val="000000"/>
            <w:sz w:val="24"/>
            <w:szCs w:val="24"/>
            <w:lang w:val="en-US"/>
          </w:rPr>
          <w:t>elongate-body</w:t>
        </w:r>
        <w:r w:rsidR="009724BF">
          <w:rPr>
            <w:rFonts w:eastAsia="Times New Roman"/>
            <w:color w:val="000000"/>
            <w:sz w:val="24"/>
            <w:szCs w:val="24"/>
            <w:lang w:val="en-US"/>
          </w:rPr>
          <w:t xml:space="preserve"> theory of fish locomotion. </w:t>
        </w:r>
        <w:r w:rsidR="009724BF" w:rsidRPr="009724BF">
          <w:rPr>
            <w:rFonts w:eastAsia="Times New Roman"/>
            <w:i/>
            <w:color w:val="000000"/>
            <w:sz w:val="24"/>
            <w:szCs w:val="24"/>
            <w:lang w:val="en-US"/>
            <w:rPrChange w:id="1235" w:author="Frank Fish" w:date="2020-05-13T10:35:00Z">
              <w:rPr>
                <w:rFonts w:eastAsia="Times New Roman"/>
                <w:color w:val="000000"/>
                <w:sz w:val="24"/>
                <w:szCs w:val="24"/>
                <w:lang w:val="en-US"/>
              </w:rPr>
            </w:rPrChange>
          </w:rPr>
          <w:t>Proc. R. Soc. B</w:t>
        </w:r>
        <w:r w:rsidR="009724BF">
          <w:rPr>
            <w:rFonts w:eastAsia="Times New Roman"/>
            <w:color w:val="000000"/>
            <w:sz w:val="24"/>
            <w:szCs w:val="24"/>
            <w:lang w:val="en-US"/>
          </w:rPr>
          <w:t xml:space="preserve"> </w:t>
        </w:r>
        <w:r w:rsidR="009724BF" w:rsidRPr="009724BF">
          <w:rPr>
            <w:rFonts w:eastAsia="Times New Roman"/>
            <w:b/>
            <w:color w:val="000000"/>
            <w:sz w:val="24"/>
            <w:szCs w:val="24"/>
            <w:lang w:val="en-US"/>
            <w:rPrChange w:id="1236" w:author="Frank Fish" w:date="2020-05-13T10:35:00Z">
              <w:rPr>
                <w:rFonts w:eastAsia="Times New Roman"/>
                <w:color w:val="000000"/>
                <w:sz w:val="24"/>
                <w:szCs w:val="24"/>
                <w:lang w:val="en-US"/>
              </w:rPr>
            </w:rPrChange>
          </w:rPr>
          <w:t>179</w:t>
        </w:r>
        <w:r w:rsidR="009724BF">
          <w:rPr>
            <w:rFonts w:eastAsia="Times New Roman"/>
            <w:color w:val="000000"/>
            <w:sz w:val="24"/>
            <w:szCs w:val="24"/>
            <w:lang w:val="en-US"/>
          </w:rPr>
          <w:t>: 125-138.</w:t>
        </w:r>
      </w:ins>
    </w:p>
    <w:p w14:paraId="7BC3C925" w14:textId="74FDFA87" w:rsidR="00483D33" w:rsidRDefault="00483D33" w:rsidP="00D93CBB">
      <w:pPr>
        <w:numPr>
          <w:ilvl w:val="0"/>
          <w:numId w:val="6"/>
        </w:numPr>
        <w:spacing w:line="240" w:lineRule="auto"/>
        <w:ind w:left="360"/>
        <w:textAlignment w:val="baseline"/>
        <w:rPr>
          <w:ins w:id="1237" w:author="Frank Fish" w:date="2020-05-13T10:29:00Z"/>
          <w:rFonts w:eastAsia="Times New Roman"/>
          <w:color w:val="000000"/>
          <w:sz w:val="24"/>
          <w:szCs w:val="24"/>
          <w:lang w:val="en-US"/>
        </w:rPr>
      </w:pPr>
      <w:ins w:id="1238" w:author="Frank Fish" w:date="2020-05-13T10:29:00Z">
        <w:r>
          <w:rPr>
            <w:rFonts w:eastAsia="Times New Roman"/>
            <w:color w:val="000000"/>
            <w:sz w:val="24"/>
            <w:szCs w:val="24"/>
            <w:lang w:val="en-US"/>
          </w:rPr>
          <w:t>Liu</w:t>
        </w:r>
      </w:ins>
      <w:ins w:id="1239" w:author="Frank Fish" w:date="2020-05-13T10:35:00Z">
        <w:r w:rsidR="009724BF">
          <w:rPr>
            <w:rFonts w:eastAsia="Times New Roman"/>
            <w:color w:val="000000"/>
            <w:sz w:val="24"/>
            <w:szCs w:val="24"/>
            <w:lang w:val="en-US"/>
          </w:rPr>
          <w:t xml:space="preserve">, H., Wassersug, R. J. and Kawachi, K. (1997). The three-dimensional hydrodynamics of tadpole locomotion. </w:t>
        </w:r>
        <w:r w:rsidR="009724BF" w:rsidRPr="009724BF">
          <w:rPr>
            <w:rFonts w:eastAsia="Times New Roman"/>
            <w:i/>
            <w:color w:val="000000"/>
            <w:sz w:val="24"/>
            <w:szCs w:val="24"/>
            <w:lang w:val="en-US"/>
            <w:rPrChange w:id="1240" w:author="Frank Fish" w:date="2020-05-13T10:37:00Z">
              <w:rPr>
                <w:rFonts w:eastAsia="Times New Roman"/>
                <w:color w:val="000000"/>
                <w:sz w:val="24"/>
                <w:szCs w:val="24"/>
                <w:lang w:val="en-US"/>
              </w:rPr>
            </w:rPrChange>
          </w:rPr>
          <w:t>J. Exp. Biol</w:t>
        </w:r>
        <w:r w:rsidR="009724BF">
          <w:rPr>
            <w:rFonts w:eastAsia="Times New Roman"/>
            <w:color w:val="000000"/>
            <w:sz w:val="24"/>
            <w:szCs w:val="24"/>
            <w:lang w:val="en-US"/>
          </w:rPr>
          <w:t xml:space="preserve">. </w:t>
        </w:r>
        <w:r w:rsidR="009724BF" w:rsidRPr="009724BF">
          <w:rPr>
            <w:rFonts w:eastAsia="Times New Roman"/>
            <w:b/>
            <w:color w:val="000000"/>
            <w:sz w:val="24"/>
            <w:szCs w:val="24"/>
            <w:lang w:val="en-US"/>
            <w:rPrChange w:id="1241" w:author="Frank Fish" w:date="2020-05-13T10:37:00Z">
              <w:rPr>
                <w:rFonts w:eastAsia="Times New Roman"/>
                <w:color w:val="000000"/>
                <w:sz w:val="24"/>
                <w:szCs w:val="24"/>
                <w:lang w:val="en-US"/>
              </w:rPr>
            </w:rPrChange>
          </w:rPr>
          <w:t>200</w:t>
        </w:r>
        <w:r w:rsidR="009724BF">
          <w:rPr>
            <w:rFonts w:eastAsia="Times New Roman"/>
            <w:color w:val="000000"/>
            <w:sz w:val="24"/>
            <w:szCs w:val="24"/>
            <w:lang w:val="en-US"/>
          </w:rPr>
          <w:t>: 2807-2819.</w:t>
        </w:r>
      </w:ins>
      <w:ins w:id="1242" w:author="Frank Fish" w:date="2020-05-13T10:29:00Z">
        <w:r>
          <w:rPr>
            <w:rFonts w:eastAsia="Times New Roman"/>
            <w:color w:val="000000"/>
            <w:sz w:val="24"/>
            <w:szCs w:val="24"/>
            <w:lang w:val="en-US"/>
          </w:rPr>
          <w:t xml:space="preserve"> </w:t>
        </w:r>
      </w:ins>
    </w:p>
    <w:p w14:paraId="4816F878" w14:textId="4965D9C3" w:rsidR="00D93CBB" w:rsidRPr="00D93CBB" w:rsidRDefault="00D93CBB" w:rsidP="00D93CBB">
      <w:pPr>
        <w:numPr>
          <w:ilvl w:val="0"/>
          <w:numId w:val="6"/>
        </w:numPr>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Magnuson, J.</w:t>
      </w:r>
      <w:ins w:id="1243" w:author="Frank Fish" w:date="2020-05-20T17:39:00Z">
        <w:r w:rsidR="00CD0233">
          <w:rPr>
            <w:rFonts w:eastAsia="Times New Roman"/>
            <w:color w:val="000000"/>
            <w:sz w:val="24"/>
            <w:szCs w:val="24"/>
            <w:lang w:val="en-US"/>
          </w:rPr>
          <w:t xml:space="preserve"> </w:t>
        </w:r>
      </w:ins>
      <w:r w:rsidRPr="00D93CBB">
        <w:rPr>
          <w:rFonts w:eastAsia="Times New Roman"/>
          <w:color w:val="000000"/>
          <w:sz w:val="24"/>
          <w:szCs w:val="24"/>
          <w:lang w:val="en-US"/>
        </w:rPr>
        <w:t xml:space="preserve">J. (1978). Locomotion by Scombrid Fishes: Hydromechanics, Morphology, and Behavior. In </w:t>
      </w:r>
      <w:r w:rsidRPr="00D93CBB">
        <w:rPr>
          <w:rFonts w:eastAsia="Times New Roman"/>
          <w:i/>
          <w:iCs/>
          <w:color w:val="000000"/>
          <w:sz w:val="24"/>
          <w:szCs w:val="24"/>
          <w:lang w:val="en-US"/>
        </w:rPr>
        <w:t>Fish Physiology</w:t>
      </w:r>
      <w:r w:rsidRPr="00D93CBB">
        <w:rPr>
          <w:rFonts w:eastAsia="Times New Roman"/>
          <w:color w:val="000000"/>
          <w:sz w:val="24"/>
          <w:szCs w:val="24"/>
          <w:lang w:val="en-US"/>
        </w:rPr>
        <w:t>. 239–313. Elsevier.</w:t>
      </w:r>
    </w:p>
    <w:p w14:paraId="3446FB4C" w14:textId="7D4B30FA" w:rsidR="00D93CBB" w:rsidRPr="00D93CBB" w:rsidRDefault="00D93CBB" w:rsidP="00D93CBB">
      <w:pPr>
        <w:numPr>
          <w:ilvl w:val="0"/>
          <w:numId w:val="6"/>
        </w:numPr>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 xml:space="preserve">Maresh, </w:t>
      </w:r>
      <w:del w:id="1244" w:author="Frank Fish" w:date="2020-05-13T10:45:00Z">
        <w:r w:rsidRPr="00D93CBB" w:rsidDel="001C767F">
          <w:rPr>
            <w:rFonts w:eastAsia="Times New Roman"/>
            <w:color w:val="000000"/>
            <w:sz w:val="24"/>
            <w:szCs w:val="24"/>
            <w:lang w:val="en-US"/>
          </w:rPr>
          <w:delText xml:space="preserve">Jennifer </w:delText>
        </w:r>
      </w:del>
      <w:ins w:id="1245" w:author="Frank Fish" w:date="2020-05-13T10:45:00Z">
        <w:r w:rsidR="001C767F" w:rsidRPr="00D93CBB">
          <w:rPr>
            <w:rFonts w:eastAsia="Times New Roman"/>
            <w:color w:val="000000"/>
            <w:sz w:val="24"/>
            <w:szCs w:val="24"/>
            <w:lang w:val="en-US"/>
          </w:rPr>
          <w:t>J</w:t>
        </w:r>
        <w:r w:rsidR="001C767F">
          <w:rPr>
            <w:rFonts w:eastAsia="Times New Roman"/>
            <w:color w:val="000000"/>
            <w:sz w:val="24"/>
            <w:szCs w:val="24"/>
            <w:lang w:val="en-US"/>
          </w:rPr>
          <w:t>.</w:t>
        </w:r>
      </w:ins>
      <w:ins w:id="1246" w:author="Frank Fish" w:date="2020-05-20T17:39:00Z">
        <w:r w:rsidR="00CD0233">
          <w:rPr>
            <w:rFonts w:eastAsia="Times New Roman"/>
            <w:color w:val="000000"/>
            <w:sz w:val="24"/>
            <w:szCs w:val="24"/>
            <w:lang w:val="en-US"/>
          </w:rPr>
          <w:t xml:space="preserve"> </w:t>
        </w:r>
      </w:ins>
      <w:ins w:id="1247" w:author="Frank Fish" w:date="2020-05-13T10:46:00Z">
        <w:r w:rsidR="001C767F">
          <w:rPr>
            <w:rFonts w:eastAsia="Times New Roman"/>
            <w:color w:val="000000"/>
            <w:sz w:val="24"/>
            <w:szCs w:val="24"/>
            <w:lang w:val="en-US"/>
          </w:rPr>
          <w:t>L.</w:t>
        </w:r>
      </w:ins>
      <w:ins w:id="1248" w:author="Frank Fish" w:date="2020-05-13T10:45:00Z">
        <w:r w:rsidR="001C767F">
          <w:rPr>
            <w:rFonts w:eastAsia="Times New Roman"/>
            <w:color w:val="000000"/>
            <w:sz w:val="24"/>
            <w:szCs w:val="24"/>
            <w:lang w:val="en-US"/>
          </w:rPr>
          <w:t>,</w:t>
        </w:r>
        <w:r w:rsidR="001C767F" w:rsidRPr="00D93CBB">
          <w:rPr>
            <w:rFonts w:eastAsia="Times New Roman"/>
            <w:color w:val="000000"/>
            <w:sz w:val="24"/>
            <w:szCs w:val="24"/>
            <w:lang w:val="en-US"/>
          </w:rPr>
          <w:t xml:space="preserve"> </w:t>
        </w:r>
      </w:ins>
      <w:del w:id="1249" w:author="Frank Fish" w:date="2020-05-13T10:46:00Z">
        <w:r w:rsidRPr="00D93CBB" w:rsidDel="001C767F">
          <w:rPr>
            <w:rFonts w:eastAsia="Times New Roman"/>
            <w:color w:val="000000"/>
            <w:sz w:val="24"/>
            <w:szCs w:val="24"/>
            <w:lang w:val="en-US"/>
          </w:rPr>
          <w:delText xml:space="preserve">&amp; </w:delText>
        </w:r>
      </w:del>
      <w:r w:rsidRPr="00D93CBB">
        <w:rPr>
          <w:rFonts w:eastAsia="Times New Roman"/>
          <w:color w:val="000000"/>
          <w:sz w:val="24"/>
          <w:szCs w:val="24"/>
          <w:lang w:val="en-US"/>
        </w:rPr>
        <w:t xml:space="preserve">Fish, </w:t>
      </w:r>
      <w:del w:id="1250" w:author="Frank Fish" w:date="2020-05-13T10:46:00Z">
        <w:r w:rsidRPr="00D93CBB" w:rsidDel="001C767F">
          <w:rPr>
            <w:rFonts w:eastAsia="Times New Roman"/>
            <w:color w:val="000000"/>
            <w:sz w:val="24"/>
            <w:szCs w:val="24"/>
            <w:lang w:val="en-US"/>
          </w:rPr>
          <w:delText xml:space="preserve">Frank </w:delText>
        </w:r>
      </w:del>
      <w:ins w:id="1251" w:author="Frank Fish" w:date="2020-05-13T10:46:00Z">
        <w:r w:rsidR="001C767F" w:rsidRPr="00D93CBB">
          <w:rPr>
            <w:rFonts w:eastAsia="Times New Roman"/>
            <w:color w:val="000000"/>
            <w:sz w:val="24"/>
            <w:szCs w:val="24"/>
            <w:lang w:val="en-US"/>
          </w:rPr>
          <w:t>F</w:t>
        </w:r>
        <w:r w:rsidR="001C767F">
          <w:rPr>
            <w:rFonts w:eastAsia="Times New Roman"/>
            <w:color w:val="000000"/>
            <w:sz w:val="24"/>
            <w:szCs w:val="24"/>
            <w:lang w:val="en-US"/>
          </w:rPr>
          <w:t>.</w:t>
        </w:r>
      </w:ins>
      <w:ins w:id="1252" w:author="Frank Fish" w:date="2020-05-20T17:39:00Z">
        <w:r w:rsidR="00CD0233">
          <w:rPr>
            <w:rFonts w:eastAsia="Times New Roman"/>
            <w:color w:val="000000"/>
            <w:sz w:val="24"/>
            <w:szCs w:val="24"/>
            <w:lang w:val="en-US"/>
          </w:rPr>
          <w:t xml:space="preserve"> </w:t>
        </w:r>
      </w:ins>
      <w:ins w:id="1253" w:author="Frank Fish" w:date="2020-05-13T10:46:00Z">
        <w:r w:rsidR="001C767F">
          <w:rPr>
            <w:rFonts w:eastAsia="Times New Roman"/>
            <w:color w:val="000000"/>
            <w:sz w:val="24"/>
            <w:szCs w:val="24"/>
            <w:lang w:val="en-US"/>
          </w:rPr>
          <w:t>E.,</w:t>
        </w:r>
      </w:ins>
      <w:del w:id="1254" w:author="Frank Fish" w:date="2020-05-13T10:46:00Z">
        <w:r w:rsidRPr="00D93CBB" w:rsidDel="001C767F">
          <w:rPr>
            <w:rFonts w:eastAsia="Times New Roman"/>
            <w:color w:val="000000"/>
            <w:sz w:val="24"/>
            <w:szCs w:val="24"/>
            <w:lang w:val="en-US"/>
          </w:rPr>
          <w:delText>&amp;</w:delText>
        </w:r>
      </w:del>
      <w:r w:rsidRPr="00D93CBB">
        <w:rPr>
          <w:rFonts w:eastAsia="Times New Roman"/>
          <w:color w:val="000000"/>
          <w:sz w:val="24"/>
          <w:szCs w:val="24"/>
          <w:lang w:val="en-US"/>
        </w:rPr>
        <w:t xml:space="preserve"> Nowacek, </w:t>
      </w:r>
      <w:del w:id="1255" w:author="Frank Fish" w:date="2020-05-13T10:46:00Z">
        <w:r w:rsidRPr="00D93CBB" w:rsidDel="001C767F">
          <w:rPr>
            <w:rFonts w:eastAsia="Times New Roman"/>
            <w:color w:val="000000"/>
            <w:sz w:val="24"/>
            <w:szCs w:val="24"/>
            <w:lang w:val="en-US"/>
          </w:rPr>
          <w:delText xml:space="preserve">Douglas </w:delText>
        </w:r>
      </w:del>
      <w:ins w:id="1256" w:author="Frank Fish" w:date="2020-05-13T10:46:00Z">
        <w:r w:rsidR="001C767F" w:rsidRPr="00D93CBB">
          <w:rPr>
            <w:rFonts w:eastAsia="Times New Roman"/>
            <w:color w:val="000000"/>
            <w:sz w:val="24"/>
            <w:szCs w:val="24"/>
            <w:lang w:val="en-US"/>
          </w:rPr>
          <w:t>D</w:t>
        </w:r>
        <w:r w:rsidR="001C767F">
          <w:rPr>
            <w:rFonts w:eastAsia="Times New Roman"/>
            <w:color w:val="000000"/>
            <w:sz w:val="24"/>
            <w:szCs w:val="24"/>
            <w:lang w:val="en-US"/>
          </w:rPr>
          <w:t>.</w:t>
        </w:r>
      </w:ins>
      <w:ins w:id="1257" w:author="Frank Fish" w:date="2020-05-20T17:39:00Z">
        <w:r w:rsidR="00CD0233">
          <w:rPr>
            <w:rFonts w:eastAsia="Times New Roman"/>
            <w:color w:val="000000"/>
            <w:sz w:val="24"/>
            <w:szCs w:val="24"/>
            <w:lang w:val="en-US"/>
          </w:rPr>
          <w:t xml:space="preserve"> </w:t>
        </w:r>
      </w:ins>
      <w:ins w:id="1258" w:author="Frank Fish" w:date="2020-05-13T10:46:00Z">
        <w:r w:rsidR="001C767F">
          <w:rPr>
            <w:rFonts w:eastAsia="Times New Roman"/>
            <w:color w:val="000000"/>
            <w:sz w:val="24"/>
            <w:szCs w:val="24"/>
            <w:lang w:val="en-US"/>
          </w:rPr>
          <w:t xml:space="preserve">P., </w:t>
        </w:r>
      </w:ins>
      <w:del w:id="1259" w:author="Frank Fish" w:date="2020-05-13T10:47:00Z">
        <w:r w:rsidRPr="00D93CBB" w:rsidDel="001C767F">
          <w:rPr>
            <w:rFonts w:eastAsia="Times New Roman"/>
            <w:color w:val="000000"/>
            <w:sz w:val="24"/>
            <w:szCs w:val="24"/>
            <w:lang w:val="en-US"/>
          </w:rPr>
          <w:delText xml:space="preserve">&amp; </w:delText>
        </w:r>
      </w:del>
      <w:r w:rsidRPr="00D93CBB">
        <w:rPr>
          <w:rFonts w:eastAsia="Times New Roman"/>
          <w:color w:val="000000"/>
          <w:sz w:val="24"/>
          <w:szCs w:val="24"/>
          <w:lang w:val="en-US"/>
        </w:rPr>
        <w:t xml:space="preserve">Nowacek, </w:t>
      </w:r>
      <w:del w:id="1260" w:author="Frank Fish" w:date="2020-05-13T10:47:00Z">
        <w:r w:rsidRPr="00D93CBB" w:rsidDel="001C767F">
          <w:rPr>
            <w:rFonts w:eastAsia="Times New Roman"/>
            <w:color w:val="000000"/>
            <w:sz w:val="24"/>
            <w:szCs w:val="24"/>
            <w:lang w:val="en-US"/>
          </w:rPr>
          <w:delText xml:space="preserve">Stephanie </w:delText>
        </w:r>
      </w:del>
      <w:ins w:id="1261" w:author="Frank Fish" w:date="2020-05-13T10:47:00Z">
        <w:r w:rsidR="001C767F" w:rsidRPr="00D93CBB">
          <w:rPr>
            <w:rFonts w:eastAsia="Times New Roman"/>
            <w:color w:val="000000"/>
            <w:sz w:val="24"/>
            <w:szCs w:val="24"/>
            <w:lang w:val="en-US"/>
          </w:rPr>
          <w:t>S</w:t>
        </w:r>
        <w:r w:rsidR="001C767F">
          <w:rPr>
            <w:rFonts w:eastAsia="Times New Roman"/>
            <w:color w:val="000000"/>
            <w:sz w:val="24"/>
            <w:szCs w:val="24"/>
            <w:lang w:val="en-US"/>
          </w:rPr>
          <w:t>.</w:t>
        </w:r>
      </w:ins>
      <w:ins w:id="1262" w:author="Frank Fish" w:date="2020-05-20T17:39:00Z">
        <w:r w:rsidR="00CD0233">
          <w:rPr>
            <w:rFonts w:eastAsia="Times New Roman"/>
            <w:color w:val="000000"/>
            <w:sz w:val="24"/>
            <w:szCs w:val="24"/>
            <w:lang w:val="en-US"/>
          </w:rPr>
          <w:t xml:space="preserve"> </w:t>
        </w:r>
      </w:ins>
      <w:ins w:id="1263" w:author="Frank Fish" w:date="2020-05-13T10:47:00Z">
        <w:r w:rsidR="001C767F">
          <w:rPr>
            <w:rFonts w:eastAsia="Times New Roman"/>
            <w:color w:val="000000"/>
            <w:sz w:val="24"/>
            <w:szCs w:val="24"/>
            <w:lang w:val="en-US"/>
          </w:rPr>
          <w:t>M.</w:t>
        </w:r>
        <w:r w:rsidR="001C767F" w:rsidRPr="00D93CBB">
          <w:rPr>
            <w:rFonts w:eastAsia="Times New Roman"/>
            <w:color w:val="000000"/>
            <w:sz w:val="24"/>
            <w:szCs w:val="24"/>
            <w:lang w:val="en-US"/>
          </w:rPr>
          <w:t xml:space="preserve"> </w:t>
        </w:r>
      </w:ins>
      <w:del w:id="1264" w:author="Frank Fish" w:date="2020-05-13T10:47:00Z">
        <w:r w:rsidRPr="00D93CBB" w:rsidDel="001C767F">
          <w:rPr>
            <w:rFonts w:eastAsia="Times New Roman"/>
            <w:color w:val="000000"/>
            <w:sz w:val="24"/>
            <w:szCs w:val="24"/>
            <w:lang w:val="en-US"/>
          </w:rPr>
          <w:delText xml:space="preserve">&amp; </w:delText>
        </w:r>
      </w:del>
      <w:ins w:id="1265" w:author="Frank Fish" w:date="2020-05-13T10:47:00Z">
        <w:r w:rsidR="001C767F">
          <w:rPr>
            <w:rFonts w:eastAsia="Times New Roman"/>
            <w:color w:val="000000"/>
            <w:sz w:val="24"/>
            <w:szCs w:val="24"/>
            <w:lang w:val="en-US"/>
          </w:rPr>
          <w:t>and</w:t>
        </w:r>
        <w:r w:rsidR="001C767F" w:rsidRPr="00D93CBB">
          <w:rPr>
            <w:rFonts w:eastAsia="Times New Roman"/>
            <w:color w:val="000000"/>
            <w:sz w:val="24"/>
            <w:szCs w:val="24"/>
            <w:lang w:val="en-US"/>
          </w:rPr>
          <w:t xml:space="preserve"> </w:t>
        </w:r>
      </w:ins>
      <w:r w:rsidRPr="00D93CBB">
        <w:rPr>
          <w:rFonts w:eastAsia="Times New Roman"/>
          <w:color w:val="000000"/>
          <w:sz w:val="24"/>
          <w:szCs w:val="24"/>
          <w:lang w:val="en-US"/>
        </w:rPr>
        <w:t>Wells, R</w:t>
      </w:r>
      <w:del w:id="1266" w:author="Frank Fish" w:date="2020-05-13T10:47:00Z">
        <w:r w:rsidRPr="00D93CBB" w:rsidDel="001C767F">
          <w:rPr>
            <w:rFonts w:eastAsia="Times New Roman"/>
            <w:color w:val="000000"/>
            <w:sz w:val="24"/>
            <w:szCs w:val="24"/>
            <w:lang w:val="en-US"/>
          </w:rPr>
          <w:delText>andall</w:delText>
        </w:r>
      </w:del>
      <w:r w:rsidRPr="00D93CBB">
        <w:rPr>
          <w:rFonts w:eastAsia="Times New Roman"/>
          <w:color w:val="000000"/>
          <w:sz w:val="24"/>
          <w:szCs w:val="24"/>
          <w:lang w:val="en-US"/>
        </w:rPr>
        <w:t>.</w:t>
      </w:r>
      <w:ins w:id="1267" w:author="Frank Fish" w:date="2020-05-20T17:39:00Z">
        <w:r w:rsidR="00CD0233">
          <w:rPr>
            <w:rFonts w:eastAsia="Times New Roman"/>
            <w:color w:val="000000"/>
            <w:sz w:val="24"/>
            <w:szCs w:val="24"/>
            <w:lang w:val="en-US"/>
          </w:rPr>
          <w:t xml:space="preserve"> </w:t>
        </w:r>
      </w:ins>
      <w:ins w:id="1268" w:author="Frank Fish" w:date="2020-05-13T10:47:00Z">
        <w:r w:rsidR="001C767F">
          <w:rPr>
            <w:rFonts w:eastAsia="Times New Roman"/>
            <w:color w:val="000000"/>
            <w:sz w:val="24"/>
            <w:szCs w:val="24"/>
            <w:lang w:val="en-US"/>
          </w:rPr>
          <w:t>S.</w:t>
        </w:r>
      </w:ins>
      <w:r w:rsidRPr="00D93CBB">
        <w:rPr>
          <w:rFonts w:eastAsia="Times New Roman"/>
          <w:color w:val="000000"/>
          <w:sz w:val="24"/>
          <w:szCs w:val="24"/>
          <w:lang w:val="en-US"/>
        </w:rPr>
        <w:t xml:space="preserve"> (2004). High performance turning capabilities during foraging by bottlenose dolphins (</w:t>
      </w:r>
      <w:r w:rsidRPr="001C767F">
        <w:rPr>
          <w:rFonts w:eastAsia="Times New Roman"/>
          <w:i/>
          <w:color w:val="000000"/>
          <w:sz w:val="24"/>
          <w:szCs w:val="24"/>
          <w:lang w:val="en-US"/>
          <w:rPrChange w:id="1269" w:author="Frank Fish" w:date="2020-05-13T10:45:00Z">
            <w:rPr>
              <w:rFonts w:eastAsia="Times New Roman"/>
              <w:color w:val="000000"/>
              <w:sz w:val="24"/>
              <w:szCs w:val="24"/>
              <w:lang w:val="en-US"/>
            </w:rPr>
          </w:rPrChange>
        </w:rPr>
        <w:t>Tursiops truncatus</w:t>
      </w:r>
      <w:r w:rsidRPr="00D93CBB">
        <w:rPr>
          <w:rFonts w:eastAsia="Times New Roman"/>
          <w:color w:val="000000"/>
          <w:sz w:val="24"/>
          <w:szCs w:val="24"/>
          <w:lang w:val="en-US"/>
        </w:rPr>
        <w:t xml:space="preserve">). </w:t>
      </w:r>
      <w:r w:rsidRPr="001C767F">
        <w:rPr>
          <w:rFonts w:eastAsia="Times New Roman"/>
          <w:i/>
          <w:color w:val="000000"/>
          <w:sz w:val="24"/>
          <w:szCs w:val="24"/>
          <w:lang w:val="en-US"/>
          <w:rPrChange w:id="1270" w:author="Frank Fish" w:date="2020-05-13T10:45:00Z">
            <w:rPr>
              <w:rFonts w:eastAsia="Times New Roman"/>
              <w:color w:val="000000"/>
              <w:sz w:val="24"/>
              <w:szCs w:val="24"/>
              <w:lang w:val="en-US"/>
            </w:rPr>
          </w:rPrChange>
        </w:rPr>
        <w:t>Mar</w:t>
      </w:r>
      <w:ins w:id="1271" w:author="Frank Fish" w:date="2020-05-13T10:45:00Z">
        <w:r w:rsidR="001C767F" w:rsidRPr="001C767F">
          <w:rPr>
            <w:rFonts w:eastAsia="Times New Roman"/>
            <w:i/>
            <w:color w:val="000000"/>
            <w:sz w:val="24"/>
            <w:szCs w:val="24"/>
            <w:lang w:val="en-US"/>
            <w:rPrChange w:id="1272" w:author="Frank Fish" w:date="2020-05-13T10:45:00Z">
              <w:rPr>
                <w:rFonts w:eastAsia="Times New Roman"/>
                <w:color w:val="000000"/>
                <w:sz w:val="24"/>
                <w:szCs w:val="24"/>
                <w:lang w:val="en-US"/>
              </w:rPr>
            </w:rPrChange>
          </w:rPr>
          <w:t>.</w:t>
        </w:r>
      </w:ins>
      <w:del w:id="1273" w:author="Frank Fish" w:date="2020-05-13T10:45:00Z">
        <w:r w:rsidRPr="001C767F" w:rsidDel="001C767F">
          <w:rPr>
            <w:rFonts w:eastAsia="Times New Roman"/>
            <w:i/>
            <w:color w:val="000000"/>
            <w:sz w:val="24"/>
            <w:szCs w:val="24"/>
            <w:lang w:val="en-US"/>
            <w:rPrChange w:id="1274" w:author="Frank Fish" w:date="2020-05-13T10:45:00Z">
              <w:rPr>
                <w:rFonts w:eastAsia="Times New Roman"/>
                <w:color w:val="000000"/>
                <w:sz w:val="24"/>
                <w:szCs w:val="24"/>
                <w:lang w:val="en-US"/>
              </w:rPr>
            </w:rPrChange>
          </w:rPr>
          <w:delText>ine</w:delText>
        </w:r>
      </w:del>
      <w:r w:rsidRPr="001C767F">
        <w:rPr>
          <w:rFonts w:eastAsia="Times New Roman"/>
          <w:i/>
          <w:color w:val="000000"/>
          <w:sz w:val="24"/>
          <w:szCs w:val="24"/>
          <w:lang w:val="en-US"/>
          <w:rPrChange w:id="1275" w:author="Frank Fish" w:date="2020-05-13T10:45:00Z">
            <w:rPr>
              <w:rFonts w:eastAsia="Times New Roman"/>
              <w:color w:val="000000"/>
              <w:sz w:val="24"/>
              <w:szCs w:val="24"/>
              <w:lang w:val="en-US"/>
            </w:rPr>
          </w:rPrChange>
        </w:rPr>
        <w:t xml:space="preserve"> Mamm</w:t>
      </w:r>
      <w:ins w:id="1276" w:author="Frank Fish" w:date="2020-05-13T10:45:00Z">
        <w:r w:rsidR="001C767F" w:rsidRPr="001C767F">
          <w:rPr>
            <w:rFonts w:eastAsia="Times New Roman"/>
            <w:i/>
            <w:color w:val="000000"/>
            <w:sz w:val="24"/>
            <w:szCs w:val="24"/>
            <w:lang w:val="en-US"/>
            <w:rPrChange w:id="1277" w:author="Frank Fish" w:date="2020-05-13T10:45:00Z">
              <w:rPr>
                <w:rFonts w:eastAsia="Times New Roman"/>
                <w:color w:val="000000"/>
                <w:sz w:val="24"/>
                <w:szCs w:val="24"/>
                <w:lang w:val="en-US"/>
              </w:rPr>
            </w:rPrChange>
          </w:rPr>
          <w:t>.</w:t>
        </w:r>
      </w:ins>
      <w:del w:id="1278" w:author="Frank Fish" w:date="2020-05-13T10:45:00Z">
        <w:r w:rsidRPr="001C767F" w:rsidDel="001C767F">
          <w:rPr>
            <w:rFonts w:eastAsia="Times New Roman"/>
            <w:i/>
            <w:color w:val="000000"/>
            <w:sz w:val="24"/>
            <w:szCs w:val="24"/>
            <w:lang w:val="en-US"/>
            <w:rPrChange w:id="1279" w:author="Frank Fish" w:date="2020-05-13T10:45:00Z">
              <w:rPr>
                <w:rFonts w:eastAsia="Times New Roman"/>
                <w:color w:val="000000"/>
                <w:sz w:val="24"/>
                <w:szCs w:val="24"/>
                <w:lang w:val="en-US"/>
              </w:rPr>
            </w:rPrChange>
          </w:rPr>
          <w:delText>al</w:delText>
        </w:r>
      </w:del>
      <w:r w:rsidRPr="001C767F">
        <w:rPr>
          <w:rFonts w:eastAsia="Times New Roman"/>
          <w:i/>
          <w:color w:val="000000"/>
          <w:sz w:val="24"/>
          <w:szCs w:val="24"/>
          <w:lang w:val="en-US"/>
          <w:rPrChange w:id="1280" w:author="Frank Fish" w:date="2020-05-13T10:45:00Z">
            <w:rPr>
              <w:rFonts w:eastAsia="Times New Roman"/>
              <w:color w:val="000000"/>
              <w:sz w:val="24"/>
              <w:szCs w:val="24"/>
              <w:lang w:val="en-US"/>
            </w:rPr>
          </w:rPrChange>
        </w:rPr>
        <w:t xml:space="preserve"> Sci</w:t>
      </w:r>
      <w:del w:id="1281" w:author="Frank Fish" w:date="2020-05-13T10:45:00Z">
        <w:r w:rsidRPr="00D93CBB" w:rsidDel="001C767F">
          <w:rPr>
            <w:rFonts w:eastAsia="Times New Roman"/>
            <w:color w:val="000000"/>
            <w:sz w:val="24"/>
            <w:szCs w:val="24"/>
            <w:lang w:val="en-US"/>
          </w:rPr>
          <w:delText>ence</w:delText>
        </w:r>
      </w:del>
      <w:r w:rsidRPr="00D93CBB">
        <w:rPr>
          <w:rFonts w:eastAsia="Times New Roman"/>
          <w:color w:val="000000"/>
          <w:sz w:val="24"/>
          <w:szCs w:val="24"/>
          <w:lang w:val="en-US"/>
        </w:rPr>
        <w:t xml:space="preserve">. </w:t>
      </w:r>
      <w:r w:rsidRPr="001C767F">
        <w:rPr>
          <w:rFonts w:eastAsia="Times New Roman"/>
          <w:b/>
          <w:color w:val="000000"/>
          <w:sz w:val="24"/>
          <w:szCs w:val="24"/>
          <w:lang w:val="en-US"/>
          <w:rPrChange w:id="1282" w:author="Frank Fish" w:date="2020-05-13T10:45:00Z">
            <w:rPr>
              <w:rFonts w:eastAsia="Times New Roman"/>
              <w:color w:val="000000"/>
              <w:sz w:val="24"/>
              <w:szCs w:val="24"/>
              <w:lang w:val="en-US"/>
            </w:rPr>
          </w:rPrChange>
        </w:rPr>
        <w:t>20</w:t>
      </w:r>
      <w:ins w:id="1283" w:author="Frank Fish" w:date="2020-05-13T10:45:00Z">
        <w:r w:rsidR="001C767F">
          <w:rPr>
            <w:rFonts w:eastAsia="Times New Roman"/>
            <w:color w:val="000000"/>
            <w:sz w:val="24"/>
            <w:szCs w:val="24"/>
            <w:lang w:val="en-US"/>
          </w:rPr>
          <w:t>:</w:t>
        </w:r>
      </w:ins>
      <w:del w:id="1284" w:author="Frank Fish" w:date="2020-05-13T10:45:00Z">
        <w:r w:rsidRPr="00D93CBB" w:rsidDel="001C767F">
          <w:rPr>
            <w:rFonts w:eastAsia="Times New Roman"/>
            <w:color w:val="000000"/>
            <w:sz w:val="24"/>
            <w:szCs w:val="24"/>
            <w:lang w:val="en-US"/>
          </w:rPr>
          <w:delText>.</w:delText>
        </w:r>
      </w:del>
      <w:r w:rsidRPr="00D93CBB">
        <w:rPr>
          <w:rFonts w:eastAsia="Times New Roman"/>
          <w:color w:val="000000"/>
          <w:sz w:val="24"/>
          <w:szCs w:val="24"/>
          <w:lang w:val="en-US"/>
        </w:rPr>
        <w:t xml:space="preserve"> 498 - 509.</w:t>
      </w:r>
    </w:p>
    <w:p w14:paraId="22235513" w14:textId="48A2EEAA" w:rsidR="00D93CBB" w:rsidRPr="00D93CBB" w:rsidRDefault="00D93CBB" w:rsidP="00D93CBB">
      <w:pPr>
        <w:numPr>
          <w:ilvl w:val="0"/>
          <w:numId w:val="6"/>
        </w:numPr>
        <w:spacing w:line="240" w:lineRule="auto"/>
        <w:ind w:left="360"/>
        <w:textAlignment w:val="baseline"/>
        <w:rPr>
          <w:rFonts w:eastAsia="Times New Roman"/>
          <w:color w:val="000000"/>
          <w:sz w:val="24"/>
          <w:szCs w:val="24"/>
          <w:lang w:val="en-US"/>
        </w:rPr>
      </w:pPr>
      <w:r w:rsidRPr="00D93CBB">
        <w:rPr>
          <w:rFonts w:eastAsia="Times New Roman"/>
          <w:color w:val="222222"/>
          <w:sz w:val="24"/>
          <w:szCs w:val="24"/>
          <w:shd w:val="clear" w:color="auto" w:fill="FFFFFF"/>
          <w:lang w:val="en-US"/>
        </w:rPr>
        <w:t>McCutchen, C.</w:t>
      </w:r>
      <w:ins w:id="1285" w:author="Frank Fish" w:date="2020-05-20T17:39:00Z">
        <w:r w:rsidR="00CD0233">
          <w:rPr>
            <w:rFonts w:eastAsia="Times New Roman"/>
            <w:color w:val="222222"/>
            <w:sz w:val="24"/>
            <w:szCs w:val="24"/>
            <w:shd w:val="clear" w:color="auto" w:fill="FFFFFF"/>
            <w:lang w:val="en-US"/>
          </w:rPr>
          <w:t xml:space="preserve"> </w:t>
        </w:r>
      </w:ins>
      <w:r w:rsidRPr="00D93CBB">
        <w:rPr>
          <w:rFonts w:eastAsia="Times New Roman"/>
          <w:color w:val="222222"/>
          <w:sz w:val="24"/>
          <w:szCs w:val="24"/>
          <w:shd w:val="clear" w:color="auto" w:fill="FFFFFF"/>
          <w:lang w:val="en-US"/>
        </w:rPr>
        <w:t>W. (1977). Froude propulsive efficiency of a small fish, measured by wake visualization. </w:t>
      </w:r>
      <w:r w:rsidRPr="00D93CBB">
        <w:rPr>
          <w:rFonts w:eastAsia="Times New Roman"/>
          <w:i/>
          <w:iCs/>
          <w:color w:val="222222"/>
          <w:sz w:val="24"/>
          <w:szCs w:val="24"/>
          <w:shd w:val="clear" w:color="auto" w:fill="FFFFFF"/>
          <w:lang w:val="en-US"/>
        </w:rPr>
        <w:t>Scale effects in animal locomotion.</w:t>
      </w:r>
      <w:r w:rsidRPr="00D93CBB">
        <w:rPr>
          <w:rFonts w:eastAsia="Times New Roman"/>
          <w:color w:val="222222"/>
          <w:sz w:val="24"/>
          <w:szCs w:val="24"/>
          <w:shd w:val="clear" w:color="auto" w:fill="FFFFFF"/>
          <w:lang w:val="en-US"/>
        </w:rPr>
        <w:t xml:space="preserve"> 339-363. Academic Press London, New York.</w:t>
      </w:r>
    </w:p>
    <w:p w14:paraId="408371CD" w14:textId="10D1AE63" w:rsidR="00D93CBB" w:rsidRPr="00D93CBB" w:rsidRDefault="00D93CBB" w:rsidP="00D93CBB">
      <w:pPr>
        <w:numPr>
          <w:ilvl w:val="0"/>
          <w:numId w:val="6"/>
        </w:numPr>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shd w:val="clear" w:color="auto" w:fill="FFFFFF"/>
          <w:lang w:val="en-US"/>
        </w:rPr>
        <w:lastRenderedPageBreak/>
        <w:t>Potvin, J., Goldbogen, J. A.</w:t>
      </w:r>
      <w:ins w:id="1286" w:author="Frank Fish" w:date="2020-05-13T10:39:00Z">
        <w:r w:rsidR="009724BF">
          <w:rPr>
            <w:rFonts w:eastAsia="Times New Roman"/>
            <w:color w:val="000000"/>
            <w:sz w:val="24"/>
            <w:szCs w:val="24"/>
            <w:shd w:val="clear" w:color="auto" w:fill="FFFFFF"/>
            <w:lang w:val="en-US"/>
          </w:rPr>
          <w:t xml:space="preserve"> and</w:t>
        </w:r>
      </w:ins>
      <w:del w:id="1287" w:author="Frank Fish" w:date="2020-05-13T10:39:00Z">
        <w:r w:rsidRPr="00D93CBB" w:rsidDel="009724BF">
          <w:rPr>
            <w:rFonts w:eastAsia="Times New Roman"/>
            <w:color w:val="000000"/>
            <w:sz w:val="24"/>
            <w:szCs w:val="24"/>
            <w:shd w:val="clear" w:color="auto" w:fill="FFFFFF"/>
            <w:lang w:val="en-US"/>
          </w:rPr>
          <w:delText>,</w:delText>
        </w:r>
      </w:del>
      <w:r w:rsidRPr="00D93CBB">
        <w:rPr>
          <w:rFonts w:eastAsia="Times New Roman"/>
          <w:color w:val="000000"/>
          <w:sz w:val="24"/>
          <w:szCs w:val="24"/>
          <w:shd w:val="clear" w:color="auto" w:fill="FFFFFF"/>
          <w:lang w:val="en-US"/>
        </w:rPr>
        <w:t xml:space="preserve"> </w:t>
      </w:r>
      <w:del w:id="1288" w:author="Frank Fish" w:date="2020-05-13T10:39:00Z">
        <w:r w:rsidRPr="00D93CBB" w:rsidDel="009724BF">
          <w:rPr>
            <w:rFonts w:eastAsia="Times New Roman"/>
            <w:color w:val="000000"/>
            <w:sz w:val="24"/>
            <w:szCs w:val="24"/>
            <w:shd w:val="clear" w:color="auto" w:fill="FFFFFF"/>
            <w:lang w:val="en-US"/>
          </w:rPr>
          <w:delText xml:space="preserve">&amp; </w:delText>
        </w:r>
      </w:del>
      <w:r w:rsidRPr="00D93CBB">
        <w:rPr>
          <w:rFonts w:eastAsia="Times New Roman"/>
          <w:color w:val="000000"/>
          <w:sz w:val="24"/>
          <w:szCs w:val="24"/>
          <w:shd w:val="clear" w:color="auto" w:fill="FFFFFF"/>
          <w:lang w:val="en-US"/>
        </w:rPr>
        <w:t>Shadwick, R. E. (2009). Passive versus active engulfment: verdict from trajectory simulations of lunge-feeding fin whales Balaenoptera physalus. </w:t>
      </w:r>
      <w:r w:rsidRPr="009724BF">
        <w:rPr>
          <w:rFonts w:eastAsia="Times New Roman"/>
          <w:i/>
          <w:color w:val="000000"/>
          <w:sz w:val="24"/>
          <w:szCs w:val="24"/>
          <w:shd w:val="clear" w:color="auto" w:fill="FFFFFF"/>
          <w:lang w:val="en-US"/>
          <w:rPrChange w:id="1289" w:author="Frank Fish" w:date="2020-05-13T10:40:00Z">
            <w:rPr>
              <w:rFonts w:eastAsia="Times New Roman"/>
              <w:color w:val="000000"/>
              <w:sz w:val="24"/>
              <w:szCs w:val="24"/>
              <w:shd w:val="clear" w:color="auto" w:fill="FFFFFF"/>
              <w:lang w:val="en-US"/>
            </w:rPr>
          </w:rPrChange>
        </w:rPr>
        <w:t>J</w:t>
      </w:r>
      <w:del w:id="1290" w:author="Frank Fish" w:date="2020-05-13T10:39:00Z">
        <w:r w:rsidRPr="009724BF" w:rsidDel="009724BF">
          <w:rPr>
            <w:rFonts w:eastAsia="Times New Roman"/>
            <w:i/>
            <w:color w:val="000000"/>
            <w:sz w:val="24"/>
            <w:szCs w:val="24"/>
            <w:shd w:val="clear" w:color="auto" w:fill="FFFFFF"/>
            <w:lang w:val="en-US"/>
            <w:rPrChange w:id="1291" w:author="Frank Fish" w:date="2020-05-13T10:40:00Z">
              <w:rPr>
                <w:rFonts w:eastAsia="Times New Roman"/>
                <w:color w:val="000000"/>
                <w:sz w:val="24"/>
                <w:szCs w:val="24"/>
                <w:shd w:val="clear" w:color="auto" w:fill="FFFFFF"/>
                <w:lang w:val="en-US"/>
              </w:rPr>
            </w:rPrChange>
          </w:rPr>
          <w:delText xml:space="preserve">ournal of the </w:delText>
        </w:r>
      </w:del>
      <w:ins w:id="1292" w:author="Frank Fish" w:date="2020-05-13T10:39:00Z">
        <w:r w:rsidR="009724BF" w:rsidRPr="009724BF">
          <w:rPr>
            <w:rFonts w:eastAsia="Times New Roman"/>
            <w:i/>
            <w:color w:val="000000"/>
            <w:sz w:val="24"/>
            <w:szCs w:val="24"/>
            <w:shd w:val="clear" w:color="auto" w:fill="FFFFFF"/>
            <w:lang w:val="en-US"/>
            <w:rPrChange w:id="1293" w:author="Frank Fish" w:date="2020-05-13T10:40:00Z">
              <w:rPr>
                <w:rFonts w:eastAsia="Times New Roman"/>
                <w:color w:val="000000"/>
                <w:sz w:val="24"/>
                <w:szCs w:val="24"/>
                <w:shd w:val="clear" w:color="auto" w:fill="FFFFFF"/>
                <w:lang w:val="en-US"/>
              </w:rPr>
            </w:rPrChange>
          </w:rPr>
          <w:t>.</w:t>
        </w:r>
      </w:ins>
      <w:ins w:id="1294" w:author="Frank Fish" w:date="2020-05-13T10:49:00Z">
        <w:r w:rsidR="001C767F">
          <w:rPr>
            <w:rFonts w:eastAsia="Times New Roman"/>
            <w:i/>
            <w:color w:val="000000"/>
            <w:sz w:val="24"/>
            <w:szCs w:val="24"/>
            <w:shd w:val="clear" w:color="auto" w:fill="FFFFFF"/>
            <w:lang w:val="en-US"/>
          </w:rPr>
          <w:t xml:space="preserve"> </w:t>
        </w:r>
      </w:ins>
      <w:del w:id="1295" w:author="Frank Fish" w:date="2020-05-13T10:39:00Z">
        <w:r w:rsidRPr="009724BF" w:rsidDel="009724BF">
          <w:rPr>
            <w:rFonts w:eastAsia="Times New Roman"/>
            <w:i/>
            <w:color w:val="000000"/>
            <w:sz w:val="24"/>
            <w:szCs w:val="24"/>
            <w:shd w:val="clear" w:color="auto" w:fill="FFFFFF"/>
            <w:lang w:val="en-US"/>
            <w:rPrChange w:id="1296" w:author="Frank Fish" w:date="2020-05-13T10:40:00Z">
              <w:rPr>
                <w:rFonts w:eastAsia="Times New Roman"/>
                <w:color w:val="000000"/>
                <w:sz w:val="24"/>
                <w:szCs w:val="24"/>
                <w:shd w:val="clear" w:color="auto" w:fill="FFFFFF"/>
                <w:lang w:val="en-US"/>
              </w:rPr>
            </w:rPrChange>
          </w:rPr>
          <w:delText xml:space="preserve">Royal </w:delText>
        </w:r>
      </w:del>
      <w:ins w:id="1297" w:author="Frank Fish" w:date="2020-05-13T10:39:00Z">
        <w:r w:rsidR="009724BF" w:rsidRPr="009724BF">
          <w:rPr>
            <w:rFonts w:eastAsia="Times New Roman"/>
            <w:i/>
            <w:color w:val="000000"/>
            <w:sz w:val="24"/>
            <w:szCs w:val="24"/>
            <w:shd w:val="clear" w:color="auto" w:fill="FFFFFF"/>
            <w:lang w:val="en-US"/>
            <w:rPrChange w:id="1298" w:author="Frank Fish" w:date="2020-05-13T10:40:00Z">
              <w:rPr>
                <w:rFonts w:eastAsia="Times New Roman"/>
                <w:color w:val="000000"/>
                <w:sz w:val="24"/>
                <w:szCs w:val="24"/>
                <w:shd w:val="clear" w:color="auto" w:fill="FFFFFF"/>
                <w:lang w:val="en-US"/>
              </w:rPr>
            </w:rPrChange>
          </w:rPr>
          <w:t xml:space="preserve">Roy. </w:t>
        </w:r>
      </w:ins>
      <w:del w:id="1299" w:author="Frank Fish" w:date="2020-05-13T10:39:00Z">
        <w:r w:rsidRPr="009724BF" w:rsidDel="009724BF">
          <w:rPr>
            <w:rFonts w:eastAsia="Times New Roman"/>
            <w:i/>
            <w:color w:val="000000"/>
            <w:sz w:val="24"/>
            <w:szCs w:val="24"/>
            <w:shd w:val="clear" w:color="auto" w:fill="FFFFFF"/>
            <w:lang w:val="en-US"/>
            <w:rPrChange w:id="1300" w:author="Frank Fish" w:date="2020-05-13T10:40:00Z">
              <w:rPr>
                <w:rFonts w:eastAsia="Times New Roman"/>
                <w:color w:val="000000"/>
                <w:sz w:val="24"/>
                <w:szCs w:val="24"/>
                <w:shd w:val="clear" w:color="auto" w:fill="FFFFFF"/>
                <w:lang w:val="en-US"/>
              </w:rPr>
            </w:rPrChange>
          </w:rPr>
          <w:delText xml:space="preserve">Society </w:delText>
        </w:r>
      </w:del>
      <w:ins w:id="1301" w:author="Frank Fish" w:date="2020-05-13T10:39:00Z">
        <w:r w:rsidR="009724BF" w:rsidRPr="009724BF">
          <w:rPr>
            <w:rFonts w:eastAsia="Times New Roman"/>
            <w:i/>
            <w:color w:val="000000"/>
            <w:sz w:val="24"/>
            <w:szCs w:val="24"/>
            <w:shd w:val="clear" w:color="auto" w:fill="FFFFFF"/>
            <w:lang w:val="en-US"/>
            <w:rPrChange w:id="1302" w:author="Frank Fish" w:date="2020-05-13T10:40:00Z">
              <w:rPr>
                <w:rFonts w:eastAsia="Times New Roman"/>
                <w:color w:val="000000"/>
                <w:sz w:val="24"/>
                <w:szCs w:val="24"/>
                <w:shd w:val="clear" w:color="auto" w:fill="FFFFFF"/>
                <w:lang w:val="en-US"/>
              </w:rPr>
            </w:rPrChange>
          </w:rPr>
          <w:t xml:space="preserve">Soc. </w:t>
        </w:r>
      </w:ins>
      <w:r w:rsidRPr="009724BF">
        <w:rPr>
          <w:rFonts w:eastAsia="Times New Roman"/>
          <w:i/>
          <w:color w:val="000000"/>
          <w:sz w:val="24"/>
          <w:szCs w:val="24"/>
          <w:shd w:val="clear" w:color="auto" w:fill="FFFFFF"/>
          <w:lang w:val="en-US"/>
          <w:rPrChange w:id="1303" w:author="Frank Fish" w:date="2020-05-13T10:40:00Z">
            <w:rPr>
              <w:rFonts w:eastAsia="Times New Roman"/>
              <w:color w:val="000000"/>
              <w:sz w:val="24"/>
              <w:szCs w:val="24"/>
              <w:shd w:val="clear" w:color="auto" w:fill="FFFFFF"/>
              <w:lang w:val="en-US"/>
            </w:rPr>
          </w:rPrChange>
        </w:rPr>
        <w:t>Interf</w:t>
      </w:r>
      <w:r w:rsidRPr="00D93CBB">
        <w:rPr>
          <w:rFonts w:eastAsia="Times New Roman"/>
          <w:color w:val="000000"/>
          <w:sz w:val="24"/>
          <w:szCs w:val="24"/>
          <w:shd w:val="clear" w:color="auto" w:fill="FFFFFF"/>
          <w:lang w:val="en-US"/>
        </w:rPr>
        <w:t>ace</w:t>
      </w:r>
      <w:del w:id="1304" w:author="Frank Fish" w:date="2020-05-13T10:40:00Z">
        <w:r w:rsidRPr="00D93CBB" w:rsidDel="009724BF">
          <w:rPr>
            <w:rFonts w:eastAsia="Times New Roman"/>
            <w:color w:val="000000"/>
            <w:sz w:val="24"/>
            <w:szCs w:val="24"/>
            <w:shd w:val="clear" w:color="auto" w:fill="FFFFFF"/>
            <w:lang w:val="en-US"/>
          </w:rPr>
          <w:delText>,</w:delText>
        </w:r>
      </w:del>
      <w:r w:rsidRPr="00D93CBB">
        <w:rPr>
          <w:rFonts w:eastAsia="Times New Roman"/>
          <w:color w:val="000000"/>
          <w:sz w:val="24"/>
          <w:szCs w:val="24"/>
          <w:shd w:val="clear" w:color="auto" w:fill="FFFFFF"/>
          <w:lang w:val="en-US"/>
        </w:rPr>
        <w:t> </w:t>
      </w:r>
      <w:r w:rsidRPr="009724BF">
        <w:rPr>
          <w:rFonts w:eastAsia="Times New Roman"/>
          <w:b/>
          <w:color w:val="000000"/>
          <w:sz w:val="24"/>
          <w:szCs w:val="24"/>
          <w:shd w:val="clear" w:color="auto" w:fill="FFFFFF"/>
          <w:lang w:val="en-US"/>
          <w:rPrChange w:id="1305" w:author="Frank Fish" w:date="2020-05-13T10:40:00Z">
            <w:rPr>
              <w:rFonts w:eastAsia="Times New Roman"/>
              <w:color w:val="000000"/>
              <w:sz w:val="24"/>
              <w:szCs w:val="24"/>
              <w:shd w:val="clear" w:color="auto" w:fill="FFFFFF"/>
              <w:lang w:val="en-US"/>
            </w:rPr>
          </w:rPrChange>
        </w:rPr>
        <w:t>6</w:t>
      </w:r>
      <w:r w:rsidRPr="00D93CBB">
        <w:rPr>
          <w:rFonts w:eastAsia="Times New Roman"/>
          <w:color w:val="000000"/>
          <w:sz w:val="24"/>
          <w:szCs w:val="24"/>
          <w:shd w:val="clear" w:color="auto" w:fill="FFFFFF"/>
          <w:lang w:val="en-US"/>
        </w:rPr>
        <w:t>(40)</w:t>
      </w:r>
      <w:ins w:id="1306" w:author="Frank Fish" w:date="2020-05-13T10:40:00Z">
        <w:r w:rsidR="009724BF">
          <w:rPr>
            <w:rFonts w:eastAsia="Times New Roman"/>
            <w:color w:val="000000"/>
            <w:sz w:val="24"/>
            <w:szCs w:val="24"/>
            <w:shd w:val="clear" w:color="auto" w:fill="FFFFFF"/>
            <w:lang w:val="en-US"/>
          </w:rPr>
          <w:t>:</w:t>
        </w:r>
      </w:ins>
      <w:del w:id="1307" w:author="Frank Fish" w:date="2020-05-13T10:40:00Z">
        <w:r w:rsidRPr="00D93CBB" w:rsidDel="009724BF">
          <w:rPr>
            <w:rFonts w:eastAsia="Times New Roman"/>
            <w:color w:val="000000"/>
            <w:sz w:val="24"/>
            <w:szCs w:val="24"/>
            <w:shd w:val="clear" w:color="auto" w:fill="FFFFFF"/>
            <w:lang w:val="en-US"/>
          </w:rPr>
          <w:delText>,</w:delText>
        </w:r>
      </w:del>
      <w:r w:rsidRPr="00D93CBB">
        <w:rPr>
          <w:rFonts w:eastAsia="Times New Roman"/>
          <w:color w:val="000000"/>
          <w:sz w:val="24"/>
          <w:szCs w:val="24"/>
          <w:shd w:val="clear" w:color="auto" w:fill="FFFFFF"/>
          <w:lang w:val="en-US"/>
        </w:rPr>
        <w:t xml:space="preserve"> 1005-1025.</w:t>
      </w:r>
    </w:p>
    <w:p w14:paraId="0DB18C49" w14:textId="4B222CCC" w:rsidR="00D93CBB" w:rsidRPr="00D93CBB" w:rsidRDefault="00D93CBB" w:rsidP="00D93CBB">
      <w:pPr>
        <w:numPr>
          <w:ilvl w:val="0"/>
          <w:numId w:val="6"/>
        </w:numPr>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Rohr, J</w:t>
      </w:r>
      <w:ins w:id="1308" w:author="Frank Fish" w:date="2020-05-13T10:41:00Z">
        <w:r w:rsidR="009724BF">
          <w:rPr>
            <w:rFonts w:eastAsia="Times New Roman"/>
            <w:color w:val="000000"/>
            <w:sz w:val="24"/>
            <w:szCs w:val="24"/>
            <w:lang w:val="en-US"/>
          </w:rPr>
          <w:t>.</w:t>
        </w:r>
      </w:ins>
      <w:del w:id="1309" w:author="Frank Fish" w:date="2020-05-13T10:41:00Z">
        <w:r w:rsidRPr="00D93CBB" w:rsidDel="009724BF">
          <w:rPr>
            <w:rFonts w:eastAsia="Times New Roman"/>
            <w:color w:val="000000"/>
            <w:sz w:val="24"/>
            <w:szCs w:val="24"/>
            <w:lang w:val="en-US"/>
          </w:rPr>
          <w:delText>im</w:delText>
        </w:r>
      </w:del>
      <w:r w:rsidRPr="00D93CBB">
        <w:rPr>
          <w:rFonts w:eastAsia="Times New Roman"/>
          <w:color w:val="000000"/>
          <w:sz w:val="24"/>
          <w:szCs w:val="24"/>
          <w:lang w:val="en-US"/>
        </w:rPr>
        <w:t xml:space="preserve"> </w:t>
      </w:r>
      <w:del w:id="1310" w:author="Frank Fish" w:date="2020-05-13T10:42:00Z">
        <w:r w:rsidRPr="00D93CBB" w:rsidDel="009724BF">
          <w:rPr>
            <w:rFonts w:eastAsia="Times New Roman"/>
            <w:color w:val="000000"/>
            <w:sz w:val="24"/>
            <w:szCs w:val="24"/>
            <w:lang w:val="en-US"/>
          </w:rPr>
          <w:delText xml:space="preserve">&amp; </w:delText>
        </w:r>
      </w:del>
      <w:ins w:id="1311" w:author="Frank Fish" w:date="2020-05-13T10:42:00Z">
        <w:r w:rsidR="009724BF">
          <w:rPr>
            <w:rFonts w:eastAsia="Times New Roman"/>
            <w:color w:val="000000"/>
            <w:sz w:val="24"/>
            <w:szCs w:val="24"/>
            <w:lang w:val="en-US"/>
          </w:rPr>
          <w:t>and</w:t>
        </w:r>
        <w:r w:rsidR="009724BF" w:rsidRPr="00D93CBB">
          <w:rPr>
            <w:rFonts w:eastAsia="Times New Roman"/>
            <w:color w:val="000000"/>
            <w:sz w:val="24"/>
            <w:szCs w:val="24"/>
            <w:lang w:val="en-US"/>
          </w:rPr>
          <w:t xml:space="preserve"> </w:t>
        </w:r>
      </w:ins>
      <w:r w:rsidRPr="00D93CBB">
        <w:rPr>
          <w:rFonts w:eastAsia="Times New Roman"/>
          <w:color w:val="000000"/>
          <w:sz w:val="24"/>
          <w:szCs w:val="24"/>
          <w:lang w:val="en-US"/>
        </w:rPr>
        <w:t>Fish, F</w:t>
      </w:r>
      <w:ins w:id="1312" w:author="Frank Fish" w:date="2020-05-13T10:43:00Z">
        <w:r w:rsidR="009724BF">
          <w:rPr>
            <w:rFonts w:eastAsia="Times New Roman"/>
            <w:color w:val="000000"/>
            <w:sz w:val="24"/>
            <w:szCs w:val="24"/>
            <w:lang w:val="en-US"/>
          </w:rPr>
          <w:t>. E</w:t>
        </w:r>
      </w:ins>
      <w:del w:id="1313" w:author="Frank Fish" w:date="2020-05-13T10:41:00Z">
        <w:r w:rsidRPr="00D93CBB" w:rsidDel="009724BF">
          <w:rPr>
            <w:rFonts w:eastAsia="Times New Roman"/>
            <w:color w:val="000000"/>
            <w:sz w:val="24"/>
            <w:szCs w:val="24"/>
            <w:lang w:val="en-US"/>
          </w:rPr>
          <w:delText>rank</w:delText>
        </w:r>
      </w:del>
      <w:r w:rsidRPr="00D93CBB">
        <w:rPr>
          <w:rFonts w:eastAsia="Times New Roman"/>
          <w:color w:val="000000"/>
          <w:sz w:val="24"/>
          <w:szCs w:val="24"/>
          <w:lang w:val="en-US"/>
        </w:rPr>
        <w:t xml:space="preserve">. (2004). Strouhal numbers and optimization of swimming by odontocete cetaceans. </w:t>
      </w:r>
      <w:del w:id="1314" w:author="Frank Fish" w:date="2020-05-13T10:41:00Z">
        <w:r w:rsidRPr="009724BF" w:rsidDel="009724BF">
          <w:rPr>
            <w:rFonts w:eastAsia="Times New Roman"/>
            <w:i/>
            <w:color w:val="000000"/>
            <w:sz w:val="24"/>
            <w:szCs w:val="24"/>
            <w:lang w:val="en-US"/>
            <w:rPrChange w:id="1315" w:author="Frank Fish" w:date="2020-05-13T10:42:00Z">
              <w:rPr>
                <w:rFonts w:eastAsia="Times New Roman"/>
                <w:color w:val="000000"/>
                <w:sz w:val="24"/>
                <w:szCs w:val="24"/>
                <w:lang w:val="en-US"/>
              </w:rPr>
            </w:rPrChange>
          </w:rPr>
          <w:delText xml:space="preserve">The </w:delText>
        </w:r>
      </w:del>
      <w:del w:id="1316" w:author="Frank Fish" w:date="2020-05-13T10:42:00Z">
        <w:r w:rsidRPr="009724BF" w:rsidDel="009724BF">
          <w:rPr>
            <w:rFonts w:eastAsia="Times New Roman"/>
            <w:i/>
            <w:color w:val="000000"/>
            <w:sz w:val="24"/>
            <w:szCs w:val="24"/>
            <w:lang w:val="en-US"/>
            <w:rPrChange w:id="1317" w:author="Frank Fish" w:date="2020-05-13T10:42:00Z">
              <w:rPr>
                <w:rFonts w:eastAsia="Times New Roman"/>
                <w:color w:val="000000"/>
                <w:sz w:val="24"/>
                <w:szCs w:val="24"/>
                <w:lang w:val="en-US"/>
              </w:rPr>
            </w:rPrChange>
          </w:rPr>
          <w:delText>Journal of</w:delText>
        </w:r>
      </w:del>
      <w:ins w:id="1318" w:author="Frank Fish" w:date="2020-05-13T10:42:00Z">
        <w:r w:rsidR="009724BF" w:rsidRPr="009724BF">
          <w:rPr>
            <w:rFonts w:eastAsia="Times New Roman"/>
            <w:i/>
            <w:color w:val="000000"/>
            <w:sz w:val="24"/>
            <w:szCs w:val="24"/>
            <w:lang w:val="en-US"/>
            <w:rPrChange w:id="1319" w:author="Frank Fish" w:date="2020-05-13T10:42:00Z">
              <w:rPr>
                <w:rFonts w:eastAsia="Times New Roman"/>
                <w:color w:val="000000"/>
                <w:sz w:val="24"/>
                <w:szCs w:val="24"/>
                <w:lang w:val="en-US"/>
              </w:rPr>
            </w:rPrChange>
          </w:rPr>
          <w:t>J.</w:t>
        </w:r>
      </w:ins>
      <w:r w:rsidRPr="009724BF">
        <w:rPr>
          <w:rFonts w:eastAsia="Times New Roman"/>
          <w:i/>
          <w:color w:val="000000"/>
          <w:sz w:val="24"/>
          <w:szCs w:val="24"/>
          <w:lang w:val="en-US"/>
          <w:rPrChange w:id="1320" w:author="Frank Fish" w:date="2020-05-13T10:42:00Z">
            <w:rPr>
              <w:rFonts w:eastAsia="Times New Roman"/>
              <w:color w:val="000000"/>
              <w:sz w:val="24"/>
              <w:szCs w:val="24"/>
              <w:lang w:val="en-US"/>
            </w:rPr>
          </w:rPrChange>
        </w:rPr>
        <w:t xml:space="preserve"> </w:t>
      </w:r>
      <w:del w:id="1321" w:author="Frank Fish" w:date="2020-05-13T10:42:00Z">
        <w:r w:rsidRPr="009724BF" w:rsidDel="009724BF">
          <w:rPr>
            <w:rFonts w:eastAsia="Times New Roman"/>
            <w:i/>
            <w:color w:val="000000"/>
            <w:sz w:val="24"/>
            <w:szCs w:val="24"/>
            <w:lang w:val="en-US"/>
            <w:rPrChange w:id="1322" w:author="Frank Fish" w:date="2020-05-13T10:42:00Z">
              <w:rPr>
                <w:rFonts w:eastAsia="Times New Roman"/>
                <w:color w:val="000000"/>
                <w:sz w:val="24"/>
                <w:szCs w:val="24"/>
                <w:lang w:val="en-US"/>
              </w:rPr>
            </w:rPrChange>
          </w:rPr>
          <w:delText>experimental biology</w:delText>
        </w:r>
      </w:del>
      <w:ins w:id="1323" w:author="Frank Fish" w:date="2020-05-13T10:42:00Z">
        <w:r w:rsidR="009724BF" w:rsidRPr="009724BF">
          <w:rPr>
            <w:rFonts w:eastAsia="Times New Roman"/>
            <w:i/>
            <w:color w:val="000000"/>
            <w:sz w:val="24"/>
            <w:szCs w:val="24"/>
            <w:lang w:val="en-US"/>
            <w:rPrChange w:id="1324" w:author="Frank Fish" w:date="2020-05-13T10:42:00Z">
              <w:rPr>
                <w:rFonts w:eastAsia="Times New Roman"/>
                <w:color w:val="000000"/>
                <w:sz w:val="24"/>
                <w:szCs w:val="24"/>
                <w:lang w:val="en-US"/>
              </w:rPr>
            </w:rPrChange>
          </w:rPr>
          <w:t>Exp. Biol</w:t>
        </w:r>
      </w:ins>
      <w:r w:rsidRPr="00D93CBB">
        <w:rPr>
          <w:rFonts w:eastAsia="Times New Roman"/>
          <w:color w:val="000000"/>
          <w:sz w:val="24"/>
          <w:szCs w:val="24"/>
          <w:lang w:val="en-US"/>
        </w:rPr>
        <w:t>. 207</w:t>
      </w:r>
      <w:ins w:id="1325" w:author="Frank Fish" w:date="2020-05-13T10:42:00Z">
        <w:r w:rsidR="009724BF">
          <w:rPr>
            <w:rFonts w:eastAsia="Times New Roman"/>
            <w:color w:val="000000"/>
            <w:sz w:val="24"/>
            <w:szCs w:val="24"/>
            <w:lang w:val="en-US"/>
          </w:rPr>
          <w:t>:</w:t>
        </w:r>
      </w:ins>
      <w:del w:id="1326" w:author="Frank Fish" w:date="2020-05-13T10:42:00Z">
        <w:r w:rsidRPr="00D93CBB" w:rsidDel="009724BF">
          <w:rPr>
            <w:rFonts w:eastAsia="Times New Roman"/>
            <w:color w:val="000000"/>
            <w:sz w:val="24"/>
            <w:szCs w:val="24"/>
            <w:lang w:val="en-US"/>
          </w:rPr>
          <w:delText>.</w:delText>
        </w:r>
      </w:del>
      <w:r w:rsidRPr="00D93CBB">
        <w:rPr>
          <w:rFonts w:eastAsia="Times New Roman"/>
          <w:color w:val="000000"/>
          <w:sz w:val="24"/>
          <w:szCs w:val="24"/>
          <w:lang w:val="en-US"/>
        </w:rPr>
        <w:t xml:space="preserve"> 1633-</w:t>
      </w:r>
      <w:ins w:id="1327" w:author="Frank Fish" w:date="2020-05-13T10:42:00Z">
        <w:r w:rsidR="009724BF">
          <w:rPr>
            <w:rFonts w:eastAsia="Times New Roman"/>
            <w:color w:val="000000"/>
            <w:sz w:val="24"/>
            <w:szCs w:val="24"/>
            <w:lang w:val="en-US"/>
          </w:rPr>
          <w:t>16</w:t>
        </w:r>
      </w:ins>
      <w:r w:rsidRPr="00D93CBB">
        <w:rPr>
          <w:rFonts w:eastAsia="Times New Roman"/>
          <w:color w:val="000000"/>
          <w:sz w:val="24"/>
          <w:szCs w:val="24"/>
          <w:lang w:val="en-US"/>
        </w:rPr>
        <w:t>42.</w:t>
      </w:r>
    </w:p>
    <w:p w14:paraId="6F5F7295" w14:textId="0B2C81FC" w:rsidR="00D93CBB" w:rsidRDefault="00D93CBB" w:rsidP="00D93CBB">
      <w:pPr>
        <w:numPr>
          <w:ilvl w:val="0"/>
          <w:numId w:val="6"/>
        </w:numPr>
        <w:spacing w:line="240" w:lineRule="auto"/>
        <w:ind w:left="360"/>
        <w:textAlignment w:val="baseline"/>
        <w:rPr>
          <w:ins w:id="1328" w:author="Frank Fish" w:date="2020-05-20T19:45:00Z"/>
          <w:rFonts w:eastAsia="Times New Roman"/>
          <w:color w:val="000000"/>
          <w:sz w:val="24"/>
          <w:szCs w:val="24"/>
          <w:lang w:val="en-US"/>
        </w:rPr>
      </w:pPr>
      <w:r w:rsidRPr="00D93CBB">
        <w:rPr>
          <w:rFonts w:eastAsia="Times New Roman"/>
          <w:color w:val="000000"/>
          <w:sz w:val="24"/>
          <w:szCs w:val="24"/>
          <w:lang w:val="en-US"/>
        </w:rPr>
        <w:t>Slater G. J., Goldbogen J. A.</w:t>
      </w:r>
      <w:ins w:id="1329" w:author="Frank Fish" w:date="2020-05-13T10:39:00Z">
        <w:r w:rsidR="009724BF">
          <w:rPr>
            <w:rFonts w:eastAsia="Times New Roman"/>
            <w:color w:val="000000"/>
            <w:sz w:val="24"/>
            <w:szCs w:val="24"/>
            <w:lang w:val="en-US"/>
          </w:rPr>
          <w:t xml:space="preserve"> and</w:t>
        </w:r>
      </w:ins>
      <w:del w:id="1330" w:author="Frank Fish" w:date="2020-05-13T10:39:00Z">
        <w:r w:rsidRPr="00D93CBB" w:rsidDel="009724BF">
          <w:rPr>
            <w:rFonts w:eastAsia="Times New Roman"/>
            <w:color w:val="000000"/>
            <w:sz w:val="24"/>
            <w:szCs w:val="24"/>
            <w:lang w:val="en-US"/>
          </w:rPr>
          <w:delText>,</w:delText>
        </w:r>
      </w:del>
      <w:r w:rsidRPr="00D93CBB">
        <w:rPr>
          <w:rFonts w:eastAsia="Times New Roman"/>
          <w:color w:val="000000"/>
          <w:sz w:val="24"/>
          <w:szCs w:val="24"/>
          <w:lang w:val="en-US"/>
        </w:rPr>
        <w:t xml:space="preserve"> </w:t>
      </w:r>
      <w:del w:id="1331" w:author="Frank Fish" w:date="2020-05-13T10:39:00Z">
        <w:r w:rsidRPr="00D93CBB" w:rsidDel="009724BF">
          <w:rPr>
            <w:rFonts w:eastAsia="Times New Roman"/>
            <w:color w:val="000000"/>
            <w:sz w:val="24"/>
            <w:szCs w:val="24"/>
            <w:lang w:val="en-US"/>
          </w:rPr>
          <w:delText>&amp;</w:delText>
        </w:r>
      </w:del>
      <w:r w:rsidRPr="00D93CBB">
        <w:rPr>
          <w:rFonts w:eastAsia="Times New Roman"/>
          <w:color w:val="000000"/>
          <w:sz w:val="24"/>
          <w:szCs w:val="24"/>
          <w:lang w:val="en-US"/>
        </w:rPr>
        <w:t xml:space="preserve"> Pyenson N.</w:t>
      </w:r>
      <w:ins w:id="1332" w:author="Frank Fish" w:date="2020-05-20T15:05:00Z">
        <w:r w:rsidR="000B146F">
          <w:rPr>
            <w:rFonts w:eastAsia="Times New Roman"/>
            <w:color w:val="000000"/>
            <w:sz w:val="24"/>
            <w:szCs w:val="24"/>
            <w:lang w:val="en-US"/>
          </w:rPr>
          <w:t xml:space="preserve"> </w:t>
        </w:r>
      </w:ins>
      <w:del w:id="1333" w:author="Frank Fish" w:date="2020-05-20T15:05:00Z">
        <w:r w:rsidRPr="00D93CBB" w:rsidDel="000B146F">
          <w:rPr>
            <w:rFonts w:eastAsia="Times New Roman"/>
            <w:color w:val="000000"/>
            <w:sz w:val="24"/>
            <w:szCs w:val="24"/>
            <w:lang w:val="en-US"/>
          </w:rPr>
          <w:delText xml:space="preserve"> </w:delText>
        </w:r>
      </w:del>
      <w:r w:rsidRPr="00D93CBB">
        <w:rPr>
          <w:rFonts w:eastAsia="Times New Roman"/>
          <w:color w:val="000000"/>
          <w:sz w:val="24"/>
          <w:szCs w:val="24"/>
          <w:lang w:val="en-US"/>
        </w:rPr>
        <w:t xml:space="preserve">D. (2017). Independent evolution of baleen whale gigantism linked to PlioPleistocene ocean dynamics. </w:t>
      </w:r>
      <w:r w:rsidRPr="009724BF">
        <w:rPr>
          <w:rFonts w:eastAsia="Times New Roman"/>
          <w:i/>
          <w:color w:val="000000"/>
          <w:sz w:val="24"/>
          <w:szCs w:val="24"/>
          <w:lang w:val="en-US"/>
          <w:rPrChange w:id="1334" w:author="Frank Fish" w:date="2020-05-13T10:39:00Z">
            <w:rPr>
              <w:rFonts w:eastAsia="Times New Roman"/>
              <w:color w:val="000000"/>
              <w:sz w:val="24"/>
              <w:szCs w:val="24"/>
              <w:lang w:val="en-US"/>
            </w:rPr>
          </w:rPrChange>
        </w:rPr>
        <w:t>Proc. R. Soc. B</w:t>
      </w:r>
      <w:r w:rsidRPr="00D93CBB">
        <w:rPr>
          <w:rFonts w:eastAsia="Times New Roman"/>
          <w:color w:val="000000"/>
          <w:sz w:val="24"/>
          <w:szCs w:val="24"/>
          <w:lang w:val="en-US"/>
        </w:rPr>
        <w:t xml:space="preserve"> </w:t>
      </w:r>
      <w:r w:rsidRPr="009724BF">
        <w:rPr>
          <w:rFonts w:eastAsia="Times New Roman"/>
          <w:b/>
          <w:color w:val="000000"/>
          <w:sz w:val="24"/>
          <w:szCs w:val="24"/>
          <w:lang w:val="en-US"/>
          <w:rPrChange w:id="1335" w:author="Frank Fish" w:date="2020-05-13T10:41:00Z">
            <w:rPr>
              <w:rFonts w:eastAsia="Times New Roman"/>
              <w:color w:val="000000"/>
              <w:sz w:val="24"/>
              <w:szCs w:val="24"/>
              <w:lang w:val="en-US"/>
            </w:rPr>
          </w:rPrChange>
        </w:rPr>
        <w:t>284</w:t>
      </w:r>
      <w:ins w:id="1336" w:author="Frank Fish" w:date="2020-05-13T10:41:00Z">
        <w:r w:rsidR="009724BF">
          <w:rPr>
            <w:rFonts w:eastAsia="Times New Roman"/>
            <w:color w:val="000000"/>
            <w:sz w:val="24"/>
            <w:szCs w:val="24"/>
            <w:lang w:val="en-US"/>
          </w:rPr>
          <w:t>: 20170546</w:t>
        </w:r>
      </w:ins>
      <w:r w:rsidRPr="00D93CBB">
        <w:rPr>
          <w:rFonts w:eastAsia="Times New Roman"/>
          <w:color w:val="000000"/>
          <w:sz w:val="24"/>
          <w:szCs w:val="24"/>
          <w:lang w:val="en-US"/>
        </w:rPr>
        <w:t>.</w:t>
      </w:r>
    </w:p>
    <w:p w14:paraId="46A363A6" w14:textId="54F3E01E" w:rsidR="008660E1" w:rsidRDefault="008660E1" w:rsidP="00D93CBB">
      <w:pPr>
        <w:numPr>
          <w:ilvl w:val="0"/>
          <w:numId w:val="6"/>
        </w:numPr>
        <w:spacing w:line="240" w:lineRule="auto"/>
        <w:ind w:left="360"/>
        <w:textAlignment w:val="baseline"/>
        <w:rPr>
          <w:ins w:id="1337" w:author="Frank Fish" w:date="2020-05-20T22:07:00Z"/>
          <w:rFonts w:eastAsia="Times New Roman"/>
          <w:color w:val="000000"/>
          <w:sz w:val="24"/>
          <w:szCs w:val="24"/>
          <w:lang w:val="en-US"/>
        </w:rPr>
      </w:pPr>
      <w:ins w:id="1338" w:author="Frank Fish" w:date="2020-05-20T19:45:00Z">
        <w:r>
          <w:rPr>
            <w:rFonts w:eastAsia="Times New Roman"/>
            <w:color w:val="000000"/>
            <w:sz w:val="24"/>
            <w:szCs w:val="24"/>
            <w:lang w:val="en-US"/>
          </w:rPr>
          <w:t xml:space="preserve">Sumich, J. L. (1983). Swimming velocities, breathing patterns, and estimated costs of locomotion in migrating gray whales, </w:t>
        </w:r>
        <w:r w:rsidRPr="00E45C97">
          <w:rPr>
            <w:rFonts w:eastAsia="Times New Roman"/>
            <w:i/>
            <w:color w:val="000000"/>
            <w:sz w:val="24"/>
            <w:szCs w:val="24"/>
            <w:lang w:val="en-US"/>
            <w:rPrChange w:id="1339" w:author="Frank Fish" w:date="2020-05-20T19:47:00Z">
              <w:rPr>
                <w:rFonts w:eastAsia="Times New Roman"/>
                <w:color w:val="000000"/>
                <w:sz w:val="24"/>
                <w:szCs w:val="24"/>
                <w:lang w:val="en-US"/>
              </w:rPr>
            </w:rPrChange>
          </w:rPr>
          <w:t>Eschrich</w:t>
        </w:r>
      </w:ins>
      <w:ins w:id="1340" w:author="Frank Fish" w:date="2020-05-20T19:46:00Z">
        <w:r w:rsidR="00E45C97" w:rsidRPr="00E45C97">
          <w:rPr>
            <w:rFonts w:eastAsia="Times New Roman"/>
            <w:i/>
            <w:color w:val="000000"/>
            <w:sz w:val="24"/>
            <w:szCs w:val="24"/>
            <w:lang w:val="en-US"/>
            <w:rPrChange w:id="1341" w:author="Frank Fish" w:date="2020-05-20T19:47:00Z">
              <w:rPr>
                <w:rFonts w:eastAsia="Times New Roman"/>
                <w:color w:val="000000"/>
                <w:sz w:val="24"/>
                <w:szCs w:val="24"/>
                <w:lang w:val="en-US"/>
              </w:rPr>
            </w:rPrChange>
          </w:rPr>
          <w:t>tius robustus</w:t>
        </w:r>
        <w:r w:rsidR="00E45C97">
          <w:rPr>
            <w:rFonts w:eastAsia="Times New Roman"/>
            <w:color w:val="000000"/>
            <w:sz w:val="24"/>
            <w:szCs w:val="24"/>
            <w:lang w:val="en-US"/>
          </w:rPr>
          <w:t xml:space="preserve">. </w:t>
        </w:r>
        <w:r w:rsidR="00E45C97" w:rsidRPr="00E45C97">
          <w:rPr>
            <w:rFonts w:eastAsia="Times New Roman"/>
            <w:i/>
            <w:color w:val="000000"/>
            <w:sz w:val="24"/>
            <w:szCs w:val="24"/>
            <w:lang w:val="en-US"/>
            <w:rPrChange w:id="1342" w:author="Frank Fish" w:date="2020-05-20T19:47:00Z">
              <w:rPr>
                <w:rFonts w:eastAsia="Times New Roman"/>
                <w:color w:val="000000"/>
                <w:sz w:val="24"/>
                <w:szCs w:val="24"/>
                <w:lang w:val="en-US"/>
              </w:rPr>
            </w:rPrChange>
          </w:rPr>
          <w:t>Can. J. Zool</w:t>
        </w:r>
        <w:r w:rsidR="00E45C97">
          <w:rPr>
            <w:rFonts w:eastAsia="Times New Roman"/>
            <w:color w:val="000000"/>
            <w:sz w:val="24"/>
            <w:szCs w:val="24"/>
            <w:lang w:val="en-US"/>
          </w:rPr>
          <w:t xml:space="preserve">. </w:t>
        </w:r>
        <w:r w:rsidR="00E45C97" w:rsidRPr="00E45C97">
          <w:rPr>
            <w:rFonts w:eastAsia="Times New Roman"/>
            <w:b/>
            <w:color w:val="000000"/>
            <w:sz w:val="24"/>
            <w:szCs w:val="24"/>
            <w:lang w:val="en-US"/>
            <w:rPrChange w:id="1343" w:author="Frank Fish" w:date="2020-05-20T19:47:00Z">
              <w:rPr>
                <w:rFonts w:eastAsia="Times New Roman"/>
                <w:color w:val="000000"/>
                <w:sz w:val="24"/>
                <w:szCs w:val="24"/>
                <w:lang w:val="en-US"/>
              </w:rPr>
            </w:rPrChange>
          </w:rPr>
          <w:t>61</w:t>
        </w:r>
        <w:r w:rsidR="00E45C97">
          <w:rPr>
            <w:rFonts w:eastAsia="Times New Roman"/>
            <w:color w:val="000000"/>
            <w:sz w:val="24"/>
            <w:szCs w:val="24"/>
            <w:lang w:val="en-US"/>
          </w:rPr>
          <w:t>: 647-652.</w:t>
        </w:r>
      </w:ins>
    </w:p>
    <w:p w14:paraId="32C82F7F" w14:textId="2DAAD5BD" w:rsidR="00104EE6" w:rsidRDefault="00104EE6" w:rsidP="00D93CBB">
      <w:pPr>
        <w:numPr>
          <w:ilvl w:val="0"/>
          <w:numId w:val="6"/>
        </w:numPr>
        <w:spacing w:line="240" w:lineRule="auto"/>
        <w:ind w:left="360"/>
        <w:textAlignment w:val="baseline"/>
        <w:rPr>
          <w:ins w:id="1344" w:author="Frank Fish" w:date="2020-05-13T10:18:00Z"/>
          <w:rFonts w:eastAsia="Times New Roman"/>
          <w:color w:val="000000"/>
          <w:sz w:val="24"/>
          <w:szCs w:val="24"/>
          <w:lang w:val="en-US"/>
        </w:rPr>
      </w:pPr>
      <w:ins w:id="1345" w:author="Frank Fish" w:date="2020-05-18T16:04:00Z">
        <w:r>
          <w:rPr>
            <w:rFonts w:eastAsia="Times New Roman"/>
            <w:color w:val="000000"/>
            <w:sz w:val="24"/>
            <w:szCs w:val="24"/>
            <w:lang w:val="en-US"/>
          </w:rPr>
          <w:t>Tucker, V.</w:t>
        </w:r>
      </w:ins>
      <w:ins w:id="1346" w:author="Frank Fish" w:date="2020-05-20T17:39:00Z">
        <w:r w:rsidR="00CD0233">
          <w:rPr>
            <w:rFonts w:eastAsia="Times New Roman"/>
            <w:color w:val="000000"/>
            <w:sz w:val="24"/>
            <w:szCs w:val="24"/>
            <w:lang w:val="en-US"/>
          </w:rPr>
          <w:t xml:space="preserve"> </w:t>
        </w:r>
      </w:ins>
      <w:ins w:id="1347" w:author="Frank Fish" w:date="2020-05-18T16:04:00Z">
        <w:r>
          <w:rPr>
            <w:rFonts w:eastAsia="Times New Roman"/>
            <w:color w:val="000000"/>
            <w:sz w:val="24"/>
            <w:szCs w:val="24"/>
            <w:lang w:val="en-US"/>
          </w:rPr>
          <w:t xml:space="preserve">A. (1968). Respiratory exchange and evaporative </w:t>
        </w:r>
      </w:ins>
      <w:ins w:id="1348" w:author="Frank Fish" w:date="2020-05-18T16:05:00Z">
        <w:r>
          <w:rPr>
            <w:rFonts w:eastAsia="Times New Roman"/>
            <w:color w:val="000000"/>
            <w:sz w:val="24"/>
            <w:szCs w:val="24"/>
            <w:lang w:val="en-US"/>
          </w:rPr>
          <w:t xml:space="preserve">water loss in the flying budgerigar. </w:t>
        </w:r>
        <w:r w:rsidRPr="00104EE6">
          <w:rPr>
            <w:rFonts w:eastAsia="Times New Roman"/>
            <w:i/>
            <w:color w:val="000000"/>
            <w:sz w:val="24"/>
            <w:szCs w:val="24"/>
            <w:lang w:val="en-US"/>
            <w:rPrChange w:id="1349" w:author="Frank Fish" w:date="2020-05-18T16:06:00Z">
              <w:rPr>
                <w:rFonts w:eastAsia="Times New Roman"/>
                <w:color w:val="000000"/>
                <w:sz w:val="24"/>
                <w:szCs w:val="24"/>
                <w:lang w:val="en-US"/>
              </w:rPr>
            </w:rPrChange>
          </w:rPr>
          <w:t>J. Exp. Biol</w:t>
        </w:r>
        <w:r>
          <w:rPr>
            <w:rFonts w:eastAsia="Times New Roman"/>
            <w:color w:val="000000"/>
            <w:sz w:val="24"/>
            <w:szCs w:val="24"/>
            <w:lang w:val="en-US"/>
          </w:rPr>
          <w:t xml:space="preserve">. </w:t>
        </w:r>
        <w:r w:rsidRPr="00104EE6">
          <w:rPr>
            <w:rFonts w:eastAsia="Times New Roman"/>
            <w:b/>
            <w:color w:val="000000"/>
            <w:sz w:val="24"/>
            <w:szCs w:val="24"/>
            <w:lang w:val="en-US"/>
            <w:rPrChange w:id="1350" w:author="Frank Fish" w:date="2020-05-18T16:06:00Z">
              <w:rPr>
                <w:rFonts w:eastAsia="Times New Roman"/>
                <w:color w:val="000000"/>
                <w:sz w:val="24"/>
                <w:szCs w:val="24"/>
                <w:lang w:val="en-US"/>
              </w:rPr>
            </w:rPrChange>
          </w:rPr>
          <w:t>48</w:t>
        </w:r>
        <w:r>
          <w:rPr>
            <w:rFonts w:eastAsia="Times New Roman"/>
            <w:color w:val="000000"/>
            <w:sz w:val="24"/>
            <w:szCs w:val="24"/>
            <w:lang w:val="en-US"/>
          </w:rPr>
          <w:t>: 67-87.</w:t>
        </w:r>
      </w:ins>
    </w:p>
    <w:p w14:paraId="591A8E90" w14:textId="6ADC160F" w:rsidR="00CE403B" w:rsidRPr="00D93CBB" w:rsidRDefault="00CE403B" w:rsidP="00D93CBB">
      <w:pPr>
        <w:numPr>
          <w:ilvl w:val="0"/>
          <w:numId w:val="6"/>
        </w:numPr>
        <w:spacing w:line="240" w:lineRule="auto"/>
        <w:ind w:left="360"/>
        <w:textAlignment w:val="baseline"/>
        <w:rPr>
          <w:rFonts w:eastAsia="Times New Roman"/>
          <w:color w:val="000000"/>
          <w:sz w:val="24"/>
          <w:szCs w:val="24"/>
          <w:lang w:val="en-US"/>
        </w:rPr>
      </w:pPr>
      <w:ins w:id="1351" w:author="Frank Fish" w:date="2020-05-13T10:18:00Z">
        <w:r>
          <w:rPr>
            <w:rFonts w:eastAsia="Times New Roman"/>
            <w:color w:val="000000"/>
            <w:sz w:val="24"/>
            <w:szCs w:val="24"/>
            <w:lang w:val="en-US"/>
          </w:rPr>
          <w:t xml:space="preserve">Vogel, S. (1994). </w:t>
        </w:r>
        <w:r w:rsidRPr="00CE403B">
          <w:rPr>
            <w:rFonts w:eastAsia="Times New Roman"/>
            <w:i/>
            <w:color w:val="000000"/>
            <w:sz w:val="24"/>
            <w:szCs w:val="24"/>
            <w:lang w:val="en-US"/>
            <w:rPrChange w:id="1352" w:author="Frank Fish" w:date="2020-05-13T10:20:00Z">
              <w:rPr>
                <w:rFonts w:eastAsia="Times New Roman"/>
                <w:color w:val="000000"/>
                <w:sz w:val="24"/>
                <w:szCs w:val="24"/>
                <w:lang w:val="en-US"/>
              </w:rPr>
            </w:rPrChange>
          </w:rPr>
          <w:t>Life in Moving Fluids</w:t>
        </w:r>
        <w:r>
          <w:rPr>
            <w:rFonts w:eastAsia="Times New Roman"/>
            <w:color w:val="000000"/>
            <w:sz w:val="24"/>
            <w:szCs w:val="24"/>
            <w:lang w:val="en-US"/>
          </w:rPr>
          <w:t>. Princeton, NJ: Princeton University Press.</w:t>
        </w:r>
      </w:ins>
    </w:p>
    <w:p w14:paraId="3BBBA275" w14:textId="77777777" w:rsidR="00D93CBB" w:rsidRPr="00D93CBB" w:rsidRDefault="00D93CBB" w:rsidP="00D93CBB">
      <w:pPr>
        <w:numPr>
          <w:ilvl w:val="0"/>
          <w:numId w:val="6"/>
        </w:numPr>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 xml:space="preserve">von Loebbecke, A., Mittal, R., Fish, F. and Mark, R. (2009). Propulsive efficiency of the underwater dolphin kick in humans. </w:t>
      </w:r>
      <w:r w:rsidRPr="00D93CBB">
        <w:rPr>
          <w:rFonts w:eastAsia="Times New Roman"/>
          <w:i/>
          <w:iCs/>
          <w:color w:val="000000"/>
          <w:sz w:val="24"/>
          <w:szCs w:val="24"/>
          <w:lang w:val="en-US"/>
        </w:rPr>
        <w:t>J. Biomech. Eng.</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131</w:t>
      </w:r>
      <w:r w:rsidRPr="00D93CBB">
        <w:rPr>
          <w:rFonts w:eastAsia="Times New Roman"/>
          <w:color w:val="000000"/>
          <w:sz w:val="24"/>
          <w:szCs w:val="24"/>
          <w:lang w:val="en-US"/>
        </w:rPr>
        <w:t>: 054504-1-054504-4.</w:t>
      </w:r>
    </w:p>
    <w:p w14:paraId="285444BD" w14:textId="0DD66F4E" w:rsidR="00D93CBB" w:rsidRDefault="00D93CBB" w:rsidP="00D93CBB">
      <w:pPr>
        <w:numPr>
          <w:ilvl w:val="0"/>
          <w:numId w:val="6"/>
        </w:numPr>
        <w:spacing w:line="240" w:lineRule="auto"/>
        <w:ind w:left="360"/>
        <w:textAlignment w:val="baseline"/>
        <w:rPr>
          <w:ins w:id="1353" w:author="Frank Fish" w:date="2020-05-20T15:05:00Z"/>
          <w:rFonts w:eastAsia="Times New Roman"/>
          <w:color w:val="000000"/>
          <w:sz w:val="24"/>
          <w:szCs w:val="24"/>
          <w:lang w:val="en-US"/>
        </w:rPr>
      </w:pPr>
      <w:r w:rsidRPr="00D93CBB">
        <w:rPr>
          <w:rFonts w:eastAsia="Times New Roman"/>
          <w:color w:val="000000"/>
          <w:sz w:val="24"/>
          <w:szCs w:val="24"/>
          <w:lang w:val="en-US"/>
        </w:rPr>
        <w:t>Webb, P.</w:t>
      </w:r>
      <w:ins w:id="1354" w:author="Frank Fish" w:date="2020-05-20T17:39:00Z">
        <w:r w:rsidR="00CD0233">
          <w:rPr>
            <w:rFonts w:eastAsia="Times New Roman"/>
            <w:color w:val="000000"/>
            <w:sz w:val="24"/>
            <w:szCs w:val="24"/>
            <w:lang w:val="en-US"/>
          </w:rPr>
          <w:t xml:space="preserve"> </w:t>
        </w:r>
      </w:ins>
      <w:r w:rsidRPr="00D93CBB">
        <w:rPr>
          <w:rFonts w:eastAsia="Times New Roman"/>
          <w:color w:val="000000"/>
          <w:sz w:val="24"/>
          <w:szCs w:val="24"/>
          <w:lang w:val="en-US"/>
        </w:rPr>
        <w:t xml:space="preserve">W. (1975). Hydrodynamics and energetics of fish propulsion. </w:t>
      </w:r>
      <w:r w:rsidRPr="00D93CBB">
        <w:rPr>
          <w:rFonts w:eastAsia="Times New Roman"/>
          <w:i/>
          <w:iCs/>
          <w:color w:val="000000"/>
          <w:sz w:val="24"/>
          <w:szCs w:val="24"/>
          <w:lang w:val="en-US"/>
        </w:rPr>
        <w:t>Bull. Fish. Res. Board Can.</w:t>
      </w:r>
      <w:r w:rsidRPr="00D93CBB">
        <w:rPr>
          <w:rFonts w:eastAsia="Times New Roman"/>
          <w:color w:val="000000"/>
          <w:sz w:val="24"/>
          <w:szCs w:val="24"/>
          <w:lang w:val="en-US"/>
        </w:rPr>
        <w:t xml:space="preserve"> </w:t>
      </w:r>
      <w:r w:rsidRPr="00D93CBB">
        <w:rPr>
          <w:rFonts w:eastAsia="Times New Roman"/>
          <w:b/>
          <w:bCs/>
          <w:color w:val="000000"/>
          <w:sz w:val="24"/>
          <w:szCs w:val="24"/>
          <w:lang w:val="en-US"/>
        </w:rPr>
        <w:t>190</w:t>
      </w:r>
      <w:r w:rsidRPr="00D93CBB">
        <w:rPr>
          <w:rFonts w:eastAsia="Times New Roman"/>
          <w:color w:val="000000"/>
          <w:sz w:val="24"/>
          <w:szCs w:val="24"/>
          <w:lang w:val="en-US"/>
        </w:rPr>
        <w:t>: 1–159.</w:t>
      </w:r>
    </w:p>
    <w:p w14:paraId="29E18C10" w14:textId="5616F564" w:rsidR="000B146F" w:rsidRPr="00D93CBB" w:rsidRDefault="000B146F" w:rsidP="00D93CBB">
      <w:pPr>
        <w:numPr>
          <w:ilvl w:val="0"/>
          <w:numId w:val="6"/>
        </w:numPr>
        <w:spacing w:line="240" w:lineRule="auto"/>
        <w:ind w:left="360"/>
        <w:textAlignment w:val="baseline"/>
        <w:rPr>
          <w:rFonts w:eastAsia="Times New Roman"/>
          <w:color w:val="000000"/>
          <w:sz w:val="24"/>
          <w:szCs w:val="24"/>
          <w:lang w:val="en-US"/>
        </w:rPr>
      </w:pPr>
      <w:ins w:id="1355" w:author="Frank Fish" w:date="2020-05-20T15:05:00Z">
        <w:r>
          <w:rPr>
            <w:rFonts w:eastAsia="Times New Roman"/>
            <w:color w:val="000000"/>
            <w:sz w:val="24"/>
            <w:szCs w:val="24"/>
            <w:lang w:val="en-US"/>
          </w:rPr>
          <w:t>Webb, P.</w:t>
        </w:r>
      </w:ins>
      <w:ins w:id="1356" w:author="Frank Fish" w:date="2020-05-20T17:39:00Z">
        <w:r w:rsidR="00CD0233">
          <w:rPr>
            <w:rFonts w:eastAsia="Times New Roman"/>
            <w:color w:val="000000"/>
            <w:sz w:val="24"/>
            <w:szCs w:val="24"/>
            <w:lang w:val="en-US"/>
          </w:rPr>
          <w:t xml:space="preserve"> </w:t>
        </w:r>
      </w:ins>
      <w:ins w:id="1357" w:author="Frank Fish" w:date="2020-05-20T15:05:00Z">
        <w:r>
          <w:rPr>
            <w:rFonts w:eastAsia="Times New Roman"/>
            <w:color w:val="000000"/>
            <w:sz w:val="24"/>
            <w:szCs w:val="24"/>
            <w:lang w:val="en-US"/>
          </w:rPr>
          <w:t xml:space="preserve">W. and </w:t>
        </w:r>
      </w:ins>
      <w:ins w:id="1358" w:author="Frank Fish" w:date="2020-05-20T17:53:00Z">
        <w:r w:rsidR="00061DB1">
          <w:rPr>
            <w:rFonts w:eastAsia="Times New Roman"/>
            <w:color w:val="000000"/>
            <w:sz w:val="24"/>
            <w:szCs w:val="24"/>
            <w:lang w:val="en-US"/>
          </w:rPr>
          <w:t>De Buffr</w:t>
        </w:r>
      </w:ins>
      <w:ins w:id="1359" w:author="Frank Fish" w:date="2020-05-20T17:55:00Z">
        <w:r w:rsidR="00BF19B2">
          <w:rPr>
            <w:rFonts w:eastAsia="Times New Roman"/>
            <w:color w:val="000000"/>
            <w:sz w:val="24"/>
            <w:szCs w:val="24"/>
            <w:lang w:val="en-US"/>
          </w:rPr>
          <w:t>é</w:t>
        </w:r>
      </w:ins>
      <w:ins w:id="1360" w:author="Frank Fish" w:date="2020-05-20T17:53:00Z">
        <w:r w:rsidR="00061DB1">
          <w:rPr>
            <w:rFonts w:eastAsia="Times New Roman"/>
            <w:color w:val="000000"/>
            <w:sz w:val="24"/>
            <w:szCs w:val="24"/>
            <w:lang w:val="en-US"/>
          </w:rPr>
          <w:t xml:space="preserve">nil, V. (1990). Locomotion in the biology of large aquatic vertebrates. </w:t>
        </w:r>
        <w:r w:rsidR="00061DB1" w:rsidRPr="00061DB1">
          <w:rPr>
            <w:rFonts w:eastAsia="Times New Roman"/>
            <w:i/>
            <w:color w:val="000000"/>
            <w:sz w:val="24"/>
            <w:szCs w:val="24"/>
            <w:lang w:val="en-US"/>
            <w:rPrChange w:id="1361" w:author="Frank Fish" w:date="2020-05-20T17:55:00Z">
              <w:rPr>
                <w:rFonts w:eastAsia="Times New Roman"/>
                <w:color w:val="000000"/>
                <w:sz w:val="24"/>
                <w:szCs w:val="24"/>
                <w:lang w:val="en-US"/>
              </w:rPr>
            </w:rPrChange>
          </w:rPr>
          <w:t>Trans. Am. Fish. Soc</w:t>
        </w:r>
        <w:r w:rsidR="00061DB1">
          <w:rPr>
            <w:rFonts w:eastAsia="Times New Roman"/>
            <w:color w:val="000000"/>
            <w:sz w:val="24"/>
            <w:szCs w:val="24"/>
            <w:lang w:val="en-US"/>
          </w:rPr>
          <w:t xml:space="preserve">. </w:t>
        </w:r>
        <w:r w:rsidR="00061DB1" w:rsidRPr="00061DB1">
          <w:rPr>
            <w:rFonts w:eastAsia="Times New Roman"/>
            <w:b/>
            <w:color w:val="000000"/>
            <w:sz w:val="24"/>
            <w:szCs w:val="24"/>
            <w:lang w:val="en-US"/>
            <w:rPrChange w:id="1362" w:author="Frank Fish" w:date="2020-05-20T17:55:00Z">
              <w:rPr>
                <w:rFonts w:eastAsia="Times New Roman"/>
                <w:color w:val="000000"/>
                <w:sz w:val="24"/>
                <w:szCs w:val="24"/>
                <w:lang w:val="en-US"/>
              </w:rPr>
            </w:rPrChange>
          </w:rPr>
          <w:t>119</w:t>
        </w:r>
        <w:r w:rsidR="00061DB1">
          <w:rPr>
            <w:rFonts w:eastAsia="Times New Roman"/>
            <w:color w:val="000000"/>
            <w:sz w:val="24"/>
            <w:szCs w:val="24"/>
            <w:lang w:val="en-US"/>
          </w:rPr>
          <w:t>: 629-641.</w:t>
        </w:r>
      </w:ins>
    </w:p>
    <w:p w14:paraId="43DDBF28" w14:textId="77777777" w:rsidR="00D93CBB" w:rsidRPr="00D93CBB" w:rsidRDefault="00D93CBB" w:rsidP="00D93CBB">
      <w:pPr>
        <w:numPr>
          <w:ilvl w:val="0"/>
          <w:numId w:val="6"/>
        </w:numPr>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shd w:val="clear" w:color="auto" w:fill="FFFFFF"/>
          <w:lang w:val="en-US"/>
        </w:rPr>
        <w:t>Weihs, D. (2002</w:t>
      </w:r>
      <w:del w:id="1363" w:author="Frank Fish" w:date="2020-05-13T10:50:00Z">
        <w:r w:rsidRPr="00D93CBB" w:rsidDel="001C767F">
          <w:rPr>
            <w:rFonts w:eastAsia="Times New Roman"/>
            <w:color w:val="000000"/>
            <w:sz w:val="24"/>
            <w:szCs w:val="24"/>
            <w:shd w:val="clear" w:color="auto" w:fill="FFFFFF"/>
            <w:lang w:val="en-US"/>
          </w:rPr>
          <w:delText>-</w:delText>
        </w:r>
      </w:del>
      <w:r w:rsidRPr="00D93CBB">
        <w:rPr>
          <w:rFonts w:eastAsia="Times New Roman"/>
          <w:color w:val="000000"/>
          <w:sz w:val="24"/>
          <w:szCs w:val="24"/>
          <w:shd w:val="clear" w:color="auto" w:fill="FFFFFF"/>
          <w:lang w:val="en-US"/>
        </w:rPr>
        <w:t>A). Dynamics of Dolphin Porpoising Revisited, Integrative and Comparative Biology, Volume 42, Issue 5, Pages 1071–1078.</w:t>
      </w:r>
    </w:p>
    <w:p w14:paraId="7D7EB191" w14:textId="77777777" w:rsidR="00EF3D3E" w:rsidRDefault="00D93CBB" w:rsidP="00D93CBB">
      <w:pPr>
        <w:numPr>
          <w:ilvl w:val="0"/>
          <w:numId w:val="6"/>
        </w:numPr>
        <w:spacing w:line="240" w:lineRule="auto"/>
        <w:ind w:left="360"/>
        <w:textAlignment w:val="baseline"/>
        <w:rPr>
          <w:ins w:id="1364" w:author="Frank Fish" w:date="2020-05-20T18:49:00Z"/>
          <w:rFonts w:eastAsia="Times New Roman"/>
          <w:color w:val="000000"/>
          <w:sz w:val="24"/>
          <w:szCs w:val="24"/>
          <w:lang w:val="en-US"/>
        </w:rPr>
      </w:pPr>
      <w:r w:rsidRPr="00D93CBB">
        <w:rPr>
          <w:rFonts w:eastAsia="Times New Roman"/>
          <w:color w:val="000000"/>
          <w:sz w:val="24"/>
          <w:szCs w:val="24"/>
          <w:shd w:val="clear" w:color="auto" w:fill="FFFFFF"/>
          <w:lang w:val="en-US"/>
        </w:rPr>
        <w:t>Weihs, D. (2002</w:t>
      </w:r>
      <w:del w:id="1365" w:author="Frank Fish" w:date="2020-05-13T10:50:00Z">
        <w:r w:rsidRPr="00D93CBB" w:rsidDel="001C767F">
          <w:rPr>
            <w:rFonts w:eastAsia="Times New Roman"/>
            <w:color w:val="000000"/>
            <w:sz w:val="24"/>
            <w:szCs w:val="24"/>
            <w:shd w:val="clear" w:color="auto" w:fill="FFFFFF"/>
            <w:lang w:val="en-US"/>
          </w:rPr>
          <w:delText>-</w:delText>
        </w:r>
      </w:del>
      <w:r w:rsidRPr="00D93CBB">
        <w:rPr>
          <w:rFonts w:eastAsia="Times New Roman"/>
          <w:color w:val="000000"/>
          <w:sz w:val="24"/>
          <w:szCs w:val="24"/>
          <w:shd w:val="clear" w:color="auto" w:fill="FFFFFF"/>
          <w:lang w:val="en-US"/>
        </w:rPr>
        <w:t xml:space="preserve">B). </w:t>
      </w:r>
      <w:r w:rsidRPr="00D93CBB">
        <w:rPr>
          <w:rFonts w:eastAsia="Times New Roman"/>
          <w:color w:val="000000"/>
          <w:sz w:val="24"/>
          <w:szCs w:val="24"/>
          <w:lang w:val="en-US"/>
        </w:rPr>
        <w:t xml:space="preserve">Stability </w:t>
      </w:r>
      <w:del w:id="1366" w:author="Frank Fish" w:date="2020-05-13T10:49:00Z">
        <w:r w:rsidRPr="00D93CBB" w:rsidDel="001C767F">
          <w:rPr>
            <w:rFonts w:eastAsia="Times New Roman"/>
            <w:i/>
            <w:iCs/>
            <w:color w:val="000000"/>
            <w:sz w:val="24"/>
            <w:szCs w:val="24"/>
            <w:lang w:val="en-US"/>
          </w:rPr>
          <w:delText xml:space="preserve">Versus </w:delText>
        </w:r>
      </w:del>
      <w:ins w:id="1367" w:author="Frank Fish" w:date="2020-05-13T10:49:00Z">
        <w:r w:rsidR="001C767F">
          <w:rPr>
            <w:rFonts w:eastAsia="Times New Roman"/>
            <w:i/>
            <w:iCs/>
            <w:color w:val="000000"/>
            <w:sz w:val="24"/>
            <w:szCs w:val="24"/>
            <w:lang w:val="en-US"/>
          </w:rPr>
          <w:t>v</w:t>
        </w:r>
        <w:r w:rsidR="001C767F" w:rsidRPr="00D93CBB">
          <w:rPr>
            <w:rFonts w:eastAsia="Times New Roman"/>
            <w:i/>
            <w:iCs/>
            <w:color w:val="000000"/>
            <w:sz w:val="24"/>
            <w:szCs w:val="24"/>
            <w:lang w:val="en-US"/>
          </w:rPr>
          <w:t xml:space="preserve">ersus </w:t>
        </w:r>
      </w:ins>
      <w:del w:id="1368" w:author="Frank Fish" w:date="2020-05-13T10:49:00Z">
        <w:r w:rsidRPr="00D93CBB" w:rsidDel="001C767F">
          <w:rPr>
            <w:rFonts w:eastAsia="Times New Roman"/>
            <w:color w:val="000000"/>
            <w:sz w:val="24"/>
            <w:szCs w:val="24"/>
            <w:lang w:val="en-US"/>
          </w:rPr>
          <w:delText xml:space="preserve">Maneuverability </w:delText>
        </w:r>
      </w:del>
      <w:ins w:id="1369" w:author="Frank Fish" w:date="2020-05-13T10:49:00Z">
        <w:r w:rsidR="001C767F">
          <w:rPr>
            <w:rFonts w:eastAsia="Times New Roman"/>
            <w:color w:val="000000"/>
            <w:sz w:val="24"/>
            <w:szCs w:val="24"/>
            <w:lang w:val="en-US"/>
          </w:rPr>
          <w:t>m</w:t>
        </w:r>
        <w:r w:rsidR="001C767F" w:rsidRPr="00D93CBB">
          <w:rPr>
            <w:rFonts w:eastAsia="Times New Roman"/>
            <w:color w:val="000000"/>
            <w:sz w:val="24"/>
            <w:szCs w:val="24"/>
            <w:lang w:val="en-US"/>
          </w:rPr>
          <w:t xml:space="preserve">aneuverability </w:t>
        </w:r>
      </w:ins>
      <w:r w:rsidRPr="00D93CBB">
        <w:rPr>
          <w:rFonts w:eastAsia="Times New Roman"/>
          <w:color w:val="000000"/>
          <w:sz w:val="24"/>
          <w:szCs w:val="24"/>
          <w:lang w:val="en-US"/>
        </w:rPr>
        <w:t xml:space="preserve">in </w:t>
      </w:r>
      <w:del w:id="1370" w:author="Frank Fish" w:date="2020-05-13T10:49:00Z">
        <w:r w:rsidRPr="00D93CBB" w:rsidDel="001C767F">
          <w:rPr>
            <w:rFonts w:eastAsia="Times New Roman"/>
            <w:color w:val="000000"/>
            <w:sz w:val="24"/>
            <w:szCs w:val="24"/>
            <w:lang w:val="en-US"/>
          </w:rPr>
          <w:delText xml:space="preserve">Aquatic </w:delText>
        </w:r>
      </w:del>
      <w:ins w:id="1371" w:author="Frank Fish" w:date="2020-05-13T10:49:00Z">
        <w:r w:rsidR="001C767F">
          <w:rPr>
            <w:rFonts w:eastAsia="Times New Roman"/>
            <w:color w:val="000000"/>
            <w:sz w:val="24"/>
            <w:szCs w:val="24"/>
            <w:lang w:val="en-US"/>
          </w:rPr>
          <w:t>a</w:t>
        </w:r>
        <w:r w:rsidR="001C767F" w:rsidRPr="00D93CBB">
          <w:rPr>
            <w:rFonts w:eastAsia="Times New Roman"/>
            <w:color w:val="000000"/>
            <w:sz w:val="24"/>
            <w:szCs w:val="24"/>
            <w:lang w:val="en-US"/>
          </w:rPr>
          <w:t xml:space="preserve">quatic </w:t>
        </w:r>
      </w:ins>
      <w:del w:id="1372" w:author="Frank Fish" w:date="2020-05-13T10:49:00Z">
        <w:r w:rsidRPr="00D93CBB" w:rsidDel="001C767F">
          <w:rPr>
            <w:rFonts w:eastAsia="Times New Roman"/>
            <w:color w:val="000000"/>
            <w:sz w:val="24"/>
            <w:szCs w:val="24"/>
            <w:lang w:val="en-US"/>
          </w:rPr>
          <w:delText>Locomotion</w:delText>
        </w:r>
      </w:del>
      <w:ins w:id="1373" w:author="Frank Fish" w:date="2020-05-13T10:49:00Z">
        <w:r w:rsidR="001C767F">
          <w:rPr>
            <w:rFonts w:eastAsia="Times New Roman"/>
            <w:color w:val="000000"/>
            <w:sz w:val="24"/>
            <w:szCs w:val="24"/>
            <w:lang w:val="en-US"/>
          </w:rPr>
          <w:t>l</w:t>
        </w:r>
        <w:r w:rsidR="001C767F" w:rsidRPr="00D93CBB">
          <w:rPr>
            <w:rFonts w:eastAsia="Times New Roman"/>
            <w:color w:val="000000"/>
            <w:sz w:val="24"/>
            <w:szCs w:val="24"/>
            <w:lang w:val="en-US"/>
          </w:rPr>
          <w:t>ocomotion</w:t>
        </w:r>
      </w:ins>
      <w:r w:rsidRPr="00D93CBB">
        <w:rPr>
          <w:rFonts w:eastAsia="Times New Roman"/>
          <w:color w:val="000000"/>
          <w:sz w:val="24"/>
          <w:szCs w:val="24"/>
          <w:lang w:val="en-US"/>
        </w:rPr>
        <w:t>.</w:t>
      </w:r>
      <w:r w:rsidRPr="00D93CBB">
        <w:rPr>
          <w:rFonts w:eastAsia="Times New Roman"/>
          <w:b/>
          <w:bCs/>
          <w:color w:val="000000"/>
          <w:sz w:val="24"/>
          <w:szCs w:val="24"/>
          <w:lang w:val="en-US"/>
        </w:rPr>
        <w:t xml:space="preserve"> </w:t>
      </w:r>
      <w:r w:rsidRPr="00D93CBB">
        <w:rPr>
          <w:rFonts w:eastAsia="Times New Roman"/>
          <w:color w:val="000000"/>
          <w:sz w:val="24"/>
          <w:szCs w:val="24"/>
          <w:lang w:val="en-US"/>
        </w:rPr>
        <w:t>I</w:t>
      </w:r>
      <w:ins w:id="1374" w:author="Frank Fish" w:date="2020-05-13T10:49:00Z">
        <w:r w:rsidR="001C767F">
          <w:rPr>
            <w:rFonts w:eastAsia="Times New Roman"/>
            <w:color w:val="000000"/>
            <w:sz w:val="24"/>
            <w:szCs w:val="24"/>
            <w:lang w:val="en-US"/>
          </w:rPr>
          <w:t xml:space="preserve">nteg. </w:t>
        </w:r>
      </w:ins>
      <w:del w:id="1375" w:author="Frank Fish" w:date="2020-05-13T10:49:00Z">
        <w:r w:rsidRPr="00D93CBB" w:rsidDel="001C767F">
          <w:rPr>
            <w:rFonts w:eastAsia="Times New Roman"/>
            <w:color w:val="000000"/>
            <w:sz w:val="24"/>
            <w:szCs w:val="24"/>
            <w:lang w:val="en-US"/>
          </w:rPr>
          <w:delText xml:space="preserve">NTEG. AND </w:delText>
        </w:r>
      </w:del>
      <w:r w:rsidRPr="00D93CBB">
        <w:rPr>
          <w:rFonts w:eastAsia="Times New Roman"/>
          <w:color w:val="000000"/>
          <w:sz w:val="24"/>
          <w:szCs w:val="24"/>
          <w:lang w:val="en-US"/>
        </w:rPr>
        <w:t>C</w:t>
      </w:r>
      <w:del w:id="1376" w:author="Frank Fish" w:date="2020-05-13T10:50:00Z">
        <w:r w:rsidRPr="00D93CBB" w:rsidDel="001C767F">
          <w:rPr>
            <w:rFonts w:eastAsia="Times New Roman"/>
            <w:color w:val="000000"/>
            <w:sz w:val="24"/>
            <w:szCs w:val="24"/>
            <w:lang w:val="en-US"/>
          </w:rPr>
          <w:delText>OMP</w:delText>
        </w:r>
      </w:del>
      <w:ins w:id="1377" w:author="Frank Fish" w:date="2020-05-13T10:50:00Z">
        <w:r w:rsidR="001C767F">
          <w:rPr>
            <w:rFonts w:eastAsia="Times New Roman"/>
            <w:color w:val="000000"/>
            <w:sz w:val="24"/>
            <w:szCs w:val="24"/>
            <w:lang w:val="en-US"/>
          </w:rPr>
          <w:t>omp</w:t>
        </w:r>
      </w:ins>
      <w:r w:rsidRPr="00D93CBB">
        <w:rPr>
          <w:rFonts w:eastAsia="Times New Roman"/>
          <w:color w:val="000000"/>
          <w:sz w:val="24"/>
          <w:szCs w:val="24"/>
          <w:lang w:val="en-US"/>
        </w:rPr>
        <w:t xml:space="preserve">. </w:t>
      </w:r>
      <w:del w:id="1378" w:author="Frank Fish" w:date="2020-05-13T10:50:00Z">
        <w:r w:rsidRPr="00D93CBB" w:rsidDel="001C767F">
          <w:rPr>
            <w:rFonts w:eastAsia="Times New Roman"/>
            <w:color w:val="000000"/>
            <w:sz w:val="24"/>
            <w:szCs w:val="24"/>
            <w:lang w:val="en-US"/>
          </w:rPr>
          <w:delText>BIOL</w:delText>
        </w:r>
      </w:del>
      <w:ins w:id="1379" w:author="Frank Fish" w:date="2020-05-13T10:50:00Z">
        <w:r w:rsidR="001C767F" w:rsidRPr="00D93CBB">
          <w:rPr>
            <w:rFonts w:eastAsia="Times New Roman"/>
            <w:color w:val="000000"/>
            <w:sz w:val="24"/>
            <w:szCs w:val="24"/>
            <w:lang w:val="en-US"/>
          </w:rPr>
          <w:t>B</w:t>
        </w:r>
        <w:r w:rsidR="001C767F">
          <w:rPr>
            <w:rFonts w:eastAsia="Times New Roman"/>
            <w:color w:val="000000"/>
            <w:sz w:val="24"/>
            <w:szCs w:val="24"/>
            <w:lang w:val="en-US"/>
          </w:rPr>
          <w:t>iol</w:t>
        </w:r>
      </w:ins>
      <w:r w:rsidRPr="00D93CBB">
        <w:rPr>
          <w:rFonts w:eastAsia="Times New Roman"/>
          <w:color w:val="000000"/>
          <w:sz w:val="24"/>
          <w:szCs w:val="24"/>
          <w:lang w:val="en-US"/>
        </w:rPr>
        <w:t>.</w:t>
      </w:r>
      <w:del w:id="1380" w:author="Frank Fish" w:date="2020-05-13T10:50:00Z">
        <w:r w:rsidRPr="00D93CBB" w:rsidDel="001C767F">
          <w:rPr>
            <w:rFonts w:eastAsia="Times New Roman"/>
            <w:color w:val="000000"/>
            <w:sz w:val="24"/>
            <w:szCs w:val="24"/>
            <w:lang w:val="en-US"/>
          </w:rPr>
          <w:delText>,</w:delText>
        </w:r>
      </w:del>
      <w:r w:rsidRPr="00D93CBB">
        <w:rPr>
          <w:rFonts w:eastAsia="Times New Roman"/>
          <w:color w:val="000000"/>
          <w:sz w:val="24"/>
          <w:szCs w:val="24"/>
          <w:lang w:val="en-US"/>
        </w:rPr>
        <w:t xml:space="preserve"> </w:t>
      </w:r>
      <w:r w:rsidRPr="001C767F">
        <w:rPr>
          <w:rFonts w:eastAsia="Times New Roman"/>
          <w:b/>
          <w:color w:val="000000"/>
          <w:sz w:val="24"/>
          <w:szCs w:val="24"/>
          <w:lang w:val="en-US"/>
          <w:rPrChange w:id="1381" w:author="Frank Fish" w:date="2020-05-13T10:50:00Z">
            <w:rPr>
              <w:rFonts w:eastAsia="Times New Roman"/>
              <w:color w:val="000000"/>
              <w:sz w:val="24"/>
              <w:szCs w:val="24"/>
              <w:lang w:val="en-US"/>
            </w:rPr>
          </w:rPrChange>
        </w:rPr>
        <w:t>42</w:t>
      </w:r>
      <w:r w:rsidRPr="00D93CBB">
        <w:rPr>
          <w:rFonts w:eastAsia="Times New Roman"/>
          <w:color w:val="000000"/>
          <w:sz w:val="24"/>
          <w:szCs w:val="24"/>
          <w:lang w:val="en-US"/>
        </w:rPr>
        <w:t>:</w:t>
      </w:r>
      <w:ins w:id="1382" w:author="Frank Fish" w:date="2020-05-13T10:50:00Z">
        <w:r w:rsidR="001C767F">
          <w:rPr>
            <w:rFonts w:eastAsia="Times New Roman"/>
            <w:color w:val="000000"/>
            <w:sz w:val="24"/>
            <w:szCs w:val="24"/>
            <w:lang w:val="en-US"/>
          </w:rPr>
          <w:t xml:space="preserve"> </w:t>
        </w:r>
      </w:ins>
      <w:r w:rsidRPr="00D93CBB">
        <w:rPr>
          <w:rFonts w:eastAsia="Times New Roman"/>
          <w:color w:val="000000"/>
          <w:sz w:val="24"/>
          <w:szCs w:val="24"/>
          <w:lang w:val="en-US"/>
        </w:rPr>
        <w:t>127–134</w:t>
      </w:r>
      <w:ins w:id="1383" w:author="Frank Fish" w:date="2020-05-20T18:49:00Z">
        <w:r w:rsidR="00EF3D3E">
          <w:rPr>
            <w:rFonts w:eastAsia="Times New Roman"/>
            <w:color w:val="000000"/>
            <w:sz w:val="24"/>
            <w:szCs w:val="24"/>
            <w:lang w:val="en-US"/>
          </w:rPr>
          <w:t>.</w:t>
        </w:r>
      </w:ins>
    </w:p>
    <w:p w14:paraId="386D233E" w14:textId="77777777" w:rsidR="004005DA" w:rsidRDefault="00EF3D3E" w:rsidP="00D93CBB">
      <w:pPr>
        <w:numPr>
          <w:ilvl w:val="0"/>
          <w:numId w:val="6"/>
        </w:numPr>
        <w:spacing w:line="240" w:lineRule="auto"/>
        <w:ind w:left="360"/>
        <w:textAlignment w:val="baseline"/>
        <w:rPr>
          <w:ins w:id="1384" w:author="Frank Fish" w:date="2020-05-20T22:05:00Z"/>
          <w:rFonts w:eastAsia="Times New Roman"/>
          <w:color w:val="000000"/>
          <w:sz w:val="24"/>
          <w:szCs w:val="24"/>
          <w:lang w:val="en-US"/>
        </w:rPr>
      </w:pPr>
      <w:ins w:id="1385" w:author="Frank Fish" w:date="2020-05-20T18:49:00Z">
        <w:r>
          <w:rPr>
            <w:rFonts w:eastAsia="Times New Roman"/>
            <w:color w:val="000000"/>
            <w:sz w:val="24"/>
            <w:szCs w:val="24"/>
            <w:lang w:val="en-US"/>
          </w:rPr>
          <w:t xml:space="preserve">Williams, T. M., Friedl, W. A., and </w:t>
        </w:r>
      </w:ins>
      <w:ins w:id="1386" w:author="Frank Fish" w:date="2020-05-20T19:24:00Z">
        <w:r w:rsidR="00097C0D">
          <w:rPr>
            <w:rFonts w:eastAsia="Times New Roman"/>
            <w:color w:val="000000"/>
            <w:sz w:val="24"/>
            <w:szCs w:val="24"/>
            <w:lang w:val="en-US"/>
          </w:rPr>
          <w:t xml:space="preserve">Haun, J. (1993). Balancing power and speed in </w:t>
        </w:r>
      </w:ins>
      <w:ins w:id="1387" w:author="Frank Fish" w:date="2020-05-20T19:25:00Z">
        <w:r w:rsidR="00097C0D">
          <w:rPr>
            <w:rFonts w:eastAsia="Times New Roman"/>
            <w:color w:val="000000"/>
            <w:sz w:val="24"/>
            <w:szCs w:val="24"/>
            <w:lang w:val="en-US"/>
          </w:rPr>
          <w:t>bottlenose dolphins (</w:t>
        </w:r>
        <w:r w:rsidR="00097C0D" w:rsidRPr="00097C0D">
          <w:rPr>
            <w:rFonts w:eastAsia="Times New Roman"/>
            <w:i/>
            <w:color w:val="000000"/>
            <w:sz w:val="24"/>
            <w:szCs w:val="24"/>
            <w:lang w:val="en-US"/>
            <w:rPrChange w:id="1388" w:author="Frank Fish" w:date="2020-05-20T19:26:00Z">
              <w:rPr>
                <w:rFonts w:eastAsia="Times New Roman"/>
                <w:color w:val="000000"/>
                <w:sz w:val="24"/>
                <w:szCs w:val="24"/>
                <w:lang w:val="en-US"/>
              </w:rPr>
            </w:rPrChange>
          </w:rPr>
          <w:t>Tursiops truncatus</w:t>
        </w:r>
        <w:r w:rsidR="00097C0D">
          <w:rPr>
            <w:rFonts w:eastAsia="Times New Roman"/>
            <w:color w:val="000000"/>
            <w:sz w:val="24"/>
            <w:szCs w:val="24"/>
            <w:lang w:val="en-US"/>
          </w:rPr>
          <w:t xml:space="preserve">). </w:t>
        </w:r>
        <w:r w:rsidR="00097C0D" w:rsidRPr="00097C0D">
          <w:rPr>
            <w:rFonts w:eastAsia="Times New Roman"/>
            <w:i/>
            <w:color w:val="000000"/>
            <w:sz w:val="24"/>
            <w:szCs w:val="24"/>
            <w:lang w:val="en-US"/>
            <w:rPrChange w:id="1389" w:author="Frank Fish" w:date="2020-05-20T19:25:00Z">
              <w:rPr>
                <w:rFonts w:eastAsia="Times New Roman"/>
                <w:color w:val="000000"/>
                <w:sz w:val="24"/>
                <w:szCs w:val="24"/>
                <w:lang w:val="en-US"/>
              </w:rPr>
            </w:rPrChange>
          </w:rPr>
          <w:t>Symp. Zool. Soc. Lond</w:t>
        </w:r>
        <w:r w:rsidR="00097C0D">
          <w:rPr>
            <w:rFonts w:eastAsia="Times New Roman"/>
            <w:color w:val="000000"/>
            <w:sz w:val="24"/>
            <w:szCs w:val="24"/>
            <w:lang w:val="en-US"/>
          </w:rPr>
          <w:t xml:space="preserve">. 66: 383-394. </w:t>
        </w:r>
      </w:ins>
    </w:p>
    <w:p w14:paraId="2CFB39B9" w14:textId="3D178C12" w:rsidR="00D93CBB" w:rsidRPr="00D93CBB" w:rsidRDefault="00D93CBB" w:rsidP="00D93CBB">
      <w:pPr>
        <w:numPr>
          <w:ilvl w:val="0"/>
          <w:numId w:val="6"/>
        </w:numPr>
        <w:spacing w:line="240" w:lineRule="auto"/>
        <w:ind w:left="360"/>
        <w:textAlignment w:val="baseline"/>
        <w:rPr>
          <w:rFonts w:eastAsia="Times New Roman"/>
          <w:color w:val="000000"/>
          <w:sz w:val="24"/>
          <w:szCs w:val="24"/>
          <w:lang w:val="en-US"/>
        </w:rPr>
      </w:pPr>
      <w:r w:rsidRPr="00D93CBB">
        <w:rPr>
          <w:rFonts w:eastAsia="Times New Roman"/>
          <w:color w:val="000000"/>
          <w:sz w:val="24"/>
          <w:szCs w:val="24"/>
          <w:lang w:val="en-US"/>
        </w:rPr>
        <w:t> </w:t>
      </w:r>
      <w:ins w:id="1390" w:author="Frank Fish" w:date="2020-05-20T22:06:00Z">
        <w:r w:rsidR="004005DA">
          <w:rPr>
            <w:rFonts w:eastAsia="Times New Roman"/>
            <w:color w:val="000000"/>
            <w:sz w:val="24"/>
            <w:szCs w:val="24"/>
            <w:lang w:val="en-US"/>
          </w:rPr>
          <w:t xml:space="preserve">Williamson, G. R. (1972). The true body shape of rorqual whales. </w:t>
        </w:r>
        <w:r w:rsidR="004005DA" w:rsidRPr="00073D69">
          <w:rPr>
            <w:rFonts w:eastAsia="Times New Roman"/>
            <w:i/>
            <w:color w:val="000000"/>
            <w:sz w:val="24"/>
            <w:szCs w:val="24"/>
            <w:lang w:val="en-US"/>
            <w:rPrChange w:id="1391" w:author="Frank Fish" w:date="2020-05-20T22:44:00Z">
              <w:rPr>
                <w:rFonts w:eastAsia="Times New Roman"/>
                <w:color w:val="000000"/>
                <w:sz w:val="24"/>
                <w:szCs w:val="24"/>
                <w:lang w:val="en-US"/>
              </w:rPr>
            </w:rPrChange>
          </w:rPr>
          <w:t>J. Zool., Lond</w:t>
        </w:r>
        <w:r w:rsidR="004005DA">
          <w:rPr>
            <w:rFonts w:eastAsia="Times New Roman"/>
            <w:color w:val="000000"/>
            <w:sz w:val="24"/>
            <w:szCs w:val="24"/>
            <w:lang w:val="en-US"/>
          </w:rPr>
          <w:t xml:space="preserve">. </w:t>
        </w:r>
        <w:r w:rsidR="004005DA" w:rsidRPr="00073D69">
          <w:rPr>
            <w:rFonts w:eastAsia="Times New Roman"/>
            <w:b/>
            <w:color w:val="000000"/>
            <w:sz w:val="24"/>
            <w:szCs w:val="24"/>
            <w:lang w:val="en-US"/>
            <w:rPrChange w:id="1392" w:author="Frank Fish" w:date="2020-05-20T22:44:00Z">
              <w:rPr>
                <w:rFonts w:eastAsia="Times New Roman"/>
                <w:color w:val="000000"/>
                <w:sz w:val="24"/>
                <w:szCs w:val="24"/>
                <w:lang w:val="en-US"/>
              </w:rPr>
            </w:rPrChange>
          </w:rPr>
          <w:t>167</w:t>
        </w:r>
        <w:r w:rsidR="004005DA">
          <w:rPr>
            <w:rFonts w:eastAsia="Times New Roman"/>
            <w:color w:val="000000"/>
            <w:sz w:val="24"/>
            <w:szCs w:val="24"/>
            <w:lang w:val="en-US"/>
          </w:rPr>
          <w:t>: 277-286.</w:t>
        </w:r>
      </w:ins>
    </w:p>
    <w:p w14:paraId="74C809D8" w14:textId="69F73110" w:rsidR="00D93CBB" w:rsidRPr="0039218B" w:rsidRDefault="00D93CBB" w:rsidP="00D93CBB">
      <w:pPr>
        <w:numPr>
          <w:ilvl w:val="0"/>
          <w:numId w:val="6"/>
        </w:numPr>
        <w:spacing w:line="240" w:lineRule="auto"/>
        <w:ind w:left="360"/>
        <w:textAlignment w:val="baseline"/>
        <w:rPr>
          <w:ins w:id="1393" w:author="Frank Fish" w:date="2020-05-20T22:01:00Z"/>
          <w:rFonts w:eastAsia="Times New Roman"/>
          <w:color w:val="000000"/>
          <w:sz w:val="24"/>
          <w:szCs w:val="24"/>
          <w:lang w:val="en-US"/>
          <w:rPrChange w:id="1394" w:author="Frank Fish" w:date="2020-05-20T22:01:00Z">
            <w:rPr>
              <w:ins w:id="1395" w:author="Frank Fish" w:date="2020-05-20T22:01:00Z"/>
              <w:rFonts w:eastAsia="Times New Roman"/>
              <w:color w:val="000000"/>
              <w:sz w:val="24"/>
              <w:szCs w:val="24"/>
              <w:shd w:val="clear" w:color="auto" w:fill="FFFFFF"/>
              <w:lang w:val="en-US"/>
            </w:rPr>
          </w:rPrChange>
        </w:rPr>
      </w:pPr>
      <w:r w:rsidRPr="00D93CBB">
        <w:rPr>
          <w:rFonts w:eastAsia="Times New Roman"/>
          <w:color w:val="000000"/>
          <w:sz w:val="24"/>
          <w:szCs w:val="24"/>
          <w:shd w:val="clear" w:color="auto" w:fill="FFFFFF"/>
          <w:lang w:val="en-US"/>
        </w:rPr>
        <w:t>Woodward, B. L., Winn, J. P.</w:t>
      </w:r>
      <w:del w:id="1396" w:author="Frank Fish" w:date="2020-05-13T10:43:00Z">
        <w:r w:rsidRPr="00D93CBB" w:rsidDel="009724BF">
          <w:rPr>
            <w:rFonts w:eastAsia="Times New Roman"/>
            <w:color w:val="000000"/>
            <w:sz w:val="24"/>
            <w:szCs w:val="24"/>
            <w:shd w:val="clear" w:color="auto" w:fill="FFFFFF"/>
            <w:lang w:val="en-US"/>
          </w:rPr>
          <w:delText>,</w:delText>
        </w:r>
      </w:del>
      <w:r w:rsidRPr="00D93CBB">
        <w:rPr>
          <w:rFonts w:eastAsia="Times New Roman"/>
          <w:color w:val="000000"/>
          <w:sz w:val="24"/>
          <w:szCs w:val="24"/>
          <w:shd w:val="clear" w:color="auto" w:fill="FFFFFF"/>
          <w:lang w:val="en-US"/>
        </w:rPr>
        <w:t xml:space="preserve"> </w:t>
      </w:r>
      <w:del w:id="1397" w:author="Frank Fish" w:date="2020-05-13T10:43:00Z">
        <w:r w:rsidRPr="00D93CBB" w:rsidDel="009724BF">
          <w:rPr>
            <w:rFonts w:eastAsia="Times New Roman"/>
            <w:color w:val="000000"/>
            <w:sz w:val="24"/>
            <w:szCs w:val="24"/>
            <w:shd w:val="clear" w:color="auto" w:fill="FFFFFF"/>
            <w:lang w:val="en-US"/>
          </w:rPr>
          <w:delText xml:space="preserve">&amp; </w:delText>
        </w:r>
      </w:del>
      <w:ins w:id="1398" w:author="Frank Fish" w:date="2020-05-13T10:43:00Z">
        <w:r w:rsidR="009724BF">
          <w:rPr>
            <w:rFonts w:eastAsia="Times New Roman"/>
            <w:color w:val="000000"/>
            <w:sz w:val="24"/>
            <w:szCs w:val="24"/>
            <w:shd w:val="clear" w:color="auto" w:fill="FFFFFF"/>
            <w:lang w:val="en-US"/>
          </w:rPr>
          <w:t>and</w:t>
        </w:r>
        <w:r w:rsidR="009724BF" w:rsidRPr="00D93CBB">
          <w:rPr>
            <w:rFonts w:eastAsia="Times New Roman"/>
            <w:color w:val="000000"/>
            <w:sz w:val="24"/>
            <w:szCs w:val="24"/>
            <w:shd w:val="clear" w:color="auto" w:fill="FFFFFF"/>
            <w:lang w:val="en-US"/>
          </w:rPr>
          <w:t xml:space="preserve"> </w:t>
        </w:r>
      </w:ins>
      <w:r w:rsidRPr="00D93CBB">
        <w:rPr>
          <w:rFonts w:eastAsia="Times New Roman"/>
          <w:color w:val="000000"/>
          <w:sz w:val="24"/>
          <w:szCs w:val="24"/>
          <w:shd w:val="clear" w:color="auto" w:fill="FFFFFF"/>
          <w:lang w:val="en-US"/>
        </w:rPr>
        <w:t>Fish, F. E. (2006). Morphological specializations of baleen whales associated with hydrodynamic performance and ecological niche. </w:t>
      </w:r>
      <w:r w:rsidRPr="00D93CBB">
        <w:rPr>
          <w:rFonts w:eastAsia="Times New Roman"/>
          <w:i/>
          <w:iCs/>
          <w:color w:val="000000"/>
          <w:sz w:val="24"/>
          <w:szCs w:val="24"/>
          <w:shd w:val="clear" w:color="auto" w:fill="FFFFFF"/>
          <w:lang w:val="en-US"/>
        </w:rPr>
        <w:t>J</w:t>
      </w:r>
      <w:ins w:id="1399" w:author="Frank Fish" w:date="2020-05-13T10:43:00Z">
        <w:r w:rsidR="009724BF">
          <w:rPr>
            <w:rFonts w:eastAsia="Times New Roman"/>
            <w:i/>
            <w:iCs/>
            <w:color w:val="000000"/>
            <w:sz w:val="24"/>
            <w:szCs w:val="24"/>
            <w:shd w:val="clear" w:color="auto" w:fill="FFFFFF"/>
            <w:lang w:val="en-US"/>
          </w:rPr>
          <w:t>.</w:t>
        </w:r>
      </w:ins>
      <w:del w:id="1400" w:author="Frank Fish" w:date="2020-05-13T10:43:00Z">
        <w:r w:rsidRPr="00D93CBB" w:rsidDel="009724BF">
          <w:rPr>
            <w:rFonts w:eastAsia="Times New Roman"/>
            <w:i/>
            <w:iCs/>
            <w:color w:val="000000"/>
            <w:sz w:val="24"/>
            <w:szCs w:val="24"/>
            <w:shd w:val="clear" w:color="auto" w:fill="FFFFFF"/>
            <w:lang w:val="en-US"/>
          </w:rPr>
          <w:delText>ournal of</w:delText>
        </w:r>
      </w:del>
      <w:r w:rsidRPr="00D93CBB">
        <w:rPr>
          <w:rFonts w:eastAsia="Times New Roman"/>
          <w:i/>
          <w:iCs/>
          <w:color w:val="000000"/>
          <w:sz w:val="24"/>
          <w:szCs w:val="24"/>
          <w:shd w:val="clear" w:color="auto" w:fill="FFFFFF"/>
          <w:lang w:val="en-US"/>
        </w:rPr>
        <w:t xml:space="preserve"> Morph</w:t>
      </w:r>
      <w:ins w:id="1401" w:author="Frank Fish" w:date="2020-05-13T10:43:00Z">
        <w:r w:rsidR="009724BF">
          <w:rPr>
            <w:rFonts w:eastAsia="Times New Roman"/>
            <w:color w:val="000000"/>
            <w:sz w:val="24"/>
            <w:szCs w:val="24"/>
            <w:shd w:val="clear" w:color="auto" w:fill="FFFFFF"/>
            <w:lang w:val="en-US"/>
          </w:rPr>
          <w:t>.</w:t>
        </w:r>
      </w:ins>
      <w:del w:id="1402" w:author="Frank Fish" w:date="2020-05-13T10:43:00Z">
        <w:r w:rsidRPr="00D93CBB" w:rsidDel="009724BF">
          <w:rPr>
            <w:rFonts w:eastAsia="Times New Roman"/>
            <w:i/>
            <w:iCs/>
            <w:color w:val="000000"/>
            <w:sz w:val="24"/>
            <w:szCs w:val="24"/>
            <w:shd w:val="clear" w:color="auto" w:fill="FFFFFF"/>
            <w:lang w:val="en-US"/>
          </w:rPr>
          <w:delText>ology</w:delText>
        </w:r>
        <w:r w:rsidRPr="00D93CBB" w:rsidDel="009724BF">
          <w:rPr>
            <w:rFonts w:eastAsia="Times New Roman"/>
            <w:color w:val="000000"/>
            <w:sz w:val="24"/>
            <w:szCs w:val="24"/>
            <w:shd w:val="clear" w:color="auto" w:fill="FFFFFF"/>
            <w:lang w:val="en-US"/>
          </w:rPr>
          <w:delText>,</w:delText>
        </w:r>
      </w:del>
      <w:r w:rsidRPr="00D93CBB">
        <w:rPr>
          <w:rFonts w:eastAsia="Times New Roman"/>
          <w:color w:val="000000"/>
          <w:sz w:val="24"/>
          <w:szCs w:val="24"/>
          <w:shd w:val="clear" w:color="auto" w:fill="FFFFFF"/>
          <w:lang w:val="en-US"/>
        </w:rPr>
        <w:t> </w:t>
      </w:r>
      <w:r w:rsidRPr="009724BF">
        <w:rPr>
          <w:rFonts w:eastAsia="Times New Roman"/>
          <w:b/>
          <w:i/>
          <w:iCs/>
          <w:color w:val="000000"/>
          <w:sz w:val="24"/>
          <w:szCs w:val="24"/>
          <w:shd w:val="clear" w:color="auto" w:fill="FFFFFF"/>
          <w:lang w:val="en-US"/>
          <w:rPrChange w:id="1403" w:author="Frank Fish" w:date="2020-05-13T10:43:00Z">
            <w:rPr>
              <w:rFonts w:eastAsia="Times New Roman"/>
              <w:i/>
              <w:iCs/>
              <w:color w:val="000000"/>
              <w:sz w:val="24"/>
              <w:szCs w:val="24"/>
              <w:shd w:val="clear" w:color="auto" w:fill="FFFFFF"/>
              <w:lang w:val="en-US"/>
            </w:rPr>
          </w:rPrChange>
        </w:rPr>
        <w:t>267</w:t>
      </w:r>
      <w:r w:rsidRPr="00D93CBB">
        <w:rPr>
          <w:rFonts w:eastAsia="Times New Roman"/>
          <w:color w:val="000000"/>
          <w:sz w:val="24"/>
          <w:szCs w:val="24"/>
          <w:shd w:val="clear" w:color="auto" w:fill="FFFFFF"/>
          <w:lang w:val="en-US"/>
        </w:rPr>
        <w:t>(11)</w:t>
      </w:r>
      <w:ins w:id="1404" w:author="Frank Fish" w:date="2020-05-13T10:43:00Z">
        <w:r w:rsidR="009724BF">
          <w:rPr>
            <w:rFonts w:eastAsia="Times New Roman"/>
            <w:color w:val="000000"/>
            <w:sz w:val="24"/>
            <w:szCs w:val="24"/>
            <w:shd w:val="clear" w:color="auto" w:fill="FFFFFF"/>
            <w:lang w:val="en-US"/>
          </w:rPr>
          <w:t>:</w:t>
        </w:r>
      </w:ins>
      <w:del w:id="1405" w:author="Frank Fish" w:date="2020-05-13T10:43:00Z">
        <w:r w:rsidRPr="00D93CBB" w:rsidDel="009724BF">
          <w:rPr>
            <w:rFonts w:eastAsia="Times New Roman"/>
            <w:color w:val="000000"/>
            <w:sz w:val="24"/>
            <w:szCs w:val="24"/>
            <w:shd w:val="clear" w:color="auto" w:fill="FFFFFF"/>
            <w:lang w:val="en-US"/>
          </w:rPr>
          <w:delText>,</w:delText>
        </w:r>
      </w:del>
      <w:r w:rsidRPr="00D93CBB">
        <w:rPr>
          <w:rFonts w:eastAsia="Times New Roman"/>
          <w:color w:val="000000"/>
          <w:sz w:val="24"/>
          <w:szCs w:val="24"/>
          <w:shd w:val="clear" w:color="auto" w:fill="FFFFFF"/>
          <w:lang w:val="en-US"/>
        </w:rPr>
        <w:t xml:space="preserve"> 1284-1294.</w:t>
      </w:r>
    </w:p>
    <w:p w14:paraId="5F4413E6" w14:textId="52A807A1" w:rsidR="0039218B" w:rsidRDefault="0039218B" w:rsidP="00D93CBB">
      <w:pPr>
        <w:numPr>
          <w:ilvl w:val="0"/>
          <w:numId w:val="6"/>
        </w:numPr>
        <w:spacing w:line="240" w:lineRule="auto"/>
        <w:ind w:left="360"/>
        <w:textAlignment w:val="baseline"/>
        <w:rPr>
          <w:rFonts w:eastAsia="Times New Roman"/>
          <w:color w:val="000000"/>
          <w:sz w:val="24"/>
          <w:szCs w:val="24"/>
          <w:lang w:val="en-US"/>
        </w:rPr>
      </w:pPr>
      <w:ins w:id="1406" w:author="Frank Fish" w:date="2020-05-20T22:01:00Z">
        <w:r>
          <w:rPr>
            <w:rFonts w:eastAsia="Times New Roman"/>
            <w:color w:val="000000"/>
            <w:sz w:val="24"/>
            <w:szCs w:val="24"/>
            <w:shd w:val="clear" w:color="auto" w:fill="FFFFFF"/>
            <w:lang w:val="en-US"/>
          </w:rPr>
          <w:t xml:space="preserve">Wyrick, R. F. (1954). Observations on the movements of the Pacific gray whale </w:t>
        </w:r>
      </w:ins>
      <w:ins w:id="1407" w:author="Frank Fish" w:date="2020-05-20T22:02:00Z">
        <w:r w:rsidRPr="007743B9">
          <w:rPr>
            <w:i/>
            <w:color w:val="000000" w:themeColor="text1"/>
            <w:sz w:val="24"/>
            <w:szCs w:val="24"/>
          </w:rPr>
          <w:t>Eschrichtius robustus</w:t>
        </w:r>
      </w:ins>
      <w:ins w:id="1408" w:author="Frank Fish" w:date="2020-05-20T22:03:00Z">
        <w:r>
          <w:rPr>
            <w:i/>
            <w:color w:val="000000" w:themeColor="text1"/>
            <w:sz w:val="24"/>
            <w:szCs w:val="24"/>
          </w:rPr>
          <w:t xml:space="preserve"> </w:t>
        </w:r>
      </w:ins>
      <w:ins w:id="1409" w:author="Frank Fish" w:date="2020-05-20T22:04:00Z">
        <w:r>
          <w:rPr>
            <w:color w:val="000000" w:themeColor="text1"/>
            <w:sz w:val="24"/>
            <w:szCs w:val="24"/>
          </w:rPr>
          <w:t>(</w:t>
        </w:r>
      </w:ins>
      <w:ins w:id="1410" w:author="Frank Fish" w:date="2020-05-20T22:03:00Z">
        <w:r w:rsidRPr="0039218B">
          <w:rPr>
            <w:color w:val="000000" w:themeColor="text1"/>
            <w:sz w:val="24"/>
            <w:szCs w:val="24"/>
            <w:rPrChange w:id="1411" w:author="Frank Fish" w:date="2020-05-20T22:03:00Z">
              <w:rPr>
                <w:i/>
                <w:color w:val="000000" w:themeColor="text1"/>
                <w:sz w:val="24"/>
                <w:szCs w:val="24"/>
              </w:rPr>
            </w:rPrChange>
          </w:rPr>
          <w:t>Cope</w:t>
        </w:r>
      </w:ins>
      <w:ins w:id="1412" w:author="Frank Fish" w:date="2020-05-20T22:04:00Z">
        <w:r>
          <w:rPr>
            <w:color w:val="000000" w:themeColor="text1"/>
            <w:sz w:val="24"/>
            <w:szCs w:val="24"/>
          </w:rPr>
          <w:t>)</w:t>
        </w:r>
      </w:ins>
      <w:ins w:id="1413" w:author="Frank Fish" w:date="2020-05-20T22:02:00Z">
        <w:r>
          <w:rPr>
            <w:rFonts w:eastAsia="Times New Roman"/>
            <w:color w:val="000000"/>
            <w:sz w:val="24"/>
            <w:szCs w:val="24"/>
            <w:shd w:val="clear" w:color="auto" w:fill="FFFFFF"/>
            <w:lang w:val="en-US"/>
          </w:rPr>
          <w:t>.</w:t>
        </w:r>
      </w:ins>
      <w:ins w:id="1414" w:author="Frank Fish" w:date="2020-05-20T22:03:00Z">
        <w:r>
          <w:rPr>
            <w:rFonts w:eastAsia="Times New Roman"/>
            <w:color w:val="000000"/>
            <w:sz w:val="24"/>
            <w:szCs w:val="24"/>
            <w:shd w:val="clear" w:color="auto" w:fill="FFFFFF"/>
            <w:lang w:val="en-US"/>
          </w:rPr>
          <w:t xml:space="preserve"> </w:t>
        </w:r>
        <w:r w:rsidRPr="00073D69">
          <w:rPr>
            <w:rFonts w:eastAsia="Times New Roman"/>
            <w:i/>
            <w:color w:val="000000"/>
            <w:sz w:val="24"/>
            <w:szCs w:val="24"/>
            <w:shd w:val="clear" w:color="auto" w:fill="FFFFFF"/>
            <w:lang w:val="en-US"/>
            <w:rPrChange w:id="1415" w:author="Frank Fish" w:date="2020-05-20T22:44:00Z">
              <w:rPr>
                <w:rFonts w:eastAsia="Times New Roman"/>
                <w:color w:val="000000"/>
                <w:sz w:val="24"/>
                <w:szCs w:val="24"/>
                <w:shd w:val="clear" w:color="auto" w:fill="FFFFFF"/>
                <w:lang w:val="en-US"/>
              </w:rPr>
            </w:rPrChange>
          </w:rPr>
          <w:t>J. Mamm</w:t>
        </w:r>
        <w:r>
          <w:rPr>
            <w:rFonts w:eastAsia="Times New Roman"/>
            <w:color w:val="000000"/>
            <w:sz w:val="24"/>
            <w:szCs w:val="24"/>
            <w:shd w:val="clear" w:color="auto" w:fill="FFFFFF"/>
            <w:lang w:val="en-US"/>
          </w:rPr>
          <w:t xml:space="preserve">. </w:t>
        </w:r>
        <w:r w:rsidRPr="00073D69">
          <w:rPr>
            <w:rFonts w:eastAsia="Times New Roman"/>
            <w:b/>
            <w:color w:val="000000"/>
            <w:sz w:val="24"/>
            <w:szCs w:val="24"/>
            <w:shd w:val="clear" w:color="auto" w:fill="FFFFFF"/>
            <w:lang w:val="en-US"/>
            <w:rPrChange w:id="1416" w:author="Frank Fish" w:date="2020-05-20T22:44:00Z">
              <w:rPr>
                <w:rFonts w:eastAsia="Times New Roman"/>
                <w:color w:val="000000"/>
                <w:sz w:val="24"/>
                <w:szCs w:val="24"/>
                <w:shd w:val="clear" w:color="auto" w:fill="FFFFFF"/>
                <w:lang w:val="en-US"/>
              </w:rPr>
            </w:rPrChange>
          </w:rPr>
          <w:t>35</w:t>
        </w:r>
        <w:r>
          <w:rPr>
            <w:rFonts w:eastAsia="Times New Roman"/>
            <w:color w:val="000000"/>
            <w:sz w:val="24"/>
            <w:szCs w:val="24"/>
            <w:shd w:val="clear" w:color="auto" w:fill="FFFFFF"/>
            <w:lang w:val="en-US"/>
          </w:rPr>
          <w:t>: 596</w:t>
        </w:r>
      </w:ins>
      <w:ins w:id="1417" w:author="Frank Fish" w:date="2020-05-20T22:04:00Z">
        <w:r>
          <w:rPr>
            <w:rFonts w:eastAsia="Times New Roman"/>
            <w:color w:val="000000"/>
            <w:sz w:val="24"/>
            <w:szCs w:val="24"/>
            <w:shd w:val="clear" w:color="auto" w:fill="FFFFFF"/>
            <w:lang w:val="en-US"/>
          </w:rPr>
          <w:t>-598.</w:t>
        </w:r>
      </w:ins>
    </w:p>
    <w:p w14:paraId="4EBF33DE" w14:textId="392E8E3E" w:rsidR="00D93CBB" w:rsidRDefault="00D93CBB" w:rsidP="00D93CBB">
      <w:pPr>
        <w:numPr>
          <w:ilvl w:val="0"/>
          <w:numId w:val="6"/>
        </w:numPr>
        <w:spacing w:line="240" w:lineRule="auto"/>
        <w:ind w:left="360"/>
        <w:textAlignment w:val="baseline"/>
        <w:rPr>
          <w:ins w:id="1418" w:author="Frank Fish" w:date="2020-05-20T18:04:00Z"/>
          <w:rFonts w:eastAsia="Times New Roman"/>
          <w:color w:val="000000"/>
          <w:sz w:val="24"/>
          <w:szCs w:val="24"/>
          <w:lang w:val="en-US"/>
        </w:rPr>
      </w:pPr>
      <w:r w:rsidRPr="00D93CBB">
        <w:rPr>
          <w:rFonts w:eastAsia="Times New Roman"/>
          <w:color w:val="000000"/>
          <w:sz w:val="24"/>
          <w:szCs w:val="24"/>
          <w:lang w:val="en-US"/>
        </w:rPr>
        <w:t xml:space="preserve">Yates, G. T. (1983). Hydrodynamics of body and caudal fin propulsion. In </w:t>
      </w:r>
      <w:r w:rsidRPr="00D93CBB">
        <w:rPr>
          <w:rFonts w:eastAsia="Times New Roman"/>
          <w:i/>
          <w:iCs/>
          <w:color w:val="000000"/>
          <w:sz w:val="24"/>
          <w:szCs w:val="24"/>
          <w:lang w:val="en-US"/>
        </w:rPr>
        <w:t xml:space="preserve">Fish Biomechanics </w:t>
      </w:r>
      <w:r w:rsidRPr="00D93CBB">
        <w:rPr>
          <w:rFonts w:eastAsia="Times New Roman"/>
          <w:color w:val="000000"/>
          <w:sz w:val="24"/>
          <w:szCs w:val="24"/>
          <w:lang w:val="en-US"/>
        </w:rPr>
        <w:t>(ed. P. W. Webb and D. Weihs), pp. 177–213. New York: Praeger.</w:t>
      </w:r>
    </w:p>
    <w:p w14:paraId="02167CD7" w14:textId="33BFF316" w:rsidR="008E2852" w:rsidRPr="00D93CBB" w:rsidRDefault="008E2852" w:rsidP="00D93CBB">
      <w:pPr>
        <w:numPr>
          <w:ilvl w:val="0"/>
          <w:numId w:val="6"/>
        </w:numPr>
        <w:spacing w:line="240" w:lineRule="auto"/>
        <w:ind w:left="360"/>
        <w:textAlignment w:val="baseline"/>
        <w:rPr>
          <w:rFonts w:eastAsia="Times New Roman"/>
          <w:color w:val="000000"/>
          <w:sz w:val="24"/>
          <w:szCs w:val="24"/>
          <w:lang w:val="en-US"/>
        </w:rPr>
      </w:pPr>
      <w:ins w:id="1419" w:author="Frank Fish" w:date="2020-05-20T18:04:00Z">
        <w:r>
          <w:rPr>
            <w:rFonts w:eastAsia="Times New Roman"/>
            <w:color w:val="000000"/>
            <w:sz w:val="24"/>
            <w:szCs w:val="24"/>
            <w:lang w:val="en-US"/>
          </w:rPr>
          <w:t>Yazdi, P., Kilian, A. and Culik, B. (1999). Energy expenditure of swimming bottlenose dolphins (</w:t>
        </w:r>
        <w:r w:rsidRPr="008E2852">
          <w:rPr>
            <w:rFonts w:eastAsia="Times New Roman"/>
            <w:i/>
            <w:color w:val="000000"/>
            <w:sz w:val="24"/>
            <w:szCs w:val="24"/>
            <w:lang w:val="en-US"/>
            <w:rPrChange w:id="1420" w:author="Frank Fish" w:date="2020-05-20T18:06:00Z">
              <w:rPr>
                <w:rFonts w:eastAsia="Times New Roman"/>
                <w:color w:val="000000"/>
                <w:sz w:val="24"/>
                <w:szCs w:val="24"/>
                <w:lang w:val="en-US"/>
              </w:rPr>
            </w:rPrChange>
          </w:rPr>
          <w:t>Tursiops truncatus</w:t>
        </w:r>
        <w:r>
          <w:rPr>
            <w:rFonts w:eastAsia="Times New Roman"/>
            <w:color w:val="000000"/>
            <w:sz w:val="24"/>
            <w:szCs w:val="24"/>
            <w:lang w:val="en-US"/>
          </w:rPr>
          <w:t xml:space="preserve">). </w:t>
        </w:r>
        <w:r w:rsidRPr="00DC7A00">
          <w:rPr>
            <w:rFonts w:eastAsia="Times New Roman"/>
            <w:i/>
            <w:color w:val="000000"/>
            <w:sz w:val="24"/>
            <w:szCs w:val="24"/>
            <w:lang w:val="en-US"/>
            <w:rPrChange w:id="1421" w:author="Frank Fish" w:date="2020-05-20T18:06:00Z">
              <w:rPr>
                <w:rFonts w:eastAsia="Times New Roman"/>
                <w:color w:val="000000"/>
                <w:sz w:val="24"/>
                <w:szCs w:val="24"/>
                <w:lang w:val="en-US"/>
              </w:rPr>
            </w:rPrChange>
          </w:rPr>
          <w:t>Mar. Biol</w:t>
        </w:r>
        <w:r>
          <w:rPr>
            <w:rFonts w:eastAsia="Times New Roman"/>
            <w:color w:val="000000"/>
            <w:sz w:val="24"/>
            <w:szCs w:val="24"/>
            <w:lang w:val="en-US"/>
          </w:rPr>
          <w:t xml:space="preserve">. </w:t>
        </w:r>
        <w:r w:rsidRPr="00DC7A00">
          <w:rPr>
            <w:rFonts w:eastAsia="Times New Roman"/>
            <w:b/>
            <w:color w:val="000000"/>
            <w:sz w:val="24"/>
            <w:szCs w:val="24"/>
            <w:lang w:val="en-US"/>
            <w:rPrChange w:id="1422" w:author="Frank Fish" w:date="2020-05-20T18:06:00Z">
              <w:rPr>
                <w:rFonts w:eastAsia="Times New Roman"/>
                <w:color w:val="000000"/>
                <w:sz w:val="24"/>
                <w:szCs w:val="24"/>
                <w:lang w:val="en-US"/>
              </w:rPr>
            </w:rPrChange>
          </w:rPr>
          <w:t>134</w:t>
        </w:r>
        <w:r>
          <w:rPr>
            <w:rFonts w:eastAsia="Times New Roman"/>
            <w:color w:val="000000"/>
            <w:sz w:val="24"/>
            <w:szCs w:val="24"/>
            <w:lang w:val="en-US"/>
          </w:rPr>
          <w:t xml:space="preserve">; 601-607. </w:t>
        </w:r>
      </w:ins>
    </w:p>
    <w:p w14:paraId="0D2199F8" w14:textId="77777777" w:rsidR="00FE2636" w:rsidRPr="00A51FB2" w:rsidRDefault="00FE2636" w:rsidP="00FE2636">
      <w:pPr>
        <w:shd w:val="clear" w:color="auto" w:fill="FFFFFF"/>
        <w:spacing w:line="240" w:lineRule="auto"/>
        <w:rPr>
          <w:b/>
          <w:color w:val="000000" w:themeColor="text1"/>
          <w:sz w:val="24"/>
          <w:szCs w:val="24"/>
          <w:u w:val="single"/>
        </w:rPr>
      </w:pPr>
      <w:r w:rsidRPr="00A51FB2">
        <w:rPr>
          <w:color w:val="000000" w:themeColor="text1"/>
          <w:sz w:val="24"/>
          <w:szCs w:val="24"/>
        </w:rPr>
        <w:br w:type="page"/>
      </w:r>
    </w:p>
    <w:p w14:paraId="5D1C6C46" w14:textId="1A73C197" w:rsidR="00FE2636" w:rsidRPr="00DB317B" w:rsidRDefault="00DB317B" w:rsidP="00FE2636">
      <w:pPr>
        <w:shd w:val="clear" w:color="auto" w:fill="FFFFFF"/>
        <w:spacing w:line="240" w:lineRule="auto"/>
        <w:rPr>
          <w:b/>
          <w:color w:val="000000" w:themeColor="text1"/>
          <w:sz w:val="24"/>
          <w:szCs w:val="24"/>
          <w:u w:val="single"/>
        </w:rPr>
      </w:pPr>
      <w:r>
        <w:rPr>
          <w:b/>
          <w:color w:val="000000" w:themeColor="text1"/>
          <w:sz w:val="24"/>
          <w:szCs w:val="24"/>
          <w:u w:val="single"/>
        </w:rPr>
        <w:lastRenderedPageBreak/>
        <w:t>Tables/</w:t>
      </w:r>
      <w:r w:rsidR="00FE2636" w:rsidRPr="00DB317B">
        <w:rPr>
          <w:b/>
          <w:color w:val="000000" w:themeColor="text1"/>
          <w:sz w:val="24"/>
          <w:szCs w:val="24"/>
          <w:u w:val="single"/>
        </w:rPr>
        <w:t>Figures/Legends</w:t>
      </w:r>
    </w:p>
    <w:p w14:paraId="252BC49F" w14:textId="1B22C55B" w:rsidR="00470394" w:rsidRDefault="00470394" w:rsidP="00FE2636">
      <w:pPr>
        <w:shd w:val="clear" w:color="auto" w:fill="FFFFFF"/>
        <w:spacing w:line="240" w:lineRule="auto"/>
        <w:rPr>
          <w:b/>
          <w:color w:val="000000" w:themeColor="text1"/>
          <w:sz w:val="24"/>
          <w:szCs w:val="24"/>
          <w:u w:val="single"/>
        </w:rPr>
      </w:pPr>
    </w:p>
    <w:tbl>
      <w:tblPr>
        <w:tblW w:w="13430" w:type="dxa"/>
        <w:jc w:val="center"/>
        <w:tblBorders>
          <w:top w:val="nil"/>
          <w:left w:val="nil"/>
          <w:bottom w:val="nil"/>
          <w:right w:val="nil"/>
          <w:insideH w:val="nil"/>
          <w:insideV w:val="nil"/>
        </w:tblBorders>
        <w:tblLayout w:type="fixed"/>
        <w:tblLook w:val="0600" w:firstRow="0" w:lastRow="0" w:firstColumn="0" w:lastColumn="0" w:noHBand="1" w:noVBand="1"/>
      </w:tblPr>
      <w:tblGrid>
        <w:gridCol w:w="1440"/>
        <w:gridCol w:w="900"/>
        <w:gridCol w:w="1080"/>
        <w:gridCol w:w="90"/>
        <w:gridCol w:w="1080"/>
        <w:gridCol w:w="1080"/>
        <w:gridCol w:w="1170"/>
        <w:gridCol w:w="990"/>
        <w:gridCol w:w="810"/>
        <w:gridCol w:w="810"/>
        <w:gridCol w:w="1170"/>
        <w:gridCol w:w="893"/>
        <w:gridCol w:w="1061"/>
        <w:gridCol w:w="856"/>
      </w:tblGrid>
      <w:tr w:rsidR="008857BC" w:rsidRPr="00A51FB2" w14:paraId="5500F5DF" w14:textId="09ABF16F" w:rsidTr="008857BC">
        <w:trPr>
          <w:trHeight w:val="144"/>
          <w:jc w:val="center"/>
        </w:trPr>
        <w:tc>
          <w:tcPr>
            <w:tcW w:w="2340" w:type="dxa"/>
            <w:gridSpan w:val="2"/>
            <w:tcBorders>
              <w:top w:val="nil"/>
              <w:left w:val="nil"/>
              <w:bottom w:val="single" w:sz="4" w:space="0" w:color="auto"/>
              <w:right w:val="nil"/>
            </w:tcBorders>
            <w:shd w:val="clear" w:color="auto" w:fill="FFFFFF"/>
            <w:vAlign w:val="center"/>
          </w:tcPr>
          <w:p w14:paraId="52FA7002" w14:textId="77777777" w:rsidR="008857BC" w:rsidRPr="00A51FB2" w:rsidRDefault="008857BC">
            <w:pPr>
              <w:spacing w:after="160"/>
              <w:jc w:val="center"/>
              <w:rPr>
                <w:b/>
                <w:i/>
                <w:color w:val="000000" w:themeColor="text1"/>
                <w:sz w:val="24"/>
                <w:szCs w:val="24"/>
              </w:rPr>
            </w:pPr>
          </w:p>
        </w:tc>
        <w:tc>
          <w:tcPr>
            <w:tcW w:w="1080" w:type="dxa"/>
            <w:tcBorders>
              <w:top w:val="nil"/>
              <w:left w:val="nil"/>
              <w:bottom w:val="single" w:sz="4" w:space="0" w:color="auto"/>
              <w:right w:val="nil"/>
            </w:tcBorders>
            <w:shd w:val="clear" w:color="auto" w:fill="FFFFFF"/>
          </w:tcPr>
          <w:p w14:paraId="7A207D10" w14:textId="77777777" w:rsidR="008857BC" w:rsidRDefault="008857BC">
            <w:pPr>
              <w:spacing w:after="160"/>
              <w:jc w:val="center"/>
              <w:rPr>
                <w:b/>
                <w:i/>
                <w:color w:val="000000" w:themeColor="text1"/>
                <w:sz w:val="24"/>
                <w:szCs w:val="24"/>
              </w:rPr>
            </w:pPr>
          </w:p>
        </w:tc>
        <w:tc>
          <w:tcPr>
            <w:tcW w:w="3420" w:type="dxa"/>
            <w:gridSpan w:val="4"/>
            <w:tcBorders>
              <w:top w:val="nil"/>
              <w:left w:val="nil"/>
              <w:bottom w:val="single" w:sz="4" w:space="0" w:color="auto"/>
              <w:right w:val="nil"/>
            </w:tcBorders>
            <w:shd w:val="clear" w:color="auto" w:fill="FFFFFF"/>
            <w:tcMar>
              <w:top w:w="100" w:type="dxa"/>
              <w:left w:w="100" w:type="dxa"/>
              <w:bottom w:w="100" w:type="dxa"/>
              <w:right w:w="100" w:type="dxa"/>
            </w:tcMar>
            <w:vAlign w:val="center"/>
          </w:tcPr>
          <w:p w14:paraId="7DF6494F" w14:textId="3B31A1FF" w:rsidR="008857BC" w:rsidRPr="00A51FB2" w:rsidRDefault="008857BC">
            <w:pPr>
              <w:spacing w:after="160"/>
              <w:jc w:val="center"/>
              <w:rPr>
                <w:b/>
                <w:i/>
                <w:color w:val="000000" w:themeColor="text1"/>
                <w:sz w:val="24"/>
                <w:szCs w:val="24"/>
              </w:rPr>
            </w:pPr>
            <w:r>
              <w:rPr>
                <w:b/>
                <w:i/>
                <w:color w:val="000000" w:themeColor="text1"/>
                <w:sz w:val="24"/>
                <w:szCs w:val="24"/>
              </w:rPr>
              <w:t>Kinematics</w:t>
            </w:r>
          </w:p>
        </w:tc>
        <w:tc>
          <w:tcPr>
            <w:tcW w:w="6590" w:type="dxa"/>
            <w:gridSpan w:val="7"/>
            <w:tcBorders>
              <w:top w:val="nil"/>
              <w:left w:val="nil"/>
              <w:bottom w:val="single" w:sz="4" w:space="0" w:color="auto"/>
              <w:right w:val="nil"/>
            </w:tcBorders>
            <w:shd w:val="clear" w:color="auto" w:fill="FFFFFF"/>
            <w:tcMar>
              <w:top w:w="100" w:type="dxa"/>
              <w:left w:w="100" w:type="dxa"/>
              <w:bottom w:w="100" w:type="dxa"/>
              <w:right w:w="100" w:type="dxa"/>
            </w:tcMar>
            <w:vAlign w:val="center"/>
          </w:tcPr>
          <w:p w14:paraId="2459F828" w14:textId="791B8A3E" w:rsidR="008857BC" w:rsidRPr="00A51FB2" w:rsidRDefault="008857BC">
            <w:pPr>
              <w:spacing w:after="160"/>
              <w:jc w:val="center"/>
              <w:rPr>
                <w:b/>
                <w:i/>
                <w:color w:val="000000" w:themeColor="text1"/>
                <w:sz w:val="24"/>
                <w:szCs w:val="24"/>
              </w:rPr>
            </w:pPr>
            <w:r w:rsidRPr="00A51FB2">
              <w:rPr>
                <w:b/>
                <w:i/>
                <w:color w:val="000000" w:themeColor="text1"/>
                <w:sz w:val="24"/>
                <w:szCs w:val="24"/>
              </w:rPr>
              <w:t>Morphometrics</w:t>
            </w:r>
          </w:p>
        </w:tc>
      </w:tr>
      <w:tr w:rsidR="008857BC" w:rsidRPr="006B5D22" w14:paraId="47068FCB" w14:textId="2A91DF4A" w:rsidTr="00291CCD">
        <w:trPr>
          <w:trHeight w:val="97"/>
          <w:jc w:val="center"/>
        </w:trPr>
        <w:tc>
          <w:tcPr>
            <w:tcW w:w="1440" w:type="dxa"/>
            <w:tcBorders>
              <w:top w:val="single" w:sz="4" w:space="0" w:color="auto"/>
              <w:left w:val="nil"/>
              <w:bottom w:val="single" w:sz="4" w:space="0" w:color="auto"/>
              <w:right w:val="nil"/>
            </w:tcBorders>
            <w:shd w:val="clear" w:color="auto" w:fill="FFFFFF"/>
            <w:vAlign w:val="center"/>
          </w:tcPr>
          <w:p w14:paraId="20E540C2" w14:textId="77777777" w:rsidR="008857BC" w:rsidRPr="008B00FD" w:rsidRDefault="008857BC" w:rsidP="008857BC">
            <w:pPr>
              <w:jc w:val="center"/>
              <w:rPr>
                <w:b/>
                <w:i/>
                <w:color w:val="000000" w:themeColor="text1"/>
                <w:sz w:val="20"/>
                <w:szCs w:val="20"/>
              </w:rPr>
            </w:pPr>
            <w:r>
              <w:rPr>
                <w:b/>
                <w:i/>
                <w:color w:val="000000" w:themeColor="text1"/>
                <w:sz w:val="20"/>
                <w:szCs w:val="20"/>
              </w:rPr>
              <w:t>Species</w:t>
            </w:r>
          </w:p>
        </w:tc>
        <w:tc>
          <w:tcPr>
            <w:tcW w:w="900"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5F216AA" w14:textId="77777777" w:rsidR="008857BC" w:rsidRPr="007C2F3B" w:rsidRDefault="008857BC" w:rsidP="008857BC">
            <w:pPr>
              <w:jc w:val="center"/>
              <w:rPr>
                <w:b/>
                <w:i/>
                <w:color w:val="000000" w:themeColor="text1"/>
                <w:sz w:val="12"/>
                <w:szCs w:val="12"/>
              </w:rPr>
            </w:pPr>
            <w:r w:rsidRPr="007C2F3B">
              <w:rPr>
                <w:b/>
                <w:i/>
                <w:color w:val="000000" w:themeColor="text1"/>
                <w:sz w:val="12"/>
                <w:szCs w:val="12"/>
              </w:rPr>
              <w:t>Number of Individuals</w:t>
            </w:r>
          </w:p>
        </w:tc>
        <w:tc>
          <w:tcPr>
            <w:tcW w:w="1170" w:type="dxa"/>
            <w:gridSpan w:val="2"/>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035C367A" w14:textId="20858026" w:rsidR="008857BC" w:rsidRPr="007C2F3B" w:rsidRDefault="008857BC" w:rsidP="008857BC">
            <w:pPr>
              <w:jc w:val="center"/>
              <w:rPr>
                <w:b/>
                <w:i/>
                <w:color w:val="000000" w:themeColor="text1"/>
                <w:sz w:val="12"/>
                <w:szCs w:val="12"/>
              </w:rPr>
            </w:pPr>
            <w:r w:rsidRPr="007C2F3B">
              <w:rPr>
                <w:b/>
                <w:i/>
                <w:color w:val="000000" w:themeColor="text1"/>
                <w:sz w:val="12"/>
                <w:szCs w:val="12"/>
              </w:rPr>
              <w:t>Swim Speed (Norm) (m s</w:t>
            </w:r>
            <w:r w:rsidRPr="007C2F3B">
              <w:rPr>
                <w:b/>
                <w:i/>
                <w:color w:val="000000" w:themeColor="text1"/>
                <w:sz w:val="12"/>
                <w:szCs w:val="12"/>
                <w:vertAlign w:val="superscript"/>
              </w:rPr>
              <w:t>-1</w:t>
            </w:r>
            <w:r w:rsidRPr="007C2F3B">
              <w:rPr>
                <w:b/>
                <w:i/>
                <w:color w:val="000000" w:themeColor="text1"/>
                <w:sz w:val="12"/>
                <w:szCs w:val="12"/>
              </w:rPr>
              <w:t>)</w:t>
            </w:r>
          </w:p>
        </w:tc>
        <w:tc>
          <w:tcPr>
            <w:tcW w:w="1080" w:type="dxa"/>
            <w:tcBorders>
              <w:top w:val="single" w:sz="4" w:space="0" w:color="auto"/>
              <w:left w:val="nil"/>
              <w:bottom w:val="single" w:sz="4" w:space="0" w:color="auto"/>
              <w:right w:val="nil"/>
            </w:tcBorders>
            <w:shd w:val="clear" w:color="auto" w:fill="FFFFFF"/>
            <w:vAlign w:val="center"/>
          </w:tcPr>
          <w:p w14:paraId="5BA01DAE" w14:textId="0BC59686" w:rsidR="008857BC" w:rsidRPr="007C2F3B" w:rsidRDefault="008857BC" w:rsidP="008857BC">
            <w:pPr>
              <w:jc w:val="center"/>
              <w:rPr>
                <w:b/>
                <w:i/>
                <w:color w:val="000000" w:themeColor="text1"/>
                <w:sz w:val="12"/>
                <w:szCs w:val="12"/>
              </w:rPr>
            </w:pPr>
            <w:r w:rsidRPr="007C2F3B">
              <w:rPr>
                <w:b/>
                <w:i/>
                <w:color w:val="000000" w:themeColor="text1"/>
                <w:sz w:val="12"/>
                <w:szCs w:val="12"/>
              </w:rPr>
              <w:t>Oscillatory Frequency</w:t>
            </w:r>
            <w:r>
              <w:rPr>
                <w:b/>
                <w:i/>
                <w:color w:val="000000" w:themeColor="text1"/>
                <w:sz w:val="12"/>
                <w:szCs w:val="12"/>
              </w:rPr>
              <w:t xml:space="preserve"> (Norm)</w:t>
            </w:r>
            <w:r w:rsidRPr="007C2F3B">
              <w:rPr>
                <w:b/>
                <w:i/>
                <w:color w:val="000000" w:themeColor="text1"/>
                <w:sz w:val="12"/>
                <w:szCs w:val="12"/>
              </w:rPr>
              <w:t xml:space="preserve"> (Hz)</w:t>
            </w:r>
          </w:p>
        </w:tc>
        <w:tc>
          <w:tcPr>
            <w:tcW w:w="1080"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03A29B13" w14:textId="4B6ACF50" w:rsidR="008857BC" w:rsidRPr="007C2F3B" w:rsidRDefault="008857BC" w:rsidP="008857BC">
            <w:pPr>
              <w:jc w:val="center"/>
              <w:rPr>
                <w:b/>
                <w:i/>
                <w:color w:val="000000" w:themeColor="text1"/>
                <w:sz w:val="12"/>
                <w:szCs w:val="12"/>
              </w:rPr>
            </w:pPr>
            <w:r w:rsidRPr="007C2F3B">
              <w:rPr>
                <w:b/>
                <w:i/>
                <w:color w:val="000000" w:themeColor="text1"/>
                <w:sz w:val="12"/>
                <w:szCs w:val="12"/>
              </w:rPr>
              <w:t>Swim Speed (Max) (m s</w:t>
            </w:r>
            <w:r w:rsidRPr="007C2F3B">
              <w:rPr>
                <w:b/>
                <w:i/>
                <w:color w:val="000000" w:themeColor="text1"/>
                <w:sz w:val="12"/>
                <w:szCs w:val="12"/>
                <w:vertAlign w:val="superscript"/>
              </w:rPr>
              <w:t>-1</w:t>
            </w:r>
            <w:r w:rsidRPr="007C2F3B">
              <w:rPr>
                <w:b/>
                <w:i/>
                <w:color w:val="000000" w:themeColor="text1"/>
                <w:sz w:val="12"/>
                <w:szCs w:val="12"/>
              </w:rPr>
              <w:t>)</w:t>
            </w:r>
          </w:p>
        </w:tc>
        <w:tc>
          <w:tcPr>
            <w:tcW w:w="1170"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023D696" w14:textId="7FBA8CA2" w:rsidR="008857BC" w:rsidRPr="007C2F3B" w:rsidRDefault="008857BC" w:rsidP="008857BC">
            <w:pPr>
              <w:jc w:val="center"/>
              <w:rPr>
                <w:b/>
                <w:i/>
                <w:color w:val="000000" w:themeColor="text1"/>
                <w:sz w:val="12"/>
                <w:szCs w:val="12"/>
              </w:rPr>
            </w:pPr>
            <w:r w:rsidRPr="007C2F3B">
              <w:rPr>
                <w:b/>
                <w:i/>
                <w:color w:val="000000" w:themeColor="text1"/>
                <w:sz w:val="12"/>
                <w:szCs w:val="12"/>
              </w:rPr>
              <w:t>Oscillatory Frequency (Hz)</w:t>
            </w:r>
          </w:p>
        </w:tc>
        <w:tc>
          <w:tcPr>
            <w:tcW w:w="990"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7BB6F007" w14:textId="24A91BF6" w:rsidR="008857BC" w:rsidRPr="007C2F3B" w:rsidRDefault="008857BC" w:rsidP="008857BC">
            <w:pPr>
              <w:jc w:val="center"/>
              <w:rPr>
                <w:b/>
                <w:i/>
                <w:color w:val="000000" w:themeColor="text1"/>
                <w:sz w:val="12"/>
                <w:szCs w:val="12"/>
              </w:rPr>
            </w:pPr>
            <w:r w:rsidRPr="007C2F3B">
              <w:rPr>
                <w:b/>
                <w:i/>
                <w:color w:val="000000" w:themeColor="text1"/>
                <w:sz w:val="12"/>
                <w:szCs w:val="12"/>
              </w:rPr>
              <w:t>Total Length (m)</w:t>
            </w:r>
          </w:p>
        </w:tc>
        <w:tc>
          <w:tcPr>
            <w:tcW w:w="810" w:type="dxa"/>
            <w:tcBorders>
              <w:top w:val="single" w:sz="4" w:space="0" w:color="auto"/>
              <w:left w:val="nil"/>
              <w:bottom w:val="single" w:sz="4" w:space="0" w:color="auto"/>
              <w:right w:val="nil"/>
            </w:tcBorders>
            <w:shd w:val="clear" w:color="auto" w:fill="FFFFFF"/>
            <w:tcMar>
              <w:top w:w="20" w:type="dxa"/>
              <w:left w:w="20" w:type="dxa"/>
              <w:bottom w:w="20" w:type="dxa"/>
              <w:right w:w="20" w:type="dxa"/>
            </w:tcMar>
            <w:vAlign w:val="center"/>
          </w:tcPr>
          <w:p w14:paraId="34233F85" w14:textId="7AE1C409" w:rsidR="008857BC" w:rsidRPr="007C2F3B" w:rsidRDefault="008857BC" w:rsidP="008857BC">
            <w:pPr>
              <w:jc w:val="center"/>
              <w:rPr>
                <w:b/>
                <w:i/>
                <w:color w:val="000000" w:themeColor="text1"/>
                <w:sz w:val="12"/>
                <w:szCs w:val="12"/>
              </w:rPr>
            </w:pPr>
            <w:r w:rsidRPr="007C2F3B">
              <w:rPr>
                <w:b/>
                <w:i/>
                <w:color w:val="000000" w:themeColor="text1"/>
                <w:sz w:val="12"/>
                <w:szCs w:val="12"/>
              </w:rPr>
              <w:t>Maximum Diameter (m)</w:t>
            </w:r>
          </w:p>
        </w:tc>
        <w:tc>
          <w:tcPr>
            <w:tcW w:w="810"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47489846" w14:textId="56560ED9" w:rsidR="008857BC" w:rsidRPr="007C2F3B" w:rsidRDefault="008857BC" w:rsidP="008857BC">
            <w:pPr>
              <w:jc w:val="center"/>
              <w:rPr>
                <w:b/>
                <w:i/>
                <w:color w:val="000000" w:themeColor="text1"/>
                <w:sz w:val="12"/>
                <w:szCs w:val="12"/>
              </w:rPr>
            </w:pPr>
            <w:r w:rsidRPr="007C2F3B">
              <w:rPr>
                <w:b/>
                <w:i/>
                <w:color w:val="000000" w:themeColor="text1"/>
                <w:sz w:val="12"/>
                <w:szCs w:val="12"/>
              </w:rPr>
              <w:t>Fineness Ratio</w:t>
            </w:r>
          </w:p>
        </w:tc>
        <w:tc>
          <w:tcPr>
            <w:tcW w:w="1170" w:type="dxa"/>
            <w:tcBorders>
              <w:top w:val="single" w:sz="4" w:space="0" w:color="auto"/>
              <w:left w:val="nil"/>
              <w:bottom w:val="single" w:sz="4" w:space="0" w:color="auto"/>
              <w:right w:val="nil"/>
            </w:tcBorders>
            <w:shd w:val="clear" w:color="auto" w:fill="FFFFFF"/>
            <w:vAlign w:val="center"/>
          </w:tcPr>
          <w:p w14:paraId="6961AF48" w14:textId="0992F75E" w:rsidR="008857BC" w:rsidRPr="007C2F3B" w:rsidRDefault="008857BC" w:rsidP="008857BC">
            <w:pPr>
              <w:jc w:val="center"/>
              <w:rPr>
                <w:b/>
                <w:i/>
                <w:color w:val="000000" w:themeColor="text1"/>
                <w:sz w:val="12"/>
                <w:szCs w:val="12"/>
              </w:rPr>
            </w:pPr>
            <w:r w:rsidRPr="007C2F3B">
              <w:rPr>
                <w:b/>
                <w:i/>
                <w:color w:val="000000" w:themeColor="text1"/>
                <w:sz w:val="12"/>
                <w:szCs w:val="12"/>
              </w:rPr>
              <w:t>Wetted Surface Area (m</w:t>
            </w:r>
            <w:r w:rsidRPr="007C2F3B">
              <w:rPr>
                <w:b/>
                <w:i/>
                <w:color w:val="000000" w:themeColor="text1"/>
                <w:sz w:val="12"/>
                <w:szCs w:val="12"/>
                <w:vertAlign w:val="superscript"/>
              </w:rPr>
              <w:t>2</w:t>
            </w:r>
            <w:r w:rsidRPr="007C2F3B">
              <w:rPr>
                <w:b/>
                <w:i/>
                <w:color w:val="000000" w:themeColor="text1"/>
                <w:sz w:val="12"/>
                <w:szCs w:val="12"/>
              </w:rPr>
              <w:t>)</w:t>
            </w:r>
          </w:p>
        </w:tc>
        <w:tc>
          <w:tcPr>
            <w:tcW w:w="893" w:type="dxa"/>
            <w:tcBorders>
              <w:top w:val="single" w:sz="4" w:space="0" w:color="auto"/>
              <w:left w:val="nil"/>
              <w:bottom w:val="single" w:sz="4" w:space="0" w:color="auto"/>
              <w:right w:val="nil"/>
            </w:tcBorders>
            <w:shd w:val="clear" w:color="auto" w:fill="FFFFFF"/>
            <w:vAlign w:val="center"/>
          </w:tcPr>
          <w:p w14:paraId="4B30937C" w14:textId="785EC237" w:rsidR="008857BC" w:rsidRPr="007C2F3B" w:rsidRDefault="008857BC" w:rsidP="008857BC">
            <w:pPr>
              <w:jc w:val="center"/>
              <w:rPr>
                <w:b/>
                <w:i/>
                <w:color w:val="000000" w:themeColor="text1"/>
                <w:sz w:val="12"/>
                <w:szCs w:val="12"/>
              </w:rPr>
            </w:pPr>
            <w:r w:rsidRPr="007C2F3B">
              <w:rPr>
                <w:b/>
                <w:i/>
                <w:color w:val="000000" w:themeColor="text1"/>
                <w:sz w:val="12"/>
                <w:szCs w:val="12"/>
              </w:rPr>
              <w:t>Body Mass (kg)</w:t>
            </w:r>
          </w:p>
        </w:tc>
        <w:tc>
          <w:tcPr>
            <w:tcW w:w="1061" w:type="dxa"/>
            <w:tcBorders>
              <w:top w:val="single" w:sz="4" w:space="0" w:color="auto"/>
              <w:left w:val="nil"/>
              <w:bottom w:val="single" w:sz="4" w:space="0" w:color="auto"/>
              <w:right w:val="nil"/>
            </w:tcBorders>
            <w:shd w:val="clear" w:color="auto" w:fill="FFFFFF"/>
            <w:vAlign w:val="center"/>
          </w:tcPr>
          <w:p w14:paraId="56F2EDBA" w14:textId="664DC2D2" w:rsidR="008857BC" w:rsidRPr="007C2F3B" w:rsidRDefault="008857BC" w:rsidP="008857BC">
            <w:pPr>
              <w:jc w:val="center"/>
              <w:rPr>
                <w:b/>
                <w:i/>
                <w:color w:val="000000" w:themeColor="text1"/>
                <w:sz w:val="12"/>
                <w:szCs w:val="12"/>
              </w:rPr>
            </w:pPr>
            <w:r w:rsidRPr="007C2F3B">
              <w:rPr>
                <w:b/>
                <w:i/>
                <w:color w:val="000000" w:themeColor="text1"/>
                <w:sz w:val="12"/>
                <w:szCs w:val="12"/>
              </w:rPr>
              <w:t>Chord Length (m)</w:t>
            </w:r>
          </w:p>
        </w:tc>
        <w:tc>
          <w:tcPr>
            <w:tcW w:w="856" w:type="dxa"/>
            <w:tcBorders>
              <w:top w:val="single" w:sz="4" w:space="0" w:color="auto"/>
              <w:left w:val="nil"/>
              <w:bottom w:val="single" w:sz="4" w:space="0" w:color="auto"/>
              <w:right w:val="nil"/>
            </w:tcBorders>
            <w:shd w:val="clear" w:color="auto" w:fill="FFFFFF"/>
            <w:vAlign w:val="center"/>
          </w:tcPr>
          <w:p w14:paraId="392FDBAC" w14:textId="6628812D" w:rsidR="008857BC" w:rsidRPr="007C2F3B" w:rsidRDefault="008857BC" w:rsidP="008857BC">
            <w:pPr>
              <w:jc w:val="center"/>
              <w:rPr>
                <w:b/>
                <w:i/>
                <w:color w:val="000000" w:themeColor="text1"/>
                <w:sz w:val="12"/>
                <w:szCs w:val="12"/>
              </w:rPr>
            </w:pPr>
            <w:r w:rsidRPr="007C2F3B">
              <w:rPr>
                <w:b/>
                <w:i/>
                <w:color w:val="000000" w:themeColor="text1"/>
                <w:sz w:val="12"/>
                <w:szCs w:val="12"/>
              </w:rPr>
              <w:t>Fluke Area (m</w:t>
            </w:r>
            <w:r w:rsidRPr="007C2F3B">
              <w:rPr>
                <w:b/>
                <w:i/>
                <w:color w:val="000000" w:themeColor="text1"/>
                <w:sz w:val="12"/>
                <w:szCs w:val="12"/>
                <w:vertAlign w:val="superscript"/>
              </w:rPr>
              <w:t>2</w:t>
            </w:r>
            <w:r w:rsidRPr="007C2F3B">
              <w:rPr>
                <w:b/>
                <w:i/>
                <w:color w:val="000000" w:themeColor="text1"/>
                <w:sz w:val="12"/>
                <w:szCs w:val="12"/>
              </w:rPr>
              <w:t>)</w:t>
            </w:r>
          </w:p>
        </w:tc>
      </w:tr>
      <w:tr w:rsidR="008857BC" w:rsidRPr="006B5D22" w14:paraId="6BDE548E" w14:textId="7C0B1B64" w:rsidTr="00291CCD">
        <w:trPr>
          <w:trHeight w:val="311"/>
          <w:jc w:val="center"/>
        </w:trPr>
        <w:tc>
          <w:tcPr>
            <w:tcW w:w="1440" w:type="dxa"/>
            <w:tcBorders>
              <w:top w:val="single" w:sz="4" w:space="0" w:color="auto"/>
              <w:left w:val="nil"/>
              <w:bottom w:val="nil"/>
              <w:right w:val="nil"/>
            </w:tcBorders>
            <w:shd w:val="clear" w:color="auto" w:fill="A5A5A5" w:themeFill="accent3"/>
            <w:vAlign w:val="center"/>
          </w:tcPr>
          <w:p w14:paraId="61C73AD5" w14:textId="77777777" w:rsidR="008857BC" w:rsidRPr="00B97EE0" w:rsidRDefault="008857BC" w:rsidP="008857BC">
            <w:pPr>
              <w:jc w:val="center"/>
              <w:rPr>
                <w:b/>
                <w:i/>
                <w:color w:val="000000" w:themeColor="text1"/>
                <w:sz w:val="20"/>
                <w:szCs w:val="20"/>
              </w:rPr>
            </w:pPr>
            <w:r>
              <w:rPr>
                <w:b/>
                <w:i/>
                <w:color w:val="000000" w:themeColor="text1"/>
                <w:sz w:val="20"/>
                <w:szCs w:val="20"/>
              </w:rPr>
              <w:t>Minke</w:t>
            </w:r>
          </w:p>
        </w:tc>
        <w:tc>
          <w:tcPr>
            <w:tcW w:w="900"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3328E049" w14:textId="77777777" w:rsidR="008857BC" w:rsidRPr="00745A72" w:rsidRDefault="008857BC" w:rsidP="008857BC">
            <w:pPr>
              <w:jc w:val="center"/>
              <w:rPr>
                <w:color w:val="000000" w:themeColor="text1"/>
                <w:sz w:val="12"/>
                <w:szCs w:val="12"/>
              </w:rPr>
            </w:pPr>
            <w:r w:rsidRPr="00745A72">
              <w:rPr>
                <w:color w:val="000000" w:themeColor="text1"/>
                <w:sz w:val="12"/>
                <w:szCs w:val="12"/>
              </w:rPr>
              <w:t>14</w:t>
            </w:r>
          </w:p>
        </w:tc>
        <w:tc>
          <w:tcPr>
            <w:tcW w:w="1170" w:type="dxa"/>
            <w:gridSpan w:val="2"/>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5057183A" w14:textId="5DB2BB8E" w:rsidR="008857BC" w:rsidRPr="00DC7747" w:rsidRDefault="00277C7F" w:rsidP="008857BC">
            <w:pPr>
              <w:jc w:val="center"/>
              <w:rPr>
                <w:color w:val="000000" w:themeColor="text1"/>
                <w:sz w:val="12"/>
                <w:szCs w:val="12"/>
              </w:rPr>
            </w:pPr>
            <w:r w:rsidRPr="00DC7747">
              <w:rPr>
                <w:color w:val="000000" w:themeColor="text1"/>
                <w:sz w:val="12"/>
                <w:szCs w:val="12"/>
              </w:rPr>
              <w:t xml:space="preserve">2.37 </w:t>
            </w:r>
            <w:r w:rsidRPr="00DC7747">
              <w:rPr>
                <w:color w:val="000000" w:themeColor="text1"/>
                <w:sz w:val="12"/>
                <w:szCs w:val="12"/>
              </w:rPr>
              <w:sym w:font="Symbol" w:char="F0B1"/>
            </w:r>
            <w:r w:rsidRPr="00DC7747">
              <w:rPr>
                <w:color w:val="000000" w:themeColor="text1"/>
                <w:sz w:val="12"/>
                <w:szCs w:val="12"/>
              </w:rPr>
              <w:t xml:space="preserve"> 0.003</w:t>
            </w:r>
          </w:p>
        </w:tc>
        <w:tc>
          <w:tcPr>
            <w:tcW w:w="1080" w:type="dxa"/>
            <w:tcBorders>
              <w:top w:val="single" w:sz="4" w:space="0" w:color="auto"/>
              <w:left w:val="nil"/>
              <w:bottom w:val="nil"/>
              <w:right w:val="nil"/>
            </w:tcBorders>
            <w:shd w:val="clear" w:color="auto" w:fill="A5A5A5" w:themeFill="accent3"/>
            <w:vAlign w:val="center"/>
          </w:tcPr>
          <w:p w14:paraId="0CC21162" w14:textId="30DD45CF" w:rsidR="008857BC" w:rsidRPr="00DC7747" w:rsidRDefault="00277C7F" w:rsidP="008857BC">
            <w:pPr>
              <w:jc w:val="center"/>
              <w:rPr>
                <w:color w:val="000000" w:themeColor="text1"/>
                <w:sz w:val="12"/>
                <w:szCs w:val="12"/>
              </w:rPr>
            </w:pPr>
            <w:r w:rsidRPr="00DC7747">
              <w:rPr>
                <w:color w:val="000000" w:themeColor="text1"/>
                <w:sz w:val="12"/>
                <w:szCs w:val="12"/>
              </w:rPr>
              <w:t xml:space="preserve">0.40 </w:t>
            </w:r>
            <w:r w:rsidRPr="00DC7747">
              <w:rPr>
                <w:color w:val="000000" w:themeColor="text1"/>
                <w:sz w:val="12"/>
                <w:szCs w:val="12"/>
              </w:rPr>
              <w:sym w:font="Symbol" w:char="F0B1"/>
            </w:r>
            <w:r w:rsidRPr="00DC7747">
              <w:rPr>
                <w:color w:val="000000" w:themeColor="text1"/>
                <w:sz w:val="12"/>
                <w:szCs w:val="12"/>
              </w:rPr>
              <w:t xml:space="preserve"> 0.001</w:t>
            </w:r>
          </w:p>
        </w:tc>
        <w:tc>
          <w:tcPr>
            <w:tcW w:w="1080"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64DAC94B" w14:textId="6A98DC22" w:rsidR="008857BC" w:rsidRPr="00DC7747" w:rsidRDefault="00745A72" w:rsidP="008857BC">
            <w:pPr>
              <w:jc w:val="center"/>
              <w:rPr>
                <w:color w:val="000000" w:themeColor="text1"/>
                <w:sz w:val="12"/>
                <w:szCs w:val="12"/>
              </w:rPr>
            </w:pPr>
            <w:r w:rsidRPr="00DC7747">
              <w:rPr>
                <w:color w:val="000000" w:themeColor="text1"/>
                <w:sz w:val="12"/>
                <w:szCs w:val="12"/>
              </w:rPr>
              <w:t xml:space="preserve">3.03 </w:t>
            </w:r>
            <w:r w:rsidRPr="00DC7747">
              <w:rPr>
                <w:color w:val="000000" w:themeColor="text1"/>
                <w:sz w:val="12"/>
                <w:szCs w:val="12"/>
              </w:rPr>
              <w:sym w:font="Symbol" w:char="F0B1"/>
            </w:r>
            <w:r w:rsidRPr="00DC7747">
              <w:rPr>
                <w:color w:val="000000" w:themeColor="text1"/>
                <w:sz w:val="12"/>
                <w:szCs w:val="12"/>
              </w:rPr>
              <w:t xml:space="preserve"> 0.01</w:t>
            </w:r>
          </w:p>
        </w:tc>
        <w:tc>
          <w:tcPr>
            <w:tcW w:w="1170"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33D0FD58" w14:textId="3921DE85" w:rsidR="008857BC" w:rsidRPr="00DC7747" w:rsidRDefault="00745A72" w:rsidP="008857BC">
            <w:pPr>
              <w:jc w:val="center"/>
              <w:rPr>
                <w:color w:val="000000" w:themeColor="text1"/>
                <w:sz w:val="12"/>
                <w:szCs w:val="12"/>
              </w:rPr>
            </w:pPr>
            <w:r w:rsidRPr="00DC7747">
              <w:rPr>
                <w:color w:val="000000" w:themeColor="text1"/>
                <w:sz w:val="12"/>
                <w:szCs w:val="12"/>
              </w:rPr>
              <w:t xml:space="preserve">0.50 </w:t>
            </w:r>
            <w:r w:rsidRPr="00DC7747">
              <w:rPr>
                <w:color w:val="000000" w:themeColor="text1"/>
                <w:sz w:val="12"/>
                <w:szCs w:val="12"/>
              </w:rPr>
              <w:sym w:font="Symbol" w:char="F0B1"/>
            </w:r>
            <w:r w:rsidRPr="00DC7747">
              <w:rPr>
                <w:color w:val="000000" w:themeColor="text1"/>
                <w:sz w:val="12"/>
                <w:szCs w:val="12"/>
              </w:rPr>
              <w:t xml:space="preserve"> 0.002</w:t>
            </w:r>
          </w:p>
        </w:tc>
        <w:tc>
          <w:tcPr>
            <w:tcW w:w="990"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664AA0D4" w14:textId="643786B0" w:rsidR="008857BC" w:rsidRPr="007C2F3B" w:rsidRDefault="008857BC" w:rsidP="008857BC">
            <w:pPr>
              <w:jc w:val="center"/>
              <w:rPr>
                <w:color w:val="000000" w:themeColor="text1"/>
                <w:sz w:val="12"/>
                <w:szCs w:val="12"/>
              </w:rPr>
            </w:pPr>
            <w:r w:rsidRPr="007C2F3B">
              <w:rPr>
                <w:color w:val="000000" w:themeColor="text1"/>
                <w:sz w:val="12"/>
                <w:szCs w:val="12"/>
              </w:rPr>
              <w:t>7.30</w:t>
            </w:r>
            <w:r>
              <w:rPr>
                <w:color w:val="000000" w:themeColor="text1"/>
                <w:sz w:val="12"/>
                <w:szCs w:val="12"/>
              </w:rPr>
              <w:t xml:space="preserve"> </w:t>
            </w:r>
            <w:r>
              <w:rPr>
                <w:color w:val="000000" w:themeColor="text1"/>
                <w:sz w:val="12"/>
                <w:szCs w:val="12"/>
              </w:rPr>
              <w:sym w:font="Symbol" w:char="F0B1"/>
            </w:r>
            <w:r>
              <w:rPr>
                <w:color w:val="000000" w:themeColor="text1"/>
                <w:sz w:val="12"/>
                <w:szCs w:val="12"/>
              </w:rPr>
              <w:t xml:space="preserve"> 0.34</w:t>
            </w:r>
          </w:p>
        </w:tc>
        <w:tc>
          <w:tcPr>
            <w:tcW w:w="810" w:type="dxa"/>
            <w:tcBorders>
              <w:top w:val="single" w:sz="4" w:space="0" w:color="auto"/>
              <w:left w:val="nil"/>
              <w:bottom w:val="nil"/>
              <w:right w:val="nil"/>
            </w:tcBorders>
            <w:shd w:val="clear" w:color="auto" w:fill="A5A5A5" w:themeFill="accent3"/>
            <w:tcMar>
              <w:top w:w="20" w:type="dxa"/>
              <w:left w:w="20" w:type="dxa"/>
              <w:bottom w:w="20" w:type="dxa"/>
              <w:right w:w="20" w:type="dxa"/>
            </w:tcMar>
            <w:vAlign w:val="center"/>
          </w:tcPr>
          <w:p w14:paraId="5808DDE0" w14:textId="0B727330" w:rsidR="008857BC" w:rsidRPr="007C2F3B" w:rsidRDefault="008857BC" w:rsidP="008857BC">
            <w:pPr>
              <w:jc w:val="center"/>
              <w:rPr>
                <w:color w:val="000000" w:themeColor="text1"/>
                <w:sz w:val="12"/>
                <w:szCs w:val="12"/>
              </w:rPr>
            </w:pPr>
            <w:r>
              <w:rPr>
                <w:color w:val="000000" w:themeColor="text1"/>
                <w:sz w:val="12"/>
                <w:szCs w:val="12"/>
              </w:rPr>
              <w:t xml:space="preserve">1.24 </w:t>
            </w:r>
            <w:r>
              <w:rPr>
                <w:color w:val="000000" w:themeColor="text1"/>
                <w:sz w:val="12"/>
                <w:szCs w:val="12"/>
              </w:rPr>
              <w:sym w:font="Symbol" w:char="F0B1"/>
            </w:r>
            <w:r>
              <w:rPr>
                <w:color w:val="000000" w:themeColor="text1"/>
                <w:sz w:val="12"/>
                <w:szCs w:val="12"/>
              </w:rPr>
              <w:t xml:space="preserve"> 0.06</w:t>
            </w:r>
          </w:p>
        </w:tc>
        <w:tc>
          <w:tcPr>
            <w:tcW w:w="810"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6734B3B0" w14:textId="519D6003" w:rsidR="008857BC" w:rsidRPr="007C2F3B" w:rsidRDefault="008857BC" w:rsidP="008857BC">
            <w:pPr>
              <w:jc w:val="center"/>
              <w:rPr>
                <w:color w:val="000000" w:themeColor="text1"/>
                <w:sz w:val="12"/>
                <w:szCs w:val="12"/>
              </w:rPr>
            </w:pPr>
            <w:r>
              <w:rPr>
                <w:color w:val="000000" w:themeColor="text1"/>
                <w:sz w:val="12"/>
                <w:szCs w:val="12"/>
              </w:rPr>
              <w:t xml:space="preserve">5.37 </w:t>
            </w:r>
            <w:r>
              <w:rPr>
                <w:color w:val="000000" w:themeColor="text1"/>
                <w:sz w:val="12"/>
                <w:szCs w:val="12"/>
              </w:rPr>
              <w:sym w:font="Symbol" w:char="F0B1"/>
            </w:r>
            <w:r>
              <w:rPr>
                <w:color w:val="000000" w:themeColor="text1"/>
                <w:sz w:val="12"/>
                <w:szCs w:val="12"/>
              </w:rPr>
              <w:t xml:space="preserve"> 0.06</w:t>
            </w:r>
          </w:p>
        </w:tc>
        <w:tc>
          <w:tcPr>
            <w:tcW w:w="1170" w:type="dxa"/>
            <w:tcBorders>
              <w:top w:val="single" w:sz="4" w:space="0" w:color="auto"/>
              <w:left w:val="nil"/>
              <w:bottom w:val="nil"/>
              <w:right w:val="nil"/>
            </w:tcBorders>
            <w:shd w:val="clear" w:color="auto" w:fill="A5A5A5" w:themeFill="accent3"/>
            <w:vAlign w:val="center"/>
          </w:tcPr>
          <w:p w14:paraId="63FA2E1F" w14:textId="77C6A05A" w:rsidR="008857BC" w:rsidRPr="007C2F3B" w:rsidRDefault="008857BC" w:rsidP="008857BC">
            <w:pPr>
              <w:jc w:val="center"/>
              <w:rPr>
                <w:color w:val="000000" w:themeColor="text1"/>
                <w:sz w:val="12"/>
                <w:szCs w:val="12"/>
              </w:rPr>
            </w:pPr>
            <w:r>
              <w:rPr>
                <w:color w:val="000000" w:themeColor="text1"/>
                <w:sz w:val="12"/>
                <w:szCs w:val="12"/>
              </w:rPr>
              <w:t xml:space="preserve">25.54 </w:t>
            </w:r>
            <w:r>
              <w:rPr>
                <w:color w:val="000000" w:themeColor="text1"/>
                <w:sz w:val="12"/>
                <w:szCs w:val="12"/>
              </w:rPr>
              <w:sym w:font="Symbol" w:char="F0B1"/>
            </w:r>
            <w:r>
              <w:rPr>
                <w:color w:val="000000" w:themeColor="text1"/>
                <w:sz w:val="12"/>
                <w:szCs w:val="12"/>
              </w:rPr>
              <w:t xml:space="preserve"> 1.21</w:t>
            </w:r>
          </w:p>
        </w:tc>
        <w:tc>
          <w:tcPr>
            <w:tcW w:w="893" w:type="dxa"/>
            <w:tcBorders>
              <w:top w:val="single" w:sz="4" w:space="0" w:color="auto"/>
              <w:left w:val="nil"/>
              <w:bottom w:val="nil"/>
              <w:right w:val="nil"/>
            </w:tcBorders>
            <w:shd w:val="clear" w:color="auto" w:fill="A5A5A5" w:themeFill="accent3"/>
            <w:vAlign w:val="center"/>
          </w:tcPr>
          <w:p w14:paraId="32AF361A" w14:textId="0371E287" w:rsidR="008857BC" w:rsidRPr="007C2F3B" w:rsidRDefault="008857BC" w:rsidP="008857BC">
            <w:pPr>
              <w:jc w:val="center"/>
              <w:rPr>
                <w:color w:val="000000" w:themeColor="text1"/>
                <w:sz w:val="12"/>
                <w:szCs w:val="12"/>
              </w:rPr>
            </w:pPr>
            <w:r>
              <w:rPr>
                <w:color w:val="000000" w:themeColor="text1"/>
                <w:sz w:val="12"/>
                <w:szCs w:val="12"/>
              </w:rPr>
              <w:t xml:space="preserve">6020.75 </w:t>
            </w:r>
            <w:r>
              <w:rPr>
                <w:color w:val="000000" w:themeColor="text1"/>
                <w:sz w:val="12"/>
                <w:szCs w:val="12"/>
              </w:rPr>
              <w:sym w:font="Symbol" w:char="F0B1"/>
            </w:r>
            <w:r>
              <w:rPr>
                <w:color w:val="000000" w:themeColor="text1"/>
                <w:sz w:val="12"/>
                <w:szCs w:val="12"/>
              </w:rPr>
              <w:t xml:space="preserve"> 284.60</w:t>
            </w:r>
          </w:p>
        </w:tc>
        <w:tc>
          <w:tcPr>
            <w:tcW w:w="1061" w:type="dxa"/>
            <w:tcBorders>
              <w:top w:val="single" w:sz="4" w:space="0" w:color="auto"/>
              <w:left w:val="nil"/>
              <w:bottom w:val="nil"/>
              <w:right w:val="nil"/>
            </w:tcBorders>
            <w:shd w:val="clear" w:color="auto" w:fill="A5A5A5" w:themeFill="accent3"/>
            <w:vAlign w:val="center"/>
          </w:tcPr>
          <w:p w14:paraId="7934A839" w14:textId="70BAD951" w:rsidR="008857BC" w:rsidRPr="007C2F3B" w:rsidRDefault="008857BC" w:rsidP="008857BC">
            <w:pPr>
              <w:jc w:val="center"/>
              <w:rPr>
                <w:color w:val="000000" w:themeColor="text1"/>
                <w:sz w:val="12"/>
                <w:szCs w:val="12"/>
              </w:rPr>
            </w:pPr>
            <w:r>
              <w:rPr>
                <w:color w:val="000000" w:themeColor="text1"/>
                <w:sz w:val="12"/>
                <w:szCs w:val="12"/>
              </w:rPr>
              <w:t xml:space="preserve">0.55 </w:t>
            </w:r>
            <w:r>
              <w:rPr>
                <w:color w:val="000000" w:themeColor="text1"/>
                <w:sz w:val="12"/>
                <w:szCs w:val="12"/>
              </w:rPr>
              <w:sym w:font="Symbol" w:char="F0B1"/>
            </w:r>
            <w:r>
              <w:rPr>
                <w:color w:val="000000" w:themeColor="text1"/>
                <w:sz w:val="12"/>
                <w:szCs w:val="12"/>
              </w:rPr>
              <w:t xml:space="preserve"> 0.40</w:t>
            </w:r>
          </w:p>
        </w:tc>
        <w:tc>
          <w:tcPr>
            <w:tcW w:w="856" w:type="dxa"/>
            <w:tcBorders>
              <w:top w:val="single" w:sz="4" w:space="0" w:color="auto"/>
              <w:left w:val="nil"/>
              <w:bottom w:val="nil"/>
              <w:right w:val="nil"/>
            </w:tcBorders>
            <w:shd w:val="clear" w:color="auto" w:fill="A5A5A5" w:themeFill="accent3"/>
            <w:vAlign w:val="center"/>
          </w:tcPr>
          <w:p w14:paraId="5126B739" w14:textId="1341595D" w:rsidR="008857BC" w:rsidRPr="007C2F3B" w:rsidRDefault="008857BC" w:rsidP="008857BC">
            <w:pPr>
              <w:jc w:val="center"/>
              <w:rPr>
                <w:color w:val="000000" w:themeColor="text1"/>
                <w:sz w:val="12"/>
                <w:szCs w:val="12"/>
              </w:rPr>
            </w:pPr>
            <w:r>
              <w:rPr>
                <w:color w:val="000000" w:themeColor="text1"/>
                <w:sz w:val="12"/>
                <w:szCs w:val="12"/>
              </w:rPr>
              <w:t xml:space="preserve">0.77 </w:t>
            </w:r>
            <w:r>
              <w:rPr>
                <w:color w:val="000000" w:themeColor="text1"/>
                <w:sz w:val="12"/>
                <w:szCs w:val="12"/>
              </w:rPr>
              <w:sym w:font="Symbol" w:char="F0B1"/>
            </w:r>
            <w:r>
              <w:rPr>
                <w:color w:val="000000" w:themeColor="text1"/>
                <w:sz w:val="12"/>
                <w:szCs w:val="12"/>
              </w:rPr>
              <w:t xml:space="preserve"> 0.06</w:t>
            </w:r>
          </w:p>
        </w:tc>
      </w:tr>
      <w:tr w:rsidR="008857BC" w:rsidRPr="006B5D22" w14:paraId="43DF3F62" w14:textId="554FF520" w:rsidTr="00291CCD">
        <w:trPr>
          <w:trHeight w:val="313"/>
          <w:jc w:val="center"/>
        </w:trPr>
        <w:tc>
          <w:tcPr>
            <w:tcW w:w="1440" w:type="dxa"/>
            <w:tcBorders>
              <w:top w:val="nil"/>
              <w:left w:val="nil"/>
              <w:bottom w:val="nil"/>
              <w:right w:val="nil"/>
            </w:tcBorders>
            <w:shd w:val="clear" w:color="auto" w:fill="E7E6E6" w:themeFill="background2"/>
            <w:vAlign w:val="center"/>
          </w:tcPr>
          <w:p w14:paraId="4B5EC1D3" w14:textId="77777777" w:rsidR="008857BC" w:rsidRPr="00B97EE0" w:rsidRDefault="008857BC" w:rsidP="008857BC">
            <w:pPr>
              <w:jc w:val="center"/>
              <w:rPr>
                <w:b/>
                <w:i/>
                <w:color w:val="000000" w:themeColor="text1"/>
                <w:sz w:val="20"/>
                <w:szCs w:val="20"/>
              </w:rPr>
            </w:pPr>
            <w:r>
              <w:rPr>
                <w:b/>
                <w:i/>
                <w:color w:val="000000" w:themeColor="text1"/>
                <w:sz w:val="20"/>
                <w:szCs w:val="20"/>
              </w:rPr>
              <w:t>Humpback</w:t>
            </w:r>
          </w:p>
        </w:tc>
        <w:tc>
          <w:tcPr>
            <w:tcW w:w="900"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0D3E8769" w14:textId="77777777" w:rsidR="008857BC" w:rsidRPr="00745A72" w:rsidRDefault="008857BC" w:rsidP="008857BC">
            <w:pPr>
              <w:jc w:val="center"/>
              <w:rPr>
                <w:color w:val="000000" w:themeColor="text1"/>
                <w:sz w:val="12"/>
                <w:szCs w:val="12"/>
              </w:rPr>
            </w:pPr>
            <w:r w:rsidRPr="00745A72">
              <w:rPr>
                <w:color w:val="000000" w:themeColor="text1"/>
                <w:sz w:val="12"/>
                <w:szCs w:val="12"/>
              </w:rPr>
              <w:t>31</w:t>
            </w:r>
          </w:p>
        </w:tc>
        <w:tc>
          <w:tcPr>
            <w:tcW w:w="1170" w:type="dxa"/>
            <w:gridSpan w:val="2"/>
            <w:tcBorders>
              <w:top w:val="nil"/>
              <w:left w:val="nil"/>
              <w:bottom w:val="nil"/>
              <w:right w:val="nil"/>
            </w:tcBorders>
            <w:shd w:val="clear" w:color="auto" w:fill="E7E6E6" w:themeFill="background2"/>
            <w:tcMar>
              <w:top w:w="100" w:type="dxa"/>
              <w:left w:w="100" w:type="dxa"/>
              <w:bottom w:w="100" w:type="dxa"/>
              <w:right w:w="100" w:type="dxa"/>
            </w:tcMar>
            <w:vAlign w:val="center"/>
          </w:tcPr>
          <w:p w14:paraId="2FFFB0F1" w14:textId="3B3B04E9" w:rsidR="008857BC" w:rsidRPr="00DC7747" w:rsidRDefault="00745A72" w:rsidP="008857BC">
            <w:pPr>
              <w:jc w:val="center"/>
              <w:rPr>
                <w:color w:val="000000" w:themeColor="text1"/>
                <w:sz w:val="12"/>
                <w:szCs w:val="12"/>
              </w:rPr>
            </w:pPr>
            <w:r w:rsidRPr="00DC7747">
              <w:rPr>
                <w:color w:val="000000" w:themeColor="text1"/>
                <w:sz w:val="12"/>
                <w:szCs w:val="12"/>
              </w:rPr>
              <w:t xml:space="preserve">2.00 </w:t>
            </w:r>
            <w:r w:rsidRPr="00DC7747">
              <w:rPr>
                <w:color w:val="000000" w:themeColor="text1"/>
                <w:sz w:val="12"/>
                <w:szCs w:val="12"/>
              </w:rPr>
              <w:sym w:font="Symbol" w:char="F0B1"/>
            </w:r>
            <w:r w:rsidRPr="00DC7747">
              <w:rPr>
                <w:color w:val="000000" w:themeColor="text1"/>
                <w:sz w:val="12"/>
                <w:szCs w:val="12"/>
              </w:rPr>
              <w:t xml:space="preserve"> 0.002</w:t>
            </w:r>
          </w:p>
        </w:tc>
        <w:tc>
          <w:tcPr>
            <w:tcW w:w="1080" w:type="dxa"/>
            <w:tcBorders>
              <w:top w:val="nil"/>
              <w:left w:val="nil"/>
              <w:bottom w:val="nil"/>
              <w:right w:val="nil"/>
            </w:tcBorders>
            <w:shd w:val="clear" w:color="auto" w:fill="E7E6E6" w:themeFill="background2"/>
            <w:vAlign w:val="center"/>
          </w:tcPr>
          <w:p w14:paraId="00366EB5" w14:textId="48ADF2C1" w:rsidR="008857BC" w:rsidRPr="00DC7747" w:rsidRDefault="00745A72" w:rsidP="008857BC">
            <w:pPr>
              <w:jc w:val="center"/>
              <w:rPr>
                <w:color w:val="000000" w:themeColor="text1"/>
                <w:sz w:val="12"/>
                <w:szCs w:val="12"/>
              </w:rPr>
            </w:pPr>
            <w:r w:rsidRPr="00DC7747">
              <w:rPr>
                <w:color w:val="000000" w:themeColor="text1"/>
                <w:sz w:val="12"/>
                <w:szCs w:val="12"/>
              </w:rPr>
              <w:t xml:space="preserve">0.23 </w:t>
            </w:r>
            <w:r w:rsidRPr="00DC7747">
              <w:rPr>
                <w:color w:val="000000" w:themeColor="text1"/>
                <w:sz w:val="12"/>
                <w:szCs w:val="12"/>
              </w:rPr>
              <w:sym w:font="Symbol" w:char="F0B1"/>
            </w:r>
            <w:r w:rsidRPr="00DC7747">
              <w:rPr>
                <w:color w:val="000000" w:themeColor="text1"/>
                <w:sz w:val="12"/>
                <w:szCs w:val="12"/>
              </w:rPr>
              <w:t xml:space="preserve"> 0.0003</w:t>
            </w:r>
          </w:p>
        </w:tc>
        <w:tc>
          <w:tcPr>
            <w:tcW w:w="1080"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7F9EE4A9" w14:textId="21FC1DBE" w:rsidR="008857BC" w:rsidRPr="00DC7747" w:rsidRDefault="00745A72" w:rsidP="008857BC">
            <w:pPr>
              <w:jc w:val="center"/>
              <w:rPr>
                <w:color w:val="000000" w:themeColor="text1"/>
                <w:sz w:val="12"/>
                <w:szCs w:val="12"/>
              </w:rPr>
            </w:pPr>
            <w:r w:rsidRPr="00DC7747">
              <w:rPr>
                <w:color w:val="000000" w:themeColor="text1"/>
                <w:sz w:val="12"/>
                <w:szCs w:val="12"/>
              </w:rPr>
              <w:t xml:space="preserve">2.27 </w:t>
            </w:r>
            <w:r w:rsidRPr="00DC7747">
              <w:rPr>
                <w:color w:val="000000" w:themeColor="text1"/>
                <w:sz w:val="12"/>
                <w:szCs w:val="12"/>
              </w:rPr>
              <w:sym w:font="Symbol" w:char="F0B1"/>
            </w:r>
            <w:r w:rsidRPr="00DC7747">
              <w:rPr>
                <w:color w:val="000000" w:themeColor="text1"/>
                <w:sz w:val="12"/>
                <w:szCs w:val="12"/>
              </w:rPr>
              <w:t xml:space="preserve"> 0.01</w:t>
            </w:r>
          </w:p>
        </w:tc>
        <w:tc>
          <w:tcPr>
            <w:tcW w:w="1170"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188E59F9" w14:textId="403282DA" w:rsidR="008857BC" w:rsidRPr="00DC7747" w:rsidRDefault="00745A72" w:rsidP="008857BC">
            <w:pPr>
              <w:jc w:val="center"/>
              <w:rPr>
                <w:color w:val="000000" w:themeColor="text1"/>
                <w:sz w:val="12"/>
                <w:szCs w:val="12"/>
              </w:rPr>
            </w:pPr>
            <w:r w:rsidRPr="00DC7747">
              <w:rPr>
                <w:color w:val="000000" w:themeColor="text1"/>
                <w:sz w:val="12"/>
                <w:szCs w:val="12"/>
              </w:rPr>
              <w:t xml:space="preserve">0.32 </w:t>
            </w:r>
            <w:r w:rsidRPr="00DC7747">
              <w:rPr>
                <w:color w:val="000000" w:themeColor="text1"/>
                <w:sz w:val="12"/>
                <w:szCs w:val="12"/>
              </w:rPr>
              <w:sym w:font="Symbol" w:char="F0B1"/>
            </w:r>
            <w:r w:rsidRPr="00DC7747">
              <w:rPr>
                <w:color w:val="000000" w:themeColor="text1"/>
                <w:sz w:val="12"/>
                <w:szCs w:val="12"/>
              </w:rPr>
              <w:t xml:space="preserve"> 0.002</w:t>
            </w:r>
          </w:p>
        </w:tc>
        <w:tc>
          <w:tcPr>
            <w:tcW w:w="990"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2AFCD58B" w14:textId="6B390A88" w:rsidR="008857BC" w:rsidRPr="007C2F3B" w:rsidRDefault="008857BC" w:rsidP="008857BC">
            <w:pPr>
              <w:jc w:val="center"/>
              <w:rPr>
                <w:color w:val="000000" w:themeColor="text1"/>
                <w:sz w:val="12"/>
                <w:szCs w:val="12"/>
              </w:rPr>
            </w:pPr>
            <w:r w:rsidRPr="007C2F3B">
              <w:rPr>
                <w:color w:val="000000" w:themeColor="text1"/>
                <w:sz w:val="12"/>
                <w:szCs w:val="12"/>
              </w:rPr>
              <w:t>11.09</w:t>
            </w:r>
            <w:r>
              <w:rPr>
                <w:color w:val="000000" w:themeColor="text1"/>
                <w:sz w:val="12"/>
                <w:szCs w:val="12"/>
              </w:rPr>
              <w:t xml:space="preserve"> </w:t>
            </w:r>
            <w:r>
              <w:rPr>
                <w:color w:val="000000" w:themeColor="text1"/>
                <w:sz w:val="12"/>
                <w:szCs w:val="12"/>
              </w:rPr>
              <w:sym w:font="Symbol" w:char="F0B1"/>
            </w:r>
            <w:r>
              <w:rPr>
                <w:color w:val="000000" w:themeColor="text1"/>
                <w:sz w:val="12"/>
                <w:szCs w:val="12"/>
              </w:rPr>
              <w:t xml:space="preserve"> 0.33</w:t>
            </w:r>
          </w:p>
        </w:tc>
        <w:tc>
          <w:tcPr>
            <w:tcW w:w="810" w:type="dxa"/>
            <w:tcBorders>
              <w:top w:val="nil"/>
              <w:left w:val="nil"/>
              <w:bottom w:val="nil"/>
              <w:right w:val="nil"/>
            </w:tcBorders>
            <w:shd w:val="clear" w:color="auto" w:fill="E7E6E6" w:themeFill="background2"/>
            <w:tcMar>
              <w:top w:w="20" w:type="dxa"/>
              <w:left w:w="20" w:type="dxa"/>
              <w:bottom w:w="20" w:type="dxa"/>
              <w:right w:w="20" w:type="dxa"/>
            </w:tcMar>
            <w:vAlign w:val="center"/>
          </w:tcPr>
          <w:p w14:paraId="4098F290" w14:textId="03ADE6F8" w:rsidR="008857BC" w:rsidRPr="007C2F3B" w:rsidRDefault="008857BC" w:rsidP="008857BC">
            <w:pPr>
              <w:jc w:val="center"/>
              <w:rPr>
                <w:color w:val="000000" w:themeColor="text1"/>
                <w:sz w:val="12"/>
                <w:szCs w:val="12"/>
              </w:rPr>
            </w:pPr>
            <w:r>
              <w:rPr>
                <w:color w:val="000000" w:themeColor="text1"/>
                <w:sz w:val="12"/>
                <w:szCs w:val="12"/>
              </w:rPr>
              <w:t xml:space="preserve">2.29 </w:t>
            </w:r>
            <w:r>
              <w:rPr>
                <w:color w:val="000000" w:themeColor="text1"/>
                <w:sz w:val="12"/>
                <w:szCs w:val="12"/>
              </w:rPr>
              <w:sym w:font="Symbol" w:char="F0B1"/>
            </w:r>
            <w:r>
              <w:rPr>
                <w:color w:val="000000" w:themeColor="text1"/>
                <w:sz w:val="12"/>
                <w:szCs w:val="12"/>
              </w:rPr>
              <w:t xml:space="preserve"> 0.08</w:t>
            </w:r>
          </w:p>
        </w:tc>
        <w:tc>
          <w:tcPr>
            <w:tcW w:w="810"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469E5993" w14:textId="3402B537" w:rsidR="008857BC" w:rsidRPr="007C2F3B" w:rsidRDefault="008857BC" w:rsidP="008857BC">
            <w:pPr>
              <w:jc w:val="center"/>
              <w:rPr>
                <w:color w:val="000000" w:themeColor="text1"/>
                <w:sz w:val="12"/>
                <w:szCs w:val="12"/>
              </w:rPr>
            </w:pPr>
            <w:r>
              <w:rPr>
                <w:color w:val="000000" w:themeColor="text1"/>
                <w:sz w:val="12"/>
                <w:szCs w:val="12"/>
              </w:rPr>
              <w:t xml:space="preserve">4.84 </w:t>
            </w:r>
            <w:r>
              <w:rPr>
                <w:color w:val="000000" w:themeColor="text1"/>
                <w:sz w:val="12"/>
                <w:szCs w:val="12"/>
              </w:rPr>
              <w:sym w:font="Symbol" w:char="F0B1"/>
            </w:r>
            <w:r>
              <w:rPr>
                <w:color w:val="000000" w:themeColor="text1"/>
                <w:sz w:val="12"/>
                <w:szCs w:val="12"/>
              </w:rPr>
              <w:t xml:space="preserve"> 0.08 </w:t>
            </w:r>
          </w:p>
        </w:tc>
        <w:tc>
          <w:tcPr>
            <w:tcW w:w="1170" w:type="dxa"/>
            <w:tcBorders>
              <w:top w:val="nil"/>
              <w:left w:val="nil"/>
              <w:bottom w:val="nil"/>
              <w:right w:val="nil"/>
            </w:tcBorders>
            <w:shd w:val="clear" w:color="auto" w:fill="E7E6E6" w:themeFill="background2"/>
            <w:vAlign w:val="center"/>
          </w:tcPr>
          <w:p w14:paraId="13D71C80" w14:textId="59BC8B0A" w:rsidR="008857BC" w:rsidRPr="007C2F3B" w:rsidRDefault="008857BC" w:rsidP="008857BC">
            <w:pPr>
              <w:jc w:val="center"/>
              <w:rPr>
                <w:color w:val="000000" w:themeColor="text1"/>
                <w:sz w:val="12"/>
                <w:szCs w:val="12"/>
              </w:rPr>
            </w:pPr>
            <w:r>
              <w:rPr>
                <w:color w:val="000000" w:themeColor="text1"/>
                <w:sz w:val="12"/>
                <w:szCs w:val="12"/>
              </w:rPr>
              <w:t xml:space="preserve">61.50 </w:t>
            </w:r>
            <w:r>
              <w:rPr>
                <w:color w:val="000000" w:themeColor="text1"/>
                <w:sz w:val="12"/>
                <w:szCs w:val="12"/>
              </w:rPr>
              <w:sym w:font="Symbol" w:char="F0B1"/>
            </w:r>
            <w:r>
              <w:rPr>
                <w:color w:val="000000" w:themeColor="text1"/>
                <w:sz w:val="12"/>
                <w:szCs w:val="12"/>
              </w:rPr>
              <w:t xml:space="preserve"> 1.80</w:t>
            </w:r>
          </w:p>
        </w:tc>
        <w:tc>
          <w:tcPr>
            <w:tcW w:w="893" w:type="dxa"/>
            <w:tcBorders>
              <w:top w:val="nil"/>
              <w:left w:val="nil"/>
              <w:bottom w:val="nil"/>
              <w:right w:val="nil"/>
            </w:tcBorders>
            <w:shd w:val="clear" w:color="auto" w:fill="E7E6E6" w:themeFill="background2"/>
            <w:vAlign w:val="center"/>
          </w:tcPr>
          <w:p w14:paraId="5DB442A8" w14:textId="1D67E12D" w:rsidR="008857BC" w:rsidRPr="007C2F3B" w:rsidRDefault="008857BC" w:rsidP="008857BC">
            <w:pPr>
              <w:jc w:val="center"/>
              <w:rPr>
                <w:color w:val="000000" w:themeColor="text1"/>
                <w:sz w:val="12"/>
                <w:szCs w:val="12"/>
              </w:rPr>
            </w:pPr>
            <w:r>
              <w:rPr>
                <w:color w:val="000000" w:themeColor="text1"/>
                <w:sz w:val="12"/>
                <w:szCs w:val="12"/>
              </w:rPr>
              <w:t xml:space="preserve">25761.42 </w:t>
            </w:r>
            <w:r>
              <w:rPr>
                <w:color w:val="000000" w:themeColor="text1"/>
                <w:sz w:val="12"/>
                <w:szCs w:val="12"/>
              </w:rPr>
              <w:sym w:font="Symbol" w:char="F0B1"/>
            </w:r>
            <w:r>
              <w:rPr>
                <w:color w:val="000000" w:themeColor="text1"/>
                <w:sz w:val="12"/>
                <w:szCs w:val="12"/>
              </w:rPr>
              <w:t xml:space="preserve"> 755.40</w:t>
            </w:r>
          </w:p>
        </w:tc>
        <w:tc>
          <w:tcPr>
            <w:tcW w:w="1061" w:type="dxa"/>
            <w:tcBorders>
              <w:top w:val="nil"/>
              <w:left w:val="nil"/>
              <w:bottom w:val="nil"/>
              <w:right w:val="nil"/>
            </w:tcBorders>
            <w:shd w:val="clear" w:color="auto" w:fill="E7E6E6" w:themeFill="background2"/>
            <w:vAlign w:val="center"/>
          </w:tcPr>
          <w:p w14:paraId="03BFAA59" w14:textId="485667BB" w:rsidR="008857BC" w:rsidRPr="007C2F3B" w:rsidRDefault="008857BC" w:rsidP="008857BC">
            <w:pPr>
              <w:jc w:val="center"/>
              <w:rPr>
                <w:color w:val="000000" w:themeColor="text1"/>
                <w:sz w:val="12"/>
                <w:szCs w:val="12"/>
              </w:rPr>
            </w:pPr>
            <w:r>
              <w:rPr>
                <w:color w:val="000000" w:themeColor="text1"/>
                <w:sz w:val="12"/>
                <w:szCs w:val="12"/>
              </w:rPr>
              <w:t xml:space="preserve">1.05 </w:t>
            </w:r>
            <w:r>
              <w:rPr>
                <w:color w:val="000000" w:themeColor="text1"/>
                <w:sz w:val="12"/>
                <w:szCs w:val="12"/>
              </w:rPr>
              <w:sym w:font="Symbol" w:char="F0B1"/>
            </w:r>
            <w:r>
              <w:rPr>
                <w:color w:val="000000" w:themeColor="text1"/>
                <w:sz w:val="12"/>
                <w:szCs w:val="12"/>
              </w:rPr>
              <w:t xml:space="preserve"> 0.03</w:t>
            </w:r>
          </w:p>
        </w:tc>
        <w:tc>
          <w:tcPr>
            <w:tcW w:w="856" w:type="dxa"/>
            <w:tcBorders>
              <w:top w:val="nil"/>
              <w:left w:val="nil"/>
              <w:bottom w:val="nil"/>
              <w:right w:val="nil"/>
            </w:tcBorders>
            <w:shd w:val="clear" w:color="auto" w:fill="E7E6E6" w:themeFill="background2"/>
            <w:vAlign w:val="center"/>
          </w:tcPr>
          <w:p w14:paraId="777BAA48" w14:textId="4EC0211E" w:rsidR="008857BC" w:rsidRPr="007C2F3B" w:rsidRDefault="008857BC" w:rsidP="008857BC">
            <w:pPr>
              <w:jc w:val="center"/>
              <w:rPr>
                <w:color w:val="000000" w:themeColor="text1"/>
                <w:sz w:val="12"/>
                <w:szCs w:val="12"/>
              </w:rPr>
            </w:pPr>
            <w:r>
              <w:rPr>
                <w:color w:val="000000" w:themeColor="text1"/>
                <w:sz w:val="12"/>
                <w:szCs w:val="12"/>
              </w:rPr>
              <w:t xml:space="preserve">3.14 </w:t>
            </w:r>
            <w:r>
              <w:rPr>
                <w:color w:val="000000" w:themeColor="text1"/>
                <w:sz w:val="12"/>
                <w:szCs w:val="12"/>
              </w:rPr>
              <w:sym w:font="Symbol" w:char="F0B1"/>
            </w:r>
            <w:r>
              <w:rPr>
                <w:color w:val="000000" w:themeColor="text1"/>
                <w:sz w:val="12"/>
                <w:szCs w:val="12"/>
              </w:rPr>
              <w:t xml:space="preserve"> 0.18</w:t>
            </w:r>
          </w:p>
        </w:tc>
      </w:tr>
      <w:tr w:rsidR="008857BC" w:rsidRPr="006B5D22" w14:paraId="25537ADE" w14:textId="5E408E4E" w:rsidTr="00291CCD">
        <w:trPr>
          <w:trHeight w:val="313"/>
          <w:jc w:val="center"/>
        </w:trPr>
        <w:tc>
          <w:tcPr>
            <w:tcW w:w="1440" w:type="dxa"/>
            <w:tcBorders>
              <w:top w:val="nil"/>
              <w:left w:val="nil"/>
              <w:bottom w:val="nil"/>
              <w:right w:val="nil"/>
            </w:tcBorders>
            <w:shd w:val="clear" w:color="auto" w:fill="A5A5A5" w:themeFill="accent3"/>
            <w:vAlign w:val="center"/>
          </w:tcPr>
          <w:p w14:paraId="668F6A6A" w14:textId="77777777" w:rsidR="008857BC" w:rsidRPr="00B97EE0" w:rsidRDefault="008857BC" w:rsidP="008857BC">
            <w:pPr>
              <w:jc w:val="center"/>
              <w:rPr>
                <w:b/>
                <w:i/>
                <w:color w:val="000000" w:themeColor="text1"/>
                <w:sz w:val="20"/>
                <w:szCs w:val="20"/>
              </w:rPr>
            </w:pPr>
            <w:r>
              <w:rPr>
                <w:b/>
                <w:i/>
                <w:color w:val="000000" w:themeColor="text1"/>
                <w:sz w:val="20"/>
                <w:szCs w:val="20"/>
              </w:rPr>
              <w:t>Blue</w:t>
            </w:r>
          </w:p>
        </w:tc>
        <w:tc>
          <w:tcPr>
            <w:tcW w:w="900"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26F26037" w14:textId="77777777" w:rsidR="008857BC" w:rsidRPr="00745A72" w:rsidRDefault="008857BC" w:rsidP="008857BC">
            <w:pPr>
              <w:jc w:val="center"/>
              <w:rPr>
                <w:color w:val="000000" w:themeColor="text1"/>
                <w:sz w:val="12"/>
                <w:szCs w:val="12"/>
              </w:rPr>
            </w:pPr>
            <w:r w:rsidRPr="00745A72">
              <w:rPr>
                <w:color w:val="000000" w:themeColor="text1"/>
                <w:sz w:val="12"/>
                <w:szCs w:val="12"/>
              </w:rPr>
              <w:t>18</w:t>
            </w:r>
          </w:p>
        </w:tc>
        <w:tc>
          <w:tcPr>
            <w:tcW w:w="1170" w:type="dxa"/>
            <w:gridSpan w:val="2"/>
            <w:tcBorders>
              <w:top w:val="nil"/>
              <w:left w:val="nil"/>
              <w:bottom w:val="nil"/>
              <w:right w:val="nil"/>
            </w:tcBorders>
            <w:shd w:val="clear" w:color="auto" w:fill="A5A5A5" w:themeFill="accent3"/>
            <w:tcMar>
              <w:top w:w="100" w:type="dxa"/>
              <w:left w:w="100" w:type="dxa"/>
              <w:bottom w:w="100" w:type="dxa"/>
              <w:right w:w="100" w:type="dxa"/>
            </w:tcMar>
            <w:vAlign w:val="center"/>
          </w:tcPr>
          <w:p w14:paraId="3BB696FD" w14:textId="56F07FC1" w:rsidR="008857BC" w:rsidRPr="00DC7747" w:rsidRDefault="00745A72" w:rsidP="008857BC">
            <w:pPr>
              <w:jc w:val="center"/>
              <w:rPr>
                <w:color w:val="000000" w:themeColor="text1"/>
                <w:sz w:val="12"/>
                <w:szCs w:val="12"/>
              </w:rPr>
            </w:pPr>
            <w:r w:rsidRPr="00DC7747">
              <w:rPr>
                <w:color w:val="000000" w:themeColor="text1"/>
                <w:sz w:val="12"/>
                <w:szCs w:val="12"/>
              </w:rPr>
              <w:t xml:space="preserve">2.02 </w:t>
            </w:r>
            <w:r w:rsidRPr="00DC7747">
              <w:rPr>
                <w:color w:val="000000" w:themeColor="text1"/>
                <w:sz w:val="12"/>
                <w:szCs w:val="12"/>
              </w:rPr>
              <w:sym w:font="Symbol" w:char="F0B1"/>
            </w:r>
            <w:r w:rsidRPr="00DC7747">
              <w:rPr>
                <w:color w:val="000000" w:themeColor="text1"/>
                <w:sz w:val="12"/>
                <w:szCs w:val="12"/>
              </w:rPr>
              <w:t xml:space="preserve"> 0.005</w:t>
            </w:r>
          </w:p>
        </w:tc>
        <w:tc>
          <w:tcPr>
            <w:tcW w:w="1080" w:type="dxa"/>
            <w:tcBorders>
              <w:top w:val="nil"/>
              <w:left w:val="nil"/>
              <w:bottom w:val="nil"/>
              <w:right w:val="nil"/>
            </w:tcBorders>
            <w:shd w:val="clear" w:color="auto" w:fill="A5A5A5" w:themeFill="accent3"/>
            <w:vAlign w:val="center"/>
          </w:tcPr>
          <w:p w14:paraId="4CE8D895" w14:textId="62173AD8" w:rsidR="008857BC" w:rsidRPr="00DC7747" w:rsidRDefault="00745A72" w:rsidP="008857BC">
            <w:pPr>
              <w:jc w:val="center"/>
              <w:rPr>
                <w:color w:val="000000" w:themeColor="text1"/>
                <w:sz w:val="12"/>
                <w:szCs w:val="12"/>
              </w:rPr>
            </w:pPr>
            <w:r w:rsidRPr="00DC7747">
              <w:rPr>
                <w:color w:val="000000" w:themeColor="text1"/>
                <w:sz w:val="12"/>
                <w:szCs w:val="12"/>
              </w:rPr>
              <w:t xml:space="preserve">0.18 </w:t>
            </w:r>
            <w:r w:rsidRPr="00DC7747">
              <w:rPr>
                <w:color w:val="000000" w:themeColor="text1"/>
                <w:sz w:val="12"/>
                <w:szCs w:val="12"/>
              </w:rPr>
              <w:sym w:font="Symbol" w:char="F0B1"/>
            </w:r>
            <w:r w:rsidRPr="00DC7747">
              <w:rPr>
                <w:color w:val="000000" w:themeColor="text1"/>
                <w:sz w:val="12"/>
                <w:szCs w:val="12"/>
              </w:rPr>
              <w:t xml:space="preserve"> 0.0003</w:t>
            </w:r>
          </w:p>
        </w:tc>
        <w:tc>
          <w:tcPr>
            <w:tcW w:w="1080"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6D03B4C0" w14:textId="58B282B4" w:rsidR="008857BC" w:rsidRPr="00DC7747" w:rsidRDefault="00745A72" w:rsidP="008857BC">
            <w:pPr>
              <w:jc w:val="center"/>
              <w:rPr>
                <w:color w:val="000000" w:themeColor="text1"/>
                <w:sz w:val="12"/>
                <w:szCs w:val="12"/>
              </w:rPr>
            </w:pPr>
            <w:r w:rsidRPr="00DC7747">
              <w:rPr>
                <w:color w:val="000000" w:themeColor="text1"/>
                <w:sz w:val="12"/>
                <w:szCs w:val="12"/>
              </w:rPr>
              <w:t xml:space="preserve">2.83 </w:t>
            </w:r>
            <w:r w:rsidRPr="00DC7747">
              <w:rPr>
                <w:color w:val="000000" w:themeColor="text1"/>
                <w:sz w:val="12"/>
                <w:szCs w:val="12"/>
              </w:rPr>
              <w:sym w:font="Symbol" w:char="F0B1"/>
            </w:r>
            <w:r w:rsidRPr="00DC7747">
              <w:rPr>
                <w:color w:val="000000" w:themeColor="text1"/>
                <w:sz w:val="12"/>
                <w:szCs w:val="12"/>
              </w:rPr>
              <w:t xml:space="preserve"> 0.01</w:t>
            </w:r>
          </w:p>
        </w:tc>
        <w:tc>
          <w:tcPr>
            <w:tcW w:w="1170"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913A505" w14:textId="785756E2" w:rsidR="008857BC" w:rsidRPr="00DC7747" w:rsidRDefault="00745A72" w:rsidP="008857BC">
            <w:pPr>
              <w:jc w:val="center"/>
              <w:rPr>
                <w:color w:val="000000" w:themeColor="text1"/>
                <w:sz w:val="12"/>
                <w:szCs w:val="12"/>
              </w:rPr>
            </w:pPr>
            <w:r w:rsidRPr="00DC7747">
              <w:rPr>
                <w:color w:val="000000" w:themeColor="text1"/>
                <w:sz w:val="12"/>
                <w:szCs w:val="12"/>
              </w:rPr>
              <w:t xml:space="preserve">0.25 </w:t>
            </w:r>
            <w:r w:rsidRPr="00DC7747">
              <w:rPr>
                <w:color w:val="000000" w:themeColor="text1"/>
                <w:sz w:val="12"/>
                <w:szCs w:val="12"/>
              </w:rPr>
              <w:sym w:font="Symbol" w:char="F0B1"/>
            </w:r>
            <w:r w:rsidRPr="00DC7747">
              <w:rPr>
                <w:color w:val="000000" w:themeColor="text1"/>
                <w:sz w:val="12"/>
                <w:szCs w:val="12"/>
              </w:rPr>
              <w:t xml:space="preserve"> 0.001</w:t>
            </w:r>
          </w:p>
        </w:tc>
        <w:tc>
          <w:tcPr>
            <w:tcW w:w="990"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778F1A9" w14:textId="55A98D4D" w:rsidR="008857BC" w:rsidRPr="007C2F3B" w:rsidRDefault="008857BC" w:rsidP="008857BC">
            <w:pPr>
              <w:jc w:val="center"/>
              <w:rPr>
                <w:color w:val="000000" w:themeColor="text1"/>
                <w:sz w:val="12"/>
                <w:szCs w:val="12"/>
              </w:rPr>
            </w:pPr>
            <w:r w:rsidRPr="007C2F3B">
              <w:rPr>
                <w:color w:val="000000" w:themeColor="text1"/>
                <w:sz w:val="12"/>
                <w:szCs w:val="12"/>
              </w:rPr>
              <w:t>22.50</w:t>
            </w:r>
            <w:r>
              <w:rPr>
                <w:color w:val="000000" w:themeColor="text1"/>
                <w:sz w:val="12"/>
                <w:szCs w:val="12"/>
              </w:rPr>
              <w:t xml:space="preserve"> </w:t>
            </w:r>
            <w:r>
              <w:rPr>
                <w:color w:val="000000" w:themeColor="text1"/>
                <w:sz w:val="12"/>
                <w:szCs w:val="12"/>
              </w:rPr>
              <w:sym w:font="Symbol" w:char="F0B1"/>
            </w:r>
            <w:r>
              <w:rPr>
                <w:color w:val="000000" w:themeColor="text1"/>
                <w:sz w:val="12"/>
                <w:szCs w:val="12"/>
              </w:rPr>
              <w:t xml:space="preserve"> 0.32</w:t>
            </w:r>
          </w:p>
        </w:tc>
        <w:tc>
          <w:tcPr>
            <w:tcW w:w="810" w:type="dxa"/>
            <w:tcBorders>
              <w:top w:val="nil"/>
              <w:left w:val="nil"/>
              <w:bottom w:val="nil"/>
              <w:right w:val="nil"/>
            </w:tcBorders>
            <w:shd w:val="clear" w:color="auto" w:fill="A5A5A5" w:themeFill="accent3"/>
            <w:tcMar>
              <w:top w:w="20" w:type="dxa"/>
              <w:left w:w="20" w:type="dxa"/>
              <w:bottom w:w="20" w:type="dxa"/>
              <w:right w:w="20" w:type="dxa"/>
            </w:tcMar>
            <w:vAlign w:val="center"/>
          </w:tcPr>
          <w:p w14:paraId="45DB8B07" w14:textId="063D8740" w:rsidR="008857BC" w:rsidRPr="007C2F3B" w:rsidRDefault="008857BC" w:rsidP="008857BC">
            <w:pPr>
              <w:jc w:val="center"/>
              <w:rPr>
                <w:color w:val="000000" w:themeColor="text1"/>
                <w:sz w:val="12"/>
                <w:szCs w:val="12"/>
              </w:rPr>
            </w:pPr>
            <w:r>
              <w:rPr>
                <w:color w:val="000000" w:themeColor="text1"/>
                <w:sz w:val="12"/>
                <w:szCs w:val="12"/>
              </w:rPr>
              <w:t xml:space="preserve">2.83 </w:t>
            </w:r>
            <w:r>
              <w:rPr>
                <w:color w:val="000000" w:themeColor="text1"/>
                <w:sz w:val="12"/>
                <w:szCs w:val="12"/>
              </w:rPr>
              <w:sym w:font="Symbol" w:char="F0B1"/>
            </w:r>
            <w:r>
              <w:rPr>
                <w:color w:val="000000" w:themeColor="text1"/>
                <w:sz w:val="12"/>
                <w:szCs w:val="12"/>
              </w:rPr>
              <w:t xml:space="preserve"> 0.06</w:t>
            </w:r>
          </w:p>
        </w:tc>
        <w:tc>
          <w:tcPr>
            <w:tcW w:w="810"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27172F2" w14:textId="30F87B0D" w:rsidR="008857BC" w:rsidRPr="007C2F3B" w:rsidRDefault="008857BC" w:rsidP="008857BC">
            <w:pPr>
              <w:jc w:val="center"/>
              <w:rPr>
                <w:color w:val="000000" w:themeColor="text1"/>
                <w:sz w:val="12"/>
                <w:szCs w:val="12"/>
              </w:rPr>
            </w:pPr>
            <w:r>
              <w:rPr>
                <w:color w:val="000000" w:themeColor="text1"/>
                <w:sz w:val="12"/>
                <w:szCs w:val="12"/>
              </w:rPr>
              <w:t xml:space="preserve">8.01 </w:t>
            </w:r>
            <w:r>
              <w:rPr>
                <w:color w:val="000000" w:themeColor="text1"/>
                <w:sz w:val="12"/>
                <w:szCs w:val="12"/>
              </w:rPr>
              <w:sym w:font="Symbol" w:char="F0B1"/>
            </w:r>
            <w:r>
              <w:rPr>
                <w:color w:val="000000" w:themeColor="text1"/>
                <w:sz w:val="12"/>
                <w:szCs w:val="12"/>
              </w:rPr>
              <w:t xml:space="preserve"> 0.13</w:t>
            </w:r>
          </w:p>
        </w:tc>
        <w:tc>
          <w:tcPr>
            <w:tcW w:w="1170" w:type="dxa"/>
            <w:tcBorders>
              <w:top w:val="nil"/>
              <w:left w:val="nil"/>
              <w:bottom w:val="nil"/>
              <w:right w:val="nil"/>
            </w:tcBorders>
            <w:shd w:val="clear" w:color="auto" w:fill="A5A5A5" w:themeFill="accent3"/>
            <w:vAlign w:val="center"/>
          </w:tcPr>
          <w:p w14:paraId="7B6D0294" w14:textId="24ECCC57" w:rsidR="008857BC" w:rsidRPr="007C2F3B" w:rsidRDefault="008857BC" w:rsidP="008857BC">
            <w:pPr>
              <w:jc w:val="center"/>
              <w:rPr>
                <w:color w:val="000000" w:themeColor="text1"/>
                <w:sz w:val="12"/>
                <w:szCs w:val="12"/>
              </w:rPr>
            </w:pPr>
            <w:r>
              <w:rPr>
                <w:color w:val="000000" w:themeColor="text1"/>
                <w:sz w:val="12"/>
                <w:szCs w:val="12"/>
              </w:rPr>
              <w:t xml:space="preserve">152.50 </w:t>
            </w:r>
            <w:r>
              <w:rPr>
                <w:color w:val="000000" w:themeColor="text1"/>
                <w:sz w:val="12"/>
                <w:szCs w:val="12"/>
              </w:rPr>
              <w:sym w:font="Symbol" w:char="F0B1"/>
            </w:r>
            <w:r>
              <w:rPr>
                <w:color w:val="000000" w:themeColor="text1"/>
                <w:sz w:val="12"/>
                <w:szCs w:val="12"/>
              </w:rPr>
              <w:t xml:space="preserve"> 2.20</w:t>
            </w:r>
          </w:p>
        </w:tc>
        <w:tc>
          <w:tcPr>
            <w:tcW w:w="893" w:type="dxa"/>
            <w:tcBorders>
              <w:top w:val="nil"/>
              <w:left w:val="nil"/>
              <w:bottom w:val="nil"/>
              <w:right w:val="nil"/>
            </w:tcBorders>
            <w:shd w:val="clear" w:color="auto" w:fill="A5A5A5" w:themeFill="accent3"/>
            <w:vAlign w:val="center"/>
          </w:tcPr>
          <w:p w14:paraId="018EC36A" w14:textId="5BA85CBD" w:rsidR="008857BC" w:rsidRPr="007C2F3B" w:rsidRDefault="008857BC" w:rsidP="008857BC">
            <w:pPr>
              <w:jc w:val="center"/>
              <w:rPr>
                <w:color w:val="000000" w:themeColor="text1"/>
                <w:sz w:val="12"/>
                <w:szCs w:val="12"/>
              </w:rPr>
            </w:pPr>
            <w:r>
              <w:rPr>
                <w:color w:val="000000" w:themeColor="text1"/>
                <w:sz w:val="12"/>
                <w:szCs w:val="12"/>
              </w:rPr>
              <w:t xml:space="preserve">82347.35 </w:t>
            </w:r>
            <w:r>
              <w:rPr>
                <w:color w:val="000000" w:themeColor="text1"/>
                <w:sz w:val="12"/>
                <w:szCs w:val="12"/>
              </w:rPr>
              <w:sym w:font="Symbol" w:char="F0B1"/>
            </w:r>
            <w:r>
              <w:rPr>
                <w:color w:val="000000" w:themeColor="text1"/>
                <w:sz w:val="12"/>
                <w:szCs w:val="12"/>
              </w:rPr>
              <w:t xml:space="preserve"> 1185.94</w:t>
            </w:r>
          </w:p>
        </w:tc>
        <w:tc>
          <w:tcPr>
            <w:tcW w:w="1061" w:type="dxa"/>
            <w:tcBorders>
              <w:top w:val="nil"/>
              <w:left w:val="nil"/>
              <w:bottom w:val="nil"/>
              <w:right w:val="nil"/>
            </w:tcBorders>
            <w:shd w:val="clear" w:color="auto" w:fill="A5A5A5" w:themeFill="accent3"/>
            <w:vAlign w:val="center"/>
          </w:tcPr>
          <w:p w14:paraId="1929538C" w14:textId="1072363A" w:rsidR="008857BC" w:rsidRPr="007C2F3B" w:rsidRDefault="008857BC" w:rsidP="008857BC">
            <w:pPr>
              <w:jc w:val="center"/>
              <w:rPr>
                <w:color w:val="000000" w:themeColor="text1"/>
                <w:sz w:val="12"/>
                <w:szCs w:val="12"/>
              </w:rPr>
            </w:pPr>
            <w:r>
              <w:rPr>
                <w:color w:val="000000" w:themeColor="text1"/>
                <w:sz w:val="12"/>
                <w:szCs w:val="12"/>
              </w:rPr>
              <w:t xml:space="preserve">1.29 </w:t>
            </w:r>
            <w:r>
              <w:rPr>
                <w:color w:val="000000" w:themeColor="text1"/>
                <w:sz w:val="12"/>
                <w:szCs w:val="12"/>
              </w:rPr>
              <w:sym w:font="Symbol" w:char="F0B1"/>
            </w:r>
            <w:r>
              <w:rPr>
                <w:color w:val="000000" w:themeColor="text1"/>
                <w:sz w:val="12"/>
                <w:szCs w:val="12"/>
              </w:rPr>
              <w:t xml:space="preserve"> 0.03</w:t>
            </w:r>
          </w:p>
        </w:tc>
        <w:tc>
          <w:tcPr>
            <w:tcW w:w="856" w:type="dxa"/>
            <w:tcBorders>
              <w:top w:val="nil"/>
              <w:left w:val="nil"/>
              <w:bottom w:val="nil"/>
              <w:right w:val="nil"/>
            </w:tcBorders>
            <w:shd w:val="clear" w:color="auto" w:fill="A5A5A5" w:themeFill="accent3"/>
            <w:vAlign w:val="center"/>
          </w:tcPr>
          <w:p w14:paraId="6DA033CE" w14:textId="25DD665A" w:rsidR="008857BC" w:rsidRPr="007C2F3B" w:rsidRDefault="008857BC" w:rsidP="008857BC">
            <w:pPr>
              <w:jc w:val="center"/>
              <w:rPr>
                <w:color w:val="000000" w:themeColor="text1"/>
                <w:sz w:val="12"/>
                <w:szCs w:val="12"/>
              </w:rPr>
            </w:pPr>
            <w:r>
              <w:rPr>
                <w:color w:val="000000" w:themeColor="text1"/>
                <w:sz w:val="12"/>
                <w:szCs w:val="12"/>
              </w:rPr>
              <w:t xml:space="preserve">4.71 </w:t>
            </w:r>
            <w:r>
              <w:rPr>
                <w:color w:val="000000" w:themeColor="text1"/>
                <w:sz w:val="12"/>
                <w:szCs w:val="12"/>
              </w:rPr>
              <w:sym w:font="Symbol" w:char="F0B1"/>
            </w:r>
            <w:r>
              <w:rPr>
                <w:color w:val="000000" w:themeColor="text1"/>
                <w:sz w:val="12"/>
                <w:szCs w:val="12"/>
              </w:rPr>
              <w:t xml:space="preserve"> 0.18 </w:t>
            </w:r>
          </w:p>
        </w:tc>
      </w:tr>
    </w:tbl>
    <w:p w14:paraId="1FF9F360" w14:textId="77777777" w:rsidR="00470394" w:rsidRPr="00A51FB2" w:rsidRDefault="00470394" w:rsidP="00FE2636">
      <w:pPr>
        <w:shd w:val="clear" w:color="auto" w:fill="FFFFFF"/>
        <w:spacing w:line="240" w:lineRule="auto"/>
        <w:rPr>
          <w:b/>
          <w:color w:val="000000" w:themeColor="text1"/>
          <w:sz w:val="24"/>
          <w:szCs w:val="24"/>
          <w:u w:val="single"/>
        </w:rPr>
      </w:pPr>
    </w:p>
    <w:p w14:paraId="2672A793" w14:textId="1BDD8AF2" w:rsidR="00FE2636" w:rsidRDefault="00470394" w:rsidP="00FE2636">
      <w:pPr>
        <w:shd w:val="clear" w:color="auto" w:fill="FFFFFF"/>
        <w:spacing w:line="240" w:lineRule="auto"/>
        <w:rPr>
          <w:color w:val="000000" w:themeColor="text1"/>
          <w:sz w:val="24"/>
          <w:szCs w:val="24"/>
        </w:rPr>
      </w:pPr>
      <w:r w:rsidRPr="00A51FB2">
        <w:rPr>
          <w:color w:val="000000" w:themeColor="text1"/>
          <w:sz w:val="24"/>
          <w:szCs w:val="24"/>
        </w:rPr>
        <w:t xml:space="preserve">Table </w:t>
      </w:r>
      <w:r>
        <w:rPr>
          <w:color w:val="000000" w:themeColor="text1"/>
          <w:sz w:val="24"/>
          <w:szCs w:val="24"/>
        </w:rPr>
        <w:t>1</w:t>
      </w:r>
      <w:r w:rsidRPr="00A51FB2">
        <w:rPr>
          <w:color w:val="000000" w:themeColor="text1"/>
          <w:sz w:val="24"/>
          <w:szCs w:val="24"/>
        </w:rPr>
        <w:t xml:space="preserve">. </w:t>
      </w:r>
      <w:r w:rsidR="006B5D22">
        <w:rPr>
          <w:color w:val="000000" w:themeColor="text1"/>
          <w:sz w:val="24"/>
          <w:szCs w:val="24"/>
        </w:rPr>
        <w:t>Kinematic and morphometric variables used for modeling of hydrodynamic properties for all (n=63) individual whales in our dataset. Those with an asterisk were modeled using available data and methods in the literature.</w:t>
      </w:r>
      <w:r w:rsidRPr="00A51FB2">
        <w:rPr>
          <w:color w:val="000000" w:themeColor="text1"/>
          <w:sz w:val="24"/>
          <w:szCs w:val="24"/>
        </w:rPr>
        <w:t xml:space="preserve"> All values are given as the mean </w:t>
      </w:r>
      <w:r w:rsidRPr="00CA6B34">
        <w:rPr>
          <w:color w:val="000000" w:themeColor="text1"/>
          <w:sz w:val="24"/>
          <w:szCs w:val="24"/>
        </w:rPr>
        <w:t>± the standard error</w:t>
      </w:r>
      <w:r w:rsidRPr="00E90454">
        <w:rPr>
          <w:color w:val="000000" w:themeColor="text1"/>
          <w:sz w:val="24"/>
          <w:szCs w:val="24"/>
        </w:rPr>
        <w:t>.</w:t>
      </w:r>
    </w:p>
    <w:p w14:paraId="396D5295" w14:textId="3205F1FA" w:rsidR="00470394" w:rsidRDefault="00470394" w:rsidP="00FE2636">
      <w:pPr>
        <w:shd w:val="clear" w:color="auto" w:fill="FFFFFF"/>
        <w:spacing w:line="240" w:lineRule="auto"/>
        <w:rPr>
          <w:color w:val="000000" w:themeColor="text1"/>
          <w:sz w:val="24"/>
          <w:szCs w:val="24"/>
        </w:rPr>
      </w:pPr>
    </w:p>
    <w:p w14:paraId="2920C11D" w14:textId="689D3F56" w:rsidR="00470394" w:rsidRDefault="00470394" w:rsidP="00FE2636">
      <w:pPr>
        <w:shd w:val="clear" w:color="auto" w:fill="FFFFFF"/>
        <w:spacing w:line="240" w:lineRule="auto"/>
        <w:rPr>
          <w:color w:val="000000" w:themeColor="text1"/>
          <w:sz w:val="24"/>
          <w:szCs w:val="24"/>
        </w:rPr>
      </w:pPr>
    </w:p>
    <w:p w14:paraId="7393C338" w14:textId="06B53AA7" w:rsidR="00470394" w:rsidRDefault="00470394" w:rsidP="00FE2636">
      <w:pPr>
        <w:shd w:val="clear" w:color="auto" w:fill="FFFFFF"/>
        <w:spacing w:line="240" w:lineRule="auto"/>
        <w:rPr>
          <w:color w:val="000000" w:themeColor="text1"/>
          <w:sz w:val="24"/>
          <w:szCs w:val="24"/>
        </w:rPr>
      </w:pPr>
    </w:p>
    <w:p w14:paraId="7197BD28" w14:textId="654092FA" w:rsidR="00470394" w:rsidRDefault="00470394" w:rsidP="00FE2636">
      <w:pPr>
        <w:shd w:val="clear" w:color="auto" w:fill="FFFFFF"/>
        <w:spacing w:line="240" w:lineRule="auto"/>
        <w:rPr>
          <w:color w:val="000000" w:themeColor="text1"/>
          <w:sz w:val="24"/>
          <w:szCs w:val="24"/>
        </w:rPr>
      </w:pPr>
    </w:p>
    <w:p w14:paraId="79536CF0" w14:textId="10873784" w:rsidR="00470394" w:rsidRDefault="00470394" w:rsidP="00FE2636">
      <w:pPr>
        <w:shd w:val="clear" w:color="auto" w:fill="FFFFFF"/>
        <w:spacing w:line="240" w:lineRule="auto"/>
        <w:rPr>
          <w:color w:val="000000" w:themeColor="text1"/>
          <w:sz w:val="24"/>
          <w:szCs w:val="24"/>
        </w:rPr>
      </w:pPr>
    </w:p>
    <w:p w14:paraId="2E696E0A" w14:textId="1DAF3A1F" w:rsidR="00470394" w:rsidRDefault="00470394" w:rsidP="00FE2636">
      <w:pPr>
        <w:shd w:val="clear" w:color="auto" w:fill="FFFFFF"/>
        <w:spacing w:line="240" w:lineRule="auto"/>
        <w:rPr>
          <w:color w:val="000000" w:themeColor="text1"/>
          <w:sz w:val="24"/>
          <w:szCs w:val="24"/>
        </w:rPr>
      </w:pPr>
    </w:p>
    <w:p w14:paraId="66556B7C" w14:textId="76096509" w:rsidR="00470394" w:rsidRDefault="00470394" w:rsidP="00FE2636">
      <w:pPr>
        <w:shd w:val="clear" w:color="auto" w:fill="FFFFFF"/>
        <w:spacing w:line="240" w:lineRule="auto"/>
        <w:rPr>
          <w:color w:val="000000" w:themeColor="text1"/>
          <w:sz w:val="24"/>
          <w:szCs w:val="24"/>
        </w:rPr>
      </w:pPr>
    </w:p>
    <w:p w14:paraId="6176072C" w14:textId="07FE1B66" w:rsidR="00470394" w:rsidRDefault="00470394" w:rsidP="00FE2636">
      <w:pPr>
        <w:shd w:val="clear" w:color="auto" w:fill="FFFFFF"/>
        <w:spacing w:line="240" w:lineRule="auto"/>
        <w:rPr>
          <w:color w:val="000000" w:themeColor="text1"/>
          <w:sz w:val="24"/>
          <w:szCs w:val="24"/>
        </w:rPr>
      </w:pPr>
    </w:p>
    <w:p w14:paraId="3A6DC78F" w14:textId="208D98EF" w:rsidR="00470394" w:rsidRDefault="00470394" w:rsidP="00FE2636">
      <w:pPr>
        <w:shd w:val="clear" w:color="auto" w:fill="FFFFFF"/>
        <w:spacing w:line="240" w:lineRule="auto"/>
        <w:rPr>
          <w:color w:val="000000" w:themeColor="text1"/>
          <w:sz w:val="24"/>
          <w:szCs w:val="24"/>
        </w:rPr>
      </w:pPr>
    </w:p>
    <w:p w14:paraId="7330D672" w14:textId="339FDA83" w:rsidR="00470394" w:rsidRDefault="00470394" w:rsidP="00FE2636">
      <w:pPr>
        <w:shd w:val="clear" w:color="auto" w:fill="FFFFFF"/>
        <w:spacing w:line="240" w:lineRule="auto"/>
        <w:rPr>
          <w:color w:val="000000" w:themeColor="text1"/>
          <w:sz w:val="24"/>
          <w:szCs w:val="24"/>
        </w:rPr>
      </w:pPr>
    </w:p>
    <w:p w14:paraId="168E9A40" w14:textId="77C047BD" w:rsidR="00470394" w:rsidRDefault="00470394" w:rsidP="00FE2636">
      <w:pPr>
        <w:shd w:val="clear" w:color="auto" w:fill="FFFFFF"/>
        <w:spacing w:line="240" w:lineRule="auto"/>
        <w:rPr>
          <w:color w:val="000000" w:themeColor="text1"/>
          <w:sz w:val="24"/>
          <w:szCs w:val="24"/>
        </w:rPr>
      </w:pPr>
    </w:p>
    <w:p w14:paraId="268D0A3C" w14:textId="0BCE5AEB" w:rsidR="00470394" w:rsidRDefault="00470394" w:rsidP="00FE2636">
      <w:pPr>
        <w:shd w:val="clear" w:color="auto" w:fill="FFFFFF"/>
        <w:spacing w:line="240" w:lineRule="auto"/>
        <w:rPr>
          <w:color w:val="000000" w:themeColor="text1"/>
          <w:sz w:val="24"/>
          <w:szCs w:val="24"/>
        </w:rPr>
      </w:pPr>
    </w:p>
    <w:p w14:paraId="0682A8EA" w14:textId="5D96CDAE" w:rsidR="00470394" w:rsidRDefault="00470394" w:rsidP="00FE2636">
      <w:pPr>
        <w:shd w:val="clear" w:color="auto" w:fill="FFFFFF"/>
        <w:spacing w:line="240" w:lineRule="auto"/>
        <w:rPr>
          <w:color w:val="000000" w:themeColor="text1"/>
          <w:sz w:val="24"/>
          <w:szCs w:val="24"/>
        </w:rPr>
      </w:pPr>
    </w:p>
    <w:p w14:paraId="7D5D80A5" w14:textId="175FAD53" w:rsidR="00470394" w:rsidRDefault="00470394" w:rsidP="00FE2636">
      <w:pPr>
        <w:shd w:val="clear" w:color="auto" w:fill="FFFFFF"/>
        <w:spacing w:line="240" w:lineRule="auto"/>
        <w:rPr>
          <w:color w:val="000000" w:themeColor="text1"/>
          <w:sz w:val="24"/>
          <w:szCs w:val="24"/>
        </w:rPr>
      </w:pPr>
    </w:p>
    <w:p w14:paraId="4C89065E" w14:textId="77777777" w:rsidR="00470394" w:rsidRDefault="00470394" w:rsidP="00FE2636">
      <w:pPr>
        <w:shd w:val="clear" w:color="auto" w:fill="FFFFFF"/>
        <w:spacing w:line="240" w:lineRule="auto"/>
        <w:rPr>
          <w:color w:val="000000" w:themeColor="text1"/>
          <w:sz w:val="24"/>
          <w:szCs w:val="24"/>
        </w:rPr>
      </w:pPr>
    </w:p>
    <w:p w14:paraId="08D91D58" w14:textId="0C4779B6" w:rsidR="00470394" w:rsidRDefault="00470394" w:rsidP="00FE2636">
      <w:pPr>
        <w:shd w:val="clear" w:color="auto" w:fill="FFFFFF"/>
        <w:spacing w:line="240" w:lineRule="auto"/>
        <w:rPr>
          <w:color w:val="000000" w:themeColor="text1"/>
          <w:sz w:val="24"/>
          <w:szCs w:val="24"/>
        </w:rPr>
      </w:pPr>
    </w:p>
    <w:p w14:paraId="2D14EC32" w14:textId="5C1DA5DC" w:rsidR="00470394" w:rsidRDefault="00470394" w:rsidP="00FE2636">
      <w:pPr>
        <w:shd w:val="clear" w:color="auto" w:fill="FFFFFF"/>
        <w:spacing w:line="240" w:lineRule="auto"/>
        <w:rPr>
          <w:color w:val="000000" w:themeColor="text1"/>
          <w:sz w:val="24"/>
          <w:szCs w:val="24"/>
        </w:rPr>
      </w:pPr>
    </w:p>
    <w:p w14:paraId="7870D32B" w14:textId="1B620831" w:rsidR="009C4254" w:rsidRDefault="009C4254" w:rsidP="00FE2636">
      <w:pPr>
        <w:shd w:val="clear" w:color="auto" w:fill="FFFFFF"/>
        <w:spacing w:line="240" w:lineRule="auto"/>
        <w:rPr>
          <w:color w:val="000000" w:themeColor="text1"/>
          <w:sz w:val="24"/>
          <w:szCs w:val="24"/>
        </w:rPr>
      </w:pPr>
    </w:p>
    <w:p w14:paraId="1AE1051D" w14:textId="458DDDAF" w:rsidR="009C4254" w:rsidRDefault="009C4254" w:rsidP="00FE2636">
      <w:pPr>
        <w:shd w:val="clear" w:color="auto" w:fill="FFFFFF"/>
        <w:spacing w:line="240" w:lineRule="auto"/>
        <w:rPr>
          <w:color w:val="000000" w:themeColor="text1"/>
          <w:sz w:val="24"/>
          <w:szCs w:val="24"/>
        </w:rPr>
      </w:pPr>
    </w:p>
    <w:p w14:paraId="6E7E6C98" w14:textId="03190440" w:rsidR="009C4254" w:rsidRDefault="009C4254" w:rsidP="00FE2636">
      <w:pPr>
        <w:shd w:val="clear" w:color="auto" w:fill="FFFFFF"/>
        <w:spacing w:line="240" w:lineRule="auto"/>
        <w:rPr>
          <w:color w:val="000000" w:themeColor="text1"/>
          <w:sz w:val="24"/>
          <w:szCs w:val="24"/>
        </w:rPr>
      </w:pPr>
    </w:p>
    <w:p w14:paraId="71C4B6A1" w14:textId="229F4537" w:rsidR="009C4254" w:rsidRDefault="009C4254" w:rsidP="00FE2636">
      <w:pPr>
        <w:shd w:val="clear" w:color="auto" w:fill="FFFFFF"/>
        <w:spacing w:line="240" w:lineRule="auto"/>
        <w:rPr>
          <w:color w:val="000000" w:themeColor="text1"/>
          <w:sz w:val="24"/>
          <w:szCs w:val="24"/>
        </w:rPr>
      </w:pPr>
    </w:p>
    <w:p w14:paraId="532F09CC" w14:textId="4E97C780" w:rsidR="009C4254" w:rsidRDefault="009C4254" w:rsidP="00FE2636">
      <w:pPr>
        <w:shd w:val="clear" w:color="auto" w:fill="FFFFFF"/>
        <w:spacing w:line="240" w:lineRule="auto"/>
        <w:rPr>
          <w:color w:val="000000" w:themeColor="text1"/>
          <w:sz w:val="24"/>
          <w:szCs w:val="24"/>
        </w:rPr>
      </w:pPr>
    </w:p>
    <w:p w14:paraId="2FCD6506" w14:textId="75A963C1" w:rsidR="009C4254" w:rsidRDefault="009C4254" w:rsidP="00FE2636">
      <w:pPr>
        <w:shd w:val="clear" w:color="auto" w:fill="FFFFFF"/>
        <w:spacing w:line="240" w:lineRule="auto"/>
        <w:rPr>
          <w:color w:val="000000" w:themeColor="text1"/>
          <w:sz w:val="24"/>
          <w:szCs w:val="24"/>
        </w:rPr>
      </w:pPr>
    </w:p>
    <w:p w14:paraId="7E64D560" w14:textId="7D5AC439" w:rsidR="009C4254" w:rsidRDefault="009C4254" w:rsidP="00FE2636">
      <w:pPr>
        <w:shd w:val="clear" w:color="auto" w:fill="FFFFFF"/>
        <w:spacing w:line="240" w:lineRule="auto"/>
        <w:rPr>
          <w:color w:val="000000" w:themeColor="text1"/>
          <w:sz w:val="24"/>
          <w:szCs w:val="24"/>
        </w:rPr>
      </w:pPr>
    </w:p>
    <w:p w14:paraId="1E26C4C2" w14:textId="5056F84E" w:rsidR="009C4254" w:rsidRDefault="009C4254" w:rsidP="00FE2636">
      <w:pPr>
        <w:shd w:val="clear" w:color="auto" w:fill="FFFFFF"/>
        <w:spacing w:line="240" w:lineRule="auto"/>
        <w:rPr>
          <w:color w:val="000000" w:themeColor="text1"/>
          <w:sz w:val="24"/>
          <w:szCs w:val="24"/>
        </w:rPr>
      </w:pPr>
    </w:p>
    <w:p w14:paraId="33809A29" w14:textId="67A6D7DB" w:rsidR="009C4254" w:rsidRDefault="009C4254" w:rsidP="00FE2636">
      <w:pPr>
        <w:shd w:val="clear" w:color="auto" w:fill="FFFFFF"/>
        <w:spacing w:line="240" w:lineRule="auto"/>
        <w:rPr>
          <w:color w:val="000000" w:themeColor="text1"/>
          <w:sz w:val="24"/>
          <w:szCs w:val="24"/>
        </w:rPr>
      </w:pPr>
    </w:p>
    <w:p w14:paraId="06B3D8E9" w14:textId="77777777" w:rsidR="009C4254" w:rsidRDefault="009C4254" w:rsidP="00FE2636">
      <w:pPr>
        <w:shd w:val="clear" w:color="auto" w:fill="FFFFFF"/>
        <w:spacing w:line="240" w:lineRule="auto"/>
        <w:rPr>
          <w:color w:val="000000" w:themeColor="text1"/>
          <w:sz w:val="24"/>
          <w:szCs w:val="24"/>
        </w:rPr>
      </w:pPr>
    </w:p>
    <w:p w14:paraId="6204DDB7" w14:textId="6FBA9E14" w:rsidR="00470394" w:rsidRDefault="00470394" w:rsidP="00FE2636">
      <w:pPr>
        <w:shd w:val="clear" w:color="auto" w:fill="FFFFFF"/>
        <w:spacing w:line="240" w:lineRule="auto"/>
        <w:rPr>
          <w:color w:val="000000" w:themeColor="text1"/>
          <w:sz w:val="24"/>
          <w:szCs w:val="24"/>
        </w:rPr>
      </w:pPr>
    </w:p>
    <w:p w14:paraId="654F54FB" w14:textId="2F7C1ACB" w:rsidR="00470394" w:rsidRDefault="00470394" w:rsidP="00FE2636">
      <w:pPr>
        <w:shd w:val="clear" w:color="auto" w:fill="FFFFFF"/>
        <w:spacing w:line="240" w:lineRule="auto"/>
        <w:rPr>
          <w:color w:val="000000" w:themeColor="text1"/>
          <w:sz w:val="24"/>
          <w:szCs w:val="24"/>
        </w:rPr>
      </w:pPr>
    </w:p>
    <w:tbl>
      <w:tblPr>
        <w:tblW w:w="10080" w:type="dxa"/>
        <w:jc w:val="center"/>
        <w:tblBorders>
          <w:top w:val="nil"/>
          <w:left w:val="nil"/>
          <w:bottom w:val="nil"/>
          <w:right w:val="nil"/>
          <w:insideH w:val="nil"/>
          <w:insideV w:val="nil"/>
        </w:tblBorders>
        <w:tblLayout w:type="fixed"/>
        <w:tblLook w:val="0600" w:firstRow="0" w:lastRow="0" w:firstColumn="0" w:lastColumn="0" w:noHBand="1" w:noVBand="1"/>
      </w:tblPr>
      <w:tblGrid>
        <w:gridCol w:w="1890"/>
        <w:gridCol w:w="2047"/>
        <w:gridCol w:w="2048"/>
        <w:gridCol w:w="2047"/>
        <w:gridCol w:w="2048"/>
      </w:tblGrid>
      <w:tr w:rsidR="006B5D22" w:rsidRPr="00A51FB2" w14:paraId="281A387A" w14:textId="77777777" w:rsidTr="00104FA1">
        <w:trPr>
          <w:trHeight w:val="432"/>
          <w:jc w:val="center"/>
        </w:trPr>
        <w:tc>
          <w:tcPr>
            <w:tcW w:w="1890" w:type="dxa"/>
            <w:tcBorders>
              <w:top w:val="nil"/>
              <w:left w:val="nil"/>
              <w:bottom w:val="single" w:sz="4" w:space="0" w:color="auto"/>
              <w:right w:val="nil"/>
            </w:tcBorders>
            <w:shd w:val="clear" w:color="auto" w:fill="FFFFFF"/>
            <w:vAlign w:val="center"/>
          </w:tcPr>
          <w:p w14:paraId="49D86E0A" w14:textId="77777777" w:rsidR="006B5D22" w:rsidRPr="00A51FB2" w:rsidRDefault="006B5D22" w:rsidP="000A506C">
            <w:pPr>
              <w:spacing w:after="160"/>
              <w:jc w:val="center"/>
              <w:rPr>
                <w:b/>
                <w:i/>
                <w:color w:val="000000" w:themeColor="text1"/>
                <w:sz w:val="24"/>
                <w:szCs w:val="24"/>
              </w:rPr>
            </w:pPr>
          </w:p>
        </w:tc>
        <w:tc>
          <w:tcPr>
            <w:tcW w:w="8190" w:type="dxa"/>
            <w:gridSpan w:val="4"/>
            <w:tcBorders>
              <w:top w:val="nil"/>
              <w:left w:val="nil"/>
              <w:bottom w:val="single" w:sz="4" w:space="0" w:color="auto"/>
              <w:right w:val="nil"/>
            </w:tcBorders>
            <w:shd w:val="clear" w:color="auto" w:fill="FFFFFF"/>
            <w:vAlign w:val="center"/>
          </w:tcPr>
          <w:p w14:paraId="658793F3" w14:textId="77777777" w:rsidR="006B5D22" w:rsidRPr="00A51FB2" w:rsidRDefault="006B5D22" w:rsidP="000A506C">
            <w:pPr>
              <w:spacing w:after="160"/>
              <w:jc w:val="center"/>
              <w:rPr>
                <w:b/>
                <w:i/>
                <w:color w:val="000000" w:themeColor="text1"/>
                <w:sz w:val="24"/>
                <w:szCs w:val="24"/>
              </w:rPr>
            </w:pPr>
            <w:r w:rsidRPr="00A51FB2">
              <w:rPr>
                <w:b/>
                <w:i/>
                <w:color w:val="000000" w:themeColor="text1"/>
                <w:sz w:val="24"/>
                <w:szCs w:val="24"/>
              </w:rPr>
              <w:t>Hydrodynamic Calculations</w:t>
            </w:r>
          </w:p>
        </w:tc>
      </w:tr>
      <w:tr w:rsidR="006B5D22" w:rsidRPr="00A51FB2" w14:paraId="68DA592F" w14:textId="77777777" w:rsidTr="00104FA1">
        <w:trPr>
          <w:trHeight w:val="292"/>
          <w:jc w:val="center"/>
        </w:trPr>
        <w:tc>
          <w:tcPr>
            <w:tcW w:w="1890" w:type="dxa"/>
            <w:tcBorders>
              <w:top w:val="single" w:sz="4" w:space="0" w:color="auto"/>
              <w:left w:val="nil"/>
              <w:bottom w:val="single" w:sz="4" w:space="0" w:color="auto"/>
              <w:right w:val="nil"/>
            </w:tcBorders>
            <w:shd w:val="clear" w:color="auto" w:fill="FFFFFF"/>
            <w:vAlign w:val="center"/>
          </w:tcPr>
          <w:p w14:paraId="10F578AA" w14:textId="77777777" w:rsidR="006B5D22" w:rsidRPr="008B00FD" w:rsidRDefault="006B5D22" w:rsidP="000A506C">
            <w:pPr>
              <w:jc w:val="center"/>
              <w:rPr>
                <w:b/>
                <w:i/>
                <w:color w:val="000000" w:themeColor="text1"/>
                <w:sz w:val="20"/>
                <w:szCs w:val="20"/>
              </w:rPr>
            </w:pPr>
            <w:r>
              <w:rPr>
                <w:b/>
                <w:i/>
                <w:color w:val="000000" w:themeColor="text1"/>
                <w:sz w:val="20"/>
                <w:szCs w:val="20"/>
              </w:rPr>
              <w:t>Species</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35D87641" w14:textId="77777777" w:rsidR="006B5D22" w:rsidRPr="00B97EE0" w:rsidRDefault="006B5D22" w:rsidP="000A506C">
            <w:pPr>
              <w:jc w:val="center"/>
              <w:rPr>
                <w:b/>
                <w:i/>
                <w:color w:val="000000" w:themeColor="text1"/>
                <w:sz w:val="20"/>
                <w:szCs w:val="20"/>
              </w:rPr>
            </w:pPr>
            <w:r w:rsidRPr="00B97EE0">
              <w:rPr>
                <w:b/>
                <w:i/>
                <w:color w:val="000000" w:themeColor="text1"/>
                <w:sz w:val="20"/>
                <w:szCs w:val="20"/>
              </w:rPr>
              <w:t>Mass-Specific Thrust (N kg</w:t>
            </w:r>
            <w:r w:rsidRPr="00B97EE0">
              <w:rPr>
                <w:b/>
                <w:i/>
                <w:color w:val="000000" w:themeColor="text1"/>
                <w:sz w:val="20"/>
                <w:szCs w:val="20"/>
                <w:vertAlign w:val="superscript"/>
              </w:rPr>
              <w:t>-1</w:t>
            </w:r>
            <w:r w:rsidRPr="00B97EE0">
              <w:rPr>
                <w:b/>
                <w:i/>
                <w:color w:val="000000" w:themeColor="text1"/>
                <w:sz w:val="20"/>
                <w:szCs w:val="20"/>
              </w:rPr>
              <w:t>)</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4C3D6258" w14:textId="77777777" w:rsidR="006B5D22" w:rsidRPr="00B97EE0" w:rsidRDefault="006B5D22" w:rsidP="000A506C">
            <w:pPr>
              <w:jc w:val="center"/>
              <w:rPr>
                <w:b/>
                <w:i/>
                <w:color w:val="000000" w:themeColor="text1"/>
                <w:sz w:val="20"/>
                <w:szCs w:val="20"/>
              </w:rPr>
            </w:pPr>
            <w:r w:rsidRPr="00B97EE0">
              <w:rPr>
                <w:b/>
                <w:i/>
                <w:color w:val="000000" w:themeColor="text1"/>
                <w:sz w:val="20"/>
                <w:szCs w:val="20"/>
              </w:rPr>
              <w:t>Drag Coeff</w:t>
            </w:r>
            <w:r>
              <w:rPr>
                <w:b/>
                <w:i/>
                <w:color w:val="000000" w:themeColor="text1"/>
                <w:sz w:val="20"/>
                <w:szCs w:val="20"/>
              </w:rPr>
              <w:t>icient</w:t>
            </w:r>
          </w:p>
        </w:tc>
        <w:tc>
          <w:tcPr>
            <w:tcW w:w="2047"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69F2B5CA" w14:textId="77777777" w:rsidR="006B5D22" w:rsidRPr="00B97EE0" w:rsidRDefault="006B5D22" w:rsidP="000A506C">
            <w:pPr>
              <w:jc w:val="center"/>
              <w:rPr>
                <w:b/>
                <w:i/>
                <w:color w:val="000000" w:themeColor="text1"/>
                <w:sz w:val="20"/>
                <w:szCs w:val="20"/>
              </w:rPr>
            </w:pPr>
            <w:r w:rsidRPr="00B97EE0">
              <w:rPr>
                <w:b/>
                <w:i/>
                <w:color w:val="000000" w:themeColor="text1"/>
                <w:sz w:val="20"/>
                <w:szCs w:val="20"/>
              </w:rPr>
              <w:t>Reynolds Number</w:t>
            </w:r>
          </w:p>
        </w:tc>
        <w:tc>
          <w:tcPr>
            <w:tcW w:w="2048" w:type="dxa"/>
            <w:tcBorders>
              <w:top w:val="single" w:sz="4" w:space="0" w:color="auto"/>
              <w:left w:val="nil"/>
              <w:bottom w:val="single" w:sz="4" w:space="0" w:color="auto"/>
              <w:right w:val="nil"/>
            </w:tcBorders>
            <w:shd w:val="clear" w:color="auto" w:fill="FFFFFF"/>
            <w:tcMar>
              <w:top w:w="100" w:type="dxa"/>
              <w:left w:w="100" w:type="dxa"/>
              <w:bottom w:w="100" w:type="dxa"/>
              <w:right w:w="100" w:type="dxa"/>
            </w:tcMar>
            <w:vAlign w:val="center"/>
          </w:tcPr>
          <w:p w14:paraId="1F34EED6" w14:textId="77777777" w:rsidR="006B5D22" w:rsidRPr="00B97EE0" w:rsidRDefault="006B5D22" w:rsidP="000A506C">
            <w:pPr>
              <w:jc w:val="center"/>
              <w:rPr>
                <w:b/>
                <w:i/>
                <w:color w:val="000000" w:themeColor="text1"/>
                <w:sz w:val="20"/>
                <w:szCs w:val="20"/>
              </w:rPr>
            </w:pPr>
            <w:r w:rsidRPr="00B97EE0">
              <w:rPr>
                <w:b/>
                <w:i/>
                <w:color w:val="000000" w:themeColor="text1"/>
                <w:sz w:val="20"/>
                <w:szCs w:val="20"/>
              </w:rPr>
              <w:t>Propulsive Efficiency</w:t>
            </w:r>
          </w:p>
        </w:tc>
      </w:tr>
      <w:tr w:rsidR="006B5D22" w:rsidRPr="00A51FB2" w14:paraId="31A18670" w14:textId="77777777" w:rsidTr="00104FA1">
        <w:trPr>
          <w:trHeight w:val="925"/>
          <w:jc w:val="center"/>
        </w:trPr>
        <w:tc>
          <w:tcPr>
            <w:tcW w:w="1890" w:type="dxa"/>
            <w:tcBorders>
              <w:top w:val="single" w:sz="4" w:space="0" w:color="auto"/>
              <w:left w:val="nil"/>
              <w:bottom w:val="nil"/>
              <w:right w:val="nil"/>
            </w:tcBorders>
            <w:shd w:val="clear" w:color="auto" w:fill="A5A5A5" w:themeFill="accent3"/>
            <w:vAlign w:val="center"/>
          </w:tcPr>
          <w:p w14:paraId="1B9C5C88" w14:textId="77777777" w:rsidR="006B5D22" w:rsidRPr="00B97EE0" w:rsidRDefault="006B5D22" w:rsidP="000A506C">
            <w:pPr>
              <w:jc w:val="center"/>
              <w:rPr>
                <w:b/>
                <w:i/>
                <w:color w:val="000000" w:themeColor="text1"/>
                <w:sz w:val="20"/>
                <w:szCs w:val="20"/>
              </w:rPr>
            </w:pPr>
            <w:r>
              <w:rPr>
                <w:b/>
                <w:i/>
                <w:color w:val="000000" w:themeColor="text1"/>
                <w:sz w:val="20"/>
                <w:szCs w:val="20"/>
              </w:rPr>
              <w:t>Minke</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24E8E117" w14:textId="77777777" w:rsidR="006B5D22" w:rsidRPr="00B97EE0" w:rsidRDefault="006B5D22" w:rsidP="000A506C">
            <w:pPr>
              <w:jc w:val="center"/>
              <w:rPr>
                <w:color w:val="000000" w:themeColor="text1"/>
                <w:sz w:val="20"/>
                <w:szCs w:val="20"/>
              </w:rPr>
            </w:pPr>
            <w:r w:rsidRPr="00B97EE0">
              <w:rPr>
                <w:color w:val="000000" w:themeColor="text1"/>
                <w:sz w:val="20"/>
                <w:szCs w:val="20"/>
              </w:rPr>
              <w:t>0.336</w:t>
            </w:r>
          </w:p>
          <w:p w14:paraId="150FEADA" w14:textId="77777777" w:rsidR="006B5D22" w:rsidRPr="00B97EE0" w:rsidRDefault="006B5D22" w:rsidP="000A506C">
            <w:pPr>
              <w:jc w:val="center"/>
              <w:rPr>
                <w:color w:val="000000" w:themeColor="text1"/>
                <w:sz w:val="20"/>
                <w:szCs w:val="20"/>
              </w:rPr>
            </w:pPr>
            <w:r w:rsidRPr="00B97EE0">
              <w:rPr>
                <w:color w:val="000000" w:themeColor="text1"/>
                <w:sz w:val="20"/>
                <w:szCs w:val="20"/>
              </w:rPr>
              <w:t>±</w:t>
            </w:r>
          </w:p>
          <w:p w14:paraId="1EB16937" w14:textId="77777777" w:rsidR="006B5D22" w:rsidRPr="00B97EE0" w:rsidRDefault="006B5D22" w:rsidP="000A506C">
            <w:pPr>
              <w:jc w:val="center"/>
              <w:rPr>
                <w:color w:val="000000" w:themeColor="text1"/>
                <w:sz w:val="20"/>
                <w:szCs w:val="20"/>
              </w:rPr>
            </w:pPr>
            <w:r w:rsidRPr="00B97EE0">
              <w:rPr>
                <w:color w:val="000000" w:themeColor="text1"/>
                <w:sz w:val="20"/>
                <w:szCs w:val="20"/>
              </w:rPr>
              <w:t>1.3 x 10</w:t>
            </w:r>
            <w:r w:rsidRPr="00B97EE0">
              <w:rPr>
                <w:color w:val="000000" w:themeColor="text1"/>
                <w:sz w:val="20"/>
                <w:szCs w:val="20"/>
                <w:vertAlign w:val="superscript"/>
              </w:rPr>
              <w:t>-3</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171E296A" w14:textId="77777777" w:rsidR="006B5D22" w:rsidRPr="00B97EE0" w:rsidRDefault="006B5D22" w:rsidP="000A506C">
            <w:pPr>
              <w:jc w:val="center"/>
              <w:rPr>
                <w:color w:val="000000" w:themeColor="text1"/>
                <w:sz w:val="20"/>
                <w:szCs w:val="20"/>
              </w:rPr>
            </w:pPr>
            <w:r w:rsidRPr="00B97EE0">
              <w:rPr>
                <w:color w:val="000000" w:themeColor="text1"/>
                <w:sz w:val="20"/>
                <w:szCs w:val="20"/>
              </w:rPr>
              <w:t>0.011</w:t>
            </w:r>
          </w:p>
          <w:p w14:paraId="7B279774" w14:textId="77777777" w:rsidR="006B5D22" w:rsidRPr="00B97EE0" w:rsidRDefault="006B5D22" w:rsidP="000A506C">
            <w:pPr>
              <w:jc w:val="center"/>
              <w:rPr>
                <w:color w:val="000000" w:themeColor="text1"/>
                <w:sz w:val="20"/>
                <w:szCs w:val="20"/>
              </w:rPr>
            </w:pPr>
            <w:r w:rsidRPr="00B97EE0">
              <w:rPr>
                <w:color w:val="000000" w:themeColor="text1"/>
                <w:sz w:val="20"/>
                <w:szCs w:val="20"/>
              </w:rPr>
              <w:t>±</w:t>
            </w:r>
          </w:p>
          <w:p w14:paraId="38EA3613" w14:textId="77777777" w:rsidR="006B5D22" w:rsidRPr="00B97EE0" w:rsidRDefault="006B5D22" w:rsidP="000A506C">
            <w:pPr>
              <w:jc w:val="center"/>
              <w:rPr>
                <w:color w:val="000000" w:themeColor="text1"/>
                <w:sz w:val="20"/>
                <w:szCs w:val="20"/>
                <w:vertAlign w:val="superscript"/>
              </w:rPr>
            </w:pPr>
            <w:r w:rsidRPr="00B97EE0">
              <w:rPr>
                <w:color w:val="000000" w:themeColor="text1"/>
                <w:sz w:val="20"/>
                <w:szCs w:val="20"/>
              </w:rPr>
              <w:t>3.8 x 10</w:t>
            </w:r>
            <w:r w:rsidRPr="00B97EE0">
              <w:rPr>
                <w:color w:val="000000" w:themeColor="text1"/>
                <w:sz w:val="20"/>
                <w:szCs w:val="20"/>
                <w:vertAlign w:val="superscript"/>
              </w:rPr>
              <w:t>-5</w:t>
            </w:r>
          </w:p>
        </w:tc>
        <w:tc>
          <w:tcPr>
            <w:tcW w:w="2047"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0C295757" w14:textId="77777777" w:rsidR="006B5D22" w:rsidRPr="00B97EE0" w:rsidRDefault="006B5D22" w:rsidP="000A506C">
            <w:pPr>
              <w:jc w:val="center"/>
              <w:rPr>
                <w:color w:val="000000" w:themeColor="text1"/>
                <w:sz w:val="20"/>
                <w:szCs w:val="20"/>
                <w:vertAlign w:val="superscript"/>
              </w:rPr>
            </w:pPr>
            <w:r w:rsidRPr="00B97EE0">
              <w:rPr>
                <w:color w:val="000000" w:themeColor="text1"/>
                <w:sz w:val="20"/>
                <w:szCs w:val="20"/>
              </w:rPr>
              <w:t>1.71 x 10</w:t>
            </w:r>
            <w:r w:rsidRPr="00B97EE0">
              <w:rPr>
                <w:color w:val="000000" w:themeColor="text1"/>
                <w:sz w:val="20"/>
                <w:szCs w:val="20"/>
                <w:vertAlign w:val="superscript"/>
              </w:rPr>
              <w:t>7</w:t>
            </w:r>
          </w:p>
          <w:p w14:paraId="29084F51" w14:textId="77777777" w:rsidR="006B5D22" w:rsidRPr="00B97EE0" w:rsidRDefault="006B5D22" w:rsidP="000A506C">
            <w:pPr>
              <w:jc w:val="center"/>
              <w:rPr>
                <w:color w:val="000000" w:themeColor="text1"/>
                <w:sz w:val="20"/>
                <w:szCs w:val="20"/>
              </w:rPr>
            </w:pPr>
            <w:r w:rsidRPr="00B97EE0">
              <w:rPr>
                <w:color w:val="000000" w:themeColor="text1"/>
                <w:sz w:val="20"/>
                <w:szCs w:val="20"/>
              </w:rPr>
              <w:t>±</w:t>
            </w:r>
          </w:p>
          <w:p w14:paraId="3ED79E6F" w14:textId="77777777" w:rsidR="006B5D22" w:rsidRPr="00B97EE0" w:rsidRDefault="006B5D22" w:rsidP="000A506C">
            <w:pPr>
              <w:jc w:val="center"/>
              <w:rPr>
                <w:color w:val="000000" w:themeColor="text1"/>
                <w:sz w:val="20"/>
                <w:szCs w:val="20"/>
                <w:vertAlign w:val="superscript"/>
              </w:rPr>
            </w:pPr>
            <w:r w:rsidRPr="00B97EE0">
              <w:rPr>
                <w:color w:val="000000" w:themeColor="text1"/>
                <w:sz w:val="20"/>
                <w:szCs w:val="20"/>
              </w:rPr>
              <w:t>2.3 x 10</w:t>
            </w:r>
            <w:r w:rsidRPr="00B97EE0">
              <w:rPr>
                <w:color w:val="000000" w:themeColor="text1"/>
                <w:sz w:val="20"/>
                <w:szCs w:val="20"/>
                <w:vertAlign w:val="superscript"/>
              </w:rPr>
              <w:t>4</w:t>
            </w:r>
          </w:p>
        </w:tc>
        <w:tc>
          <w:tcPr>
            <w:tcW w:w="2048" w:type="dxa"/>
            <w:tcBorders>
              <w:top w:val="single" w:sz="4" w:space="0" w:color="auto"/>
              <w:left w:val="nil"/>
              <w:bottom w:val="nil"/>
              <w:right w:val="nil"/>
            </w:tcBorders>
            <w:shd w:val="clear" w:color="auto" w:fill="A5A5A5" w:themeFill="accent3"/>
            <w:tcMar>
              <w:top w:w="100" w:type="dxa"/>
              <w:left w:w="100" w:type="dxa"/>
              <w:bottom w:w="100" w:type="dxa"/>
              <w:right w:w="100" w:type="dxa"/>
            </w:tcMar>
            <w:vAlign w:val="center"/>
          </w:tcPr>
          <w:p w14:paraId="70E5D127" w14:textId="77777777" w:rsidR="006B5D22" w:rsidRPr="00B97EE0" w:rsidRDefault="006B5D22" w:rsidP="000A506C">
            <w:pPr>
              <w:jc w:val="center"/>
              <w:rPr>
                <w:color w:val="000000" w:themeColor="text1"/>
                <w:sz w:val="20"/>
                <w:szCs w:val="20"/>
              </w:rPr>
            </w:pPr>
            <w:r w:rsidRPr="00B97EE0">
              <w:rPr>
                <w:color w:val="000000" w:themeColor="text1"/>
                <w:sz w:val="20"/>
                <w:szCs w:val="20"/>
              </w:rPr>
              <w:t>0.920</w:t>
            </w:r>
          </w:p>
          <w:p w14:paraId="3B95B44A" w14:textId="77777777" w:rsidR="006B5D22" w:rsidRPr="00B97EE0" w:rsidRDefault="006B5D22" w:rsidP="000A506C">
            <w:pPr>
              <w:jc w:val="center"/>
              <w:rPr>
                <w:color w:val="000000" w:themeColor="text1"/>
                <w:sz w:val="20"/>
                <w:szCs w:val="20"/>
              </w:rPr>
            </w:pPr>
            <w:r w:rsidRPr="00B97EE0">
              <w:rPr>
                <w:color w:val="000000" w:themeColor="text1"/>
                <w:sz w:val="20"/>
                <w:szCs w:val="20"/>
              </w:rPr>
              <w:t>±</w:t>
            </w:r>
          </w:p>
          <w:p w14:paraId="79323CBE" w14:textId="77777777" w:rsidR="006B5D22" w:rsidRPr="00B97EE0" w:rsidRDefault="006B5D22" w:rsidP="000A506C">
            <w:pPr>
              <w:jc w:val="center"/>
              <w:rPr>
                <w:color w:val="000000" w:themeColor="text1"/>
                <w:sz w:val="20"/>
                <w:szCs w:val="20"/>
                <w:vertAlign w:val="superscript"/>
              </w:rPr>
            </w:pPr>
            <w:r w:rsidRPr="00B97EE0">
              <w:rPr>
                <w:color w:val="000000" w:themeColor="text1"/>
                <w:sz w:val="20"/>
                <w:szCs w:val="20"/>
              </w:rPr>
              <w:t>1.4 x 10</w:t>
            </w:r>
            <w:r w:rsidRPr="00B97EE0">
              <w:rPr>
                <w:color w:val="000000" w:themeColor="text1"/>
                <w:sz w:val="20"/>
                <w:szCs w:val="20"/>
                <w:vertAlign w:val="superscript"/>
              </w:rPr>
              <w:t>-4</w:t>
            </w:r>
          </w:p>
        </w:tc>
      </w:tr>
      <w:tr w:rsidR="006B5D22" w:rsidRPr="00A51FB2" w14:paraId="1AC0F97C" w14:textId="77777777" w:rsidTr="00104FA1">
        <w:trPr>
          <w:trHeight w:val="932"/>
          <w:jc w:val="center"/>
        </w:trPr>
        <w:tc>
          <w:tcPr>
            <w:tcW w:w="1890" w:type="dxa"/>
            <w:tcBorders>
              <w:top w:val="nil"/>
              <w:left w:val="nil"/>
              <w:bottom w:val="nil"/>
              <w:right w:val="nil"/>
            </w:tcBorders>
            <w:shd w:val="clear" w:color="auto" w:fill="E7E6E6" w:themeFill="background2"/>
            <w:vAlign w:val="center"/>
          </w:tcPr>
          <w:p w14:paraId="1CAF3E9F" w14:textId="77777777" w:rsidR="006B5D22" w:rsidRPr="00B97EE0" w:rsidRDefault="006B5D22" w:rsidP="000A506C">
            <w:pPr>
              <w:jc w:val="center"/>
              <w:rPr>
                <w:b/>
                <w:i/>
                <w:color w:val="000000" w:themeColor="text1"/>
                <w:sz w:val="20"/>
                <w:szCs w:val="20"/>
              </w:rPr>
            </w:pPr>
            <w:r>
              <w:rPr>
                <w:b/>
                <w:i/>
                <w:color w:val="000000" w:themeColor="text1"/>
                <w:sz w:val="20"/>
                <w:szCs w:val="20"/>
              </w:rPr>
              <w:t>Humpback</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0DEA9601" w14:textId="77777777" w:rsidR="006B5D22" w:rsidRPr="00B97EE0" w:rsidRDefault="006B5D22" w:rsidP="000A506C">
            <w:pPr>
              <w:jc w:val="center"/>
              <w:rPr>
                <w:color w:val="000000" w:themeColor="text1"/>
                <w:sz w:val="20"/>
                <w:szCs w:val="20"/>
              </w:rPr>
            </w:pPr>
            <w:r w:rsidRPr="00B97EE0">
              <w:rPr>
                <w:color w:val="000000" w:themeColor="text1"/>
                <w:sz w:val="20"/>
                <w:szCs w:val="20"/>
              </w:rPr>
              <w:t>0.237</w:t>
            </w:r>
          </w:p>
          <w:p w14:paraId="7B8965C6" w14:textId="77777777" w:rsidR="006B5D22" w:rsidRPr="00B97EE0" w:rsidRDefault="006B5D22" w:rsidP="000A506C">
            <w:pPr>
              <w:jc w:val="center"/>
              <w:rPr>
                <w:color w:val="000000" w:themeColor="text1"/>
                <w:sz w:val="20"/>
                <w:szCs w:val="20"/>
              </w:rPr>
            </w:pPr>
            <w:r w:rsidRPr="00B97EE0">
              <w:rPr>
                <w:color w:val="000000" w:themeColor="text1"/>
                <w:sz w:val="20"/>
                <w:szCs w:val="20"/>
              </w:rPr>
              <w:t>±</w:t>
            </w:r>
          </w:p>
          <w:p w14:paraId="61124CB9" w14:textId="77777777" w:rsidR="006B5D22" w:rsidRPr="00B97EE0" w:rsidRDefault="006B5D22" w:rsidP="000A506C">
            <w:pPr>
              <w:jc w:val="center"/>
              <w:rPr>
                <w:color w:val="000000" w:themeColor="text1"/>
                <w:sz w:val="20"/>
                <w:szCs w:val="20"/>
                <w:vertAlign w:val="superscript"/>
              </w:rPr>
            </w:pPr>
            <w:r w:rsidRPr="00B97EE0">
              <w:rPr>
                <w:color w:val="000000" w:themeColor="text1"/>
                <w:sz w:val="20"/>
                <w:szCs w:val="20"/>
              </w:rPr>
              <w:t>1.3 x 10</w:t>
            </w:r>
            <w:r w:rsidRPr="00B97EE0">
              <w:rPr>
                <w:color w:val="000000" w:themeColor="text1"/>
                <w:sz w:val="20"/>
                <w:szCs w:val="20"/>
                <w:vertAlign w:val="superscript"/>
              </w:rPr>
              <w:t>-3</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16162F59" w14:textId="77777777" w:rsidR="006B5D22" w:rsidRPr="00B97EE0" w:rsidRDefault="006B5D22" w:rsidP="000A506C">
            <w:pPr>
              <w:jc w:val="center"/>
              <w:rPr>
                <w:color w:val="000000" w:themeColor="text1"/>
                <w:sz w:val="20"/>
                <w:szCs w:val="20"/>
              </w:rPr>
            </w:pPr>
            <w:r w:rsidRPr="00B97EE0">
              <w:rPr>
                <w:color w:val="000000" w:themeColor="text1"/>
                <w:sz w:val="20"/>
                <w:szCs w:val="20"/>
              </w:rPr>
              <w:t>0.023</w:t>
            </w:r>
          </w:p>
          <w:p w14:paraId="6C233083" w14:textId="77777777" w:rsidR="006B5D22" w:rsidRPr="00B97EE0" w:rsidRDefault="006B5D22" w:rsidP="000A506C">
            <w:pPr>
              <w:jc w:val="center"/>
              <w:rPr>
                <w:color w:val="000000" w:themeColor="text1"/>
                <w:sz w:val="20"/>
                <w:szCs w:val="20"/>
              </w:rPr>
            </w:pPr>
            <w:r w:rsidRPr="00B97EE0">
              <w:rPr>
                <w:color w:val="000000" w:themeColor="text1"/>
                <w:sz w:val="20"/>
                <w:szCs w:val="20"/>
              </w:rPr>
              <w:t>±</w:t>
            </w:r>
          </w:p>
          <w:p w14:paraId="1D0900DC" w14:textId="77777777" w:rsidR="006B5D22" w:rsidRPr="00B97EE0" w:rsidRDefault="006B5D22" w:rsidP="000A506C">
            <w:pPr>
              <w:jc w:val="center"/>
              <w:rPr>
                <w:color w:val="000000" w:themeColor="text1"/>
                <w:sz w:val="20"/>
                <w:szCs w:val="20"/>
              </w:rPr>
            </w:pPr>
            <w:r w:rsidRPr="00B97EE0">
              <w:rPr>
                <w:color w:val="000000" w:themeColor="text1"/>
                <w:sz w:val="20"/>
                <w:szCs w:val="20"/>
              </w:rPr>
              <w:t>9.9 x 10</w:t>
            </w:r>
            <w:r w:rsidRPr="00B97EE0">
              <w:rPr>
                <w:color w:val="000000" w:themeColor="text1"/>
                <w:sz w:val="20"/>
                <w:szCs w:val="20"/>
                <w:vertAlign w:val="superscript"/>
              </w:rPr>
              <w:t>-5</w:t>
            </w:r>
          </w:p>
        </w:tc>
        <w:tc>
          <w:tcPr>
            <w:tcW w:w="2047"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7D72C7B8" w14:textId="77777777" w:rsidR="006B5D22" w:rsidRPr="00B97EE0" w:rsidRDefault="006B5D22" w:rsidP="000A506C">
            <w:pPr>
              <w:jc w:val="center"/>
              <w:rPr>
                <w:color w:val="000000" w:themeColor="text1"/>
                <w:sz w:val="20"/>
                <w:szCs w:val="20"/>
              </w:rPr>
            </w:pPr>
            <w:r w:rsidRPr="00B97EE0">
              <w:rPr>
                <w:color w:val="000000" w:themeColor="text1"/>
                <w:sz w:val="20"/>
                <w:szCs w:val="20"/>
              </w:rPr>
              <w:t>2.23 x 10</w:t>
            </w:r>
            <w:r w:rsidRPr="00B97EE0">
              <w:rPr>
                <w:color w:val="000000" w:themeColor="text1"/>
                <w:sz w:val="20"/>
                <w:szCs w:val="20"/>
                <w:vertAlign w:val="superscript"/>
              </w:rPr>
              <w:t>7</w:t>
            </w:r>
          </w:p>
          <w:p w14:paraId="3764C8D8" w14:textId="77777777" w:rsidR="006B5D22" w:rsidRPr="00B97EE0" w:rsidRDefault="006B5D22" w:rsidP="000A506C">
            <w:pPr>
              <w:jc w:val="center"/>
              <w:rPr>
                <w:color w:val="000000" w:themeColor="text1"/>
                <w:sz w:val="20"/>
                <w:szCs w:val="20"/>
              </w:rPr>
            </w:pPr>
            <w:r w:rsidRPr="00B97EE0">
              <w:rPr>
                <w:color w:val="000000" w:themeColor="text1"/>
                <w:sz w:val="20"/>
                <w:szCs w:val="20"/>
              </w:rPr>
              <w:t>±</w:t>
            </w:r>
          </w:p>
          <w:p w14:paraId="3079C8A2" w14:textId="77777777" w:rsidR="006B5D22" w:rsidRPr="00B97EE0" w:rsidRDefault="006B5D22" w:rsidP="000A506C">
            <w:pPr>
              <w:jc w:val="center"/>
              <w:rPr>
                <w:color w:val="000000" w:themeColor="text1"/>
                <w:sz w:val="20"/>
                <w:szCs w:val="20"/>
                <w:vertAlign w:val="superscript"/>
              </w:rPr>
            </w:pPr>
            <w:r w:rsidRPr="00B97EE0">
              <w:rPr>
                <w:color w:val="000000" w:themeColor="text1"/>
                <w:sz w:val="20"/>
                <w:szCs w:val="20"/>
              </w:rPr>
              <w:t>2.7 x 10</w:t>
            </w:r>
            <w:r w:rsidRPr="00B97EE0">
              <w:rPr>
                <w:color w:val="000000" w:themeColor="text1"/>
                <w:sz w:val="20"/>
                <w:szCs w:val="20"/>
                <w:vertAlign w:val="superscript"/>
              </w:rPr>
              <w:t>4</w:t>
            </w:r>
          </w:p>
        </w:tc>
        <w:tc>
          <w:tcPr>
            <w:tcW w:w="2048" w:type="dxa"/>
            <w:tcBorders>
              <w:top w:val="nil"/>
              <w:left w:val="nil"/>
              <w:bottom w:val="nil"/>
              <w:right w:val="nil"/>
            </w:tcBorders>
            <w:shd w:val="clear" w:color="auto" w:fill="E7E6E6" w:themeFill="background2"/>
            <w:tcMar>
              <w:top w:w="100" w:type="dxa"/>
              <w:left w:w="100" w:type="dxa"/>
              <w:bottom w:w="100" w:type="dxa"/>
              <w:right w:w="100" w:type="dxa"/>
            </w:tcMar>
            <w:vAlign w:val="center"/>
          </w:tcPr>
          <w:p w14:paraId="4B12B13D" w14:textId="77777777" w:rsidR="006B5D22" w:rsidRPr="00B97EE0" w:rsidRDefault="006B5D22" w:rsidP="000A506C">
            <w:pPr>
              <w:jc w:val="center"/>
              <w:rPr>
                <w:color w:val="000000" w:themeColor="text1"/>
                <w:sz w:val="20"/>
                <w:szCs w:val="20"/>
              </w:rPr>
            </w:pPr>
            <w:r w:rsidRPr="00B97EE0">
              <w:rPr>
                <w:color w:val="000000" w:themeColor="text1"/>
                <w:sz w:val="20"/>
                <w:szCs w:val="20"/>
              </w:rPr>
              <w:t>0.901</w:t>
            </w:r>
          </w:p>
          <w:p w14:paraId="27264874" w14:textId="77777777" w:rsidR="006B5D22" w:rsidRPr="00B97EE0" w:rsidRDefault="006B5D22" w:rsidP="000A506C">
            <w:pPr>
              <w:jc w:val="center"/>
              <w:rPr>
                <w:color w:val="000000" w:themeColor="text1"/>
                <w:sz w:val="20"/>
                <w:szCs w:val="20"/>
              </w:rPr>
            </w:pPr>
            <w:r w:rsidRPr="00B97EE0">
              <w:rPr>
                <w:color w:val="000000" w:themeColor="text1"/>
                <w:sz w:val="20"/>
                <w:szCs w:val="20"/>
              </w:rPr>
              <w:t>±</w:t>
            </w:r>
          </w:p>
          <w:p w14:paraId="02B65513" w14:textId="77777777" w:rsidR="006B5D22" w:rsidRPr="00B97EE0" w:rsidRDefault="006B5D22" w:rsidP="000A506C">
            <w:pPr>
              <w:jc w:val="center"/>
              <w:rPr>
                <w:color w:val="000000" w:themeColor="text1"/>
                <w:sz w:val="20"/>
                <w:szCs w:val="20"/>
                <w:vertAlign w:val="superscript"/>
              </w:rPr>
            </w:pPr>
            <w:r w:rsidRPr="00B97EE0">
              <w:rPr>
                <w:color w:val="000000" w:themeColor="text1"/>
                <w:sz w:val="20"/>
                <w:szCs w:val="20"/>
              </w:rPr>
              <w:t>1.8 x 10</w:t>
            </w:r>
            <w:r w:rsidRPr="00B97EE0">
              <w:rPr>
                <w:color w:val="000000" w:themeColor="text1"/>
                <w:sz w:val="20"/>
                <w:szCs w:val="20"/>
                <w:vertAlign w:val="superscript"/>
              </w:rPr>
              <w:t>-4</w:t>
            </w:r>
          </w:p>
        </w:tc>
      </w:tr>
      <w:tr w:rsidR="006B5D22" w:rsidRPr="00A51FB2" w14:paraId="1A9C96D3" w14:textId="77777777" w:rsidTr="00104FA1">
        <w:trPr>
          <w:trHeight w:val="932"/>
          <w:jc w:val="center"/>
        </w:trPr>
        <w:tc>
          <w:tcPr>
            <w:tcW w:w="1890" w:type="dxa"/>
            <w:tcBorders>
              <w:top w:val="nil"/>
              <w:left w:val="nil"/>
              <w:bottom w:val="nil"/>
              <w:right w:val="nil"/>
            </w:tcBorders>
            <w:shd w:val="clear" w:color="auto" w:fill="A5A5A5" w:themeFill="accent3"/>
            <w:vAlign w:val="center"/>
          </w:tcPr>
          <w:p w14:paraId="782FD280" w14:textId="77777777" w:rsidR="006B5D22" w:rsidRPr="00B97EE0" w:rsidRDefault="006B5D22" w:rsidP="000A506C">
            <w:pPr>
              <w:jc w:val="center"/>
              <w:rPr>
                <w:b/>
                <w:i/>
                <w:color w:val="000000" w:themeColor="text1"/>
                <w:sz w:val="20"/>
                <w:szCs w:val="20"/>
              </w:rPr>
            </w:pPr>
            <w:r>
              <w:rPr>
                <w:b/>
                <w:i/>
                <w:color w:val="000000" w:themeColor="text1"/>
                <w:sz w:val="20"/>
                <w:szCs w:val="20"/>
              </w:rPr>
              <w:t>Blue</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143A1AA0" w14:textId="77777777" w:rsidR="006B5D22" w:rsidRPr="00B97EE0" w:rsidRDefault="006B5D22" w:rsidP="000A506C">
            <w:pPr>
              <w:jc w:val="center"/>
              <w:rPr>
                <w:color w:val="000000" w:themeColor="text1"/>
                <w:sz w:val="20"/>
                <w:szCs w:val="20"/>
              </w:rPr>
            </w:pPr>
            <w:r w:rsidRPr="00B97EE0">
              <w:rPr>
                <w:color w:val="000000" w:themeColor="text1"/>
                <w:sz w:val="20"/>
                <w:szCs w:val="20"/>
              </w:rPr>
              <w:t>0.365</w:t>
            </w:r>
          </w:p>
          <w:p w14:paraId="141C17BC" w14:textId="77777777" w:rsidR="006B5D22" w:rsidRPr="00B97EE0" w:rsidRDefault="006B5D22" w:rsidP="000A506C">
            <w:pPr>
              <w:jc w:val="center"/>
              <w:rPr>
                <w:color w:val="000000" w:themeColor="text1"/>
                <w:sz w:val="20"/>
                <w:szCs w:val="20"/>
              </w:rPr>
            </w:pPr>
            <w:r w:rsidRPr="00B97EE0">
              <w:rPr>
                <w:color w:val="000000" w:themeColor="text1"/>
                <w:sz w:val="20"/>
                <w:szCs w:val="20"/>
              </w:rPr>
              <w:t>±</w:t>
            </w:r>
          </w:p>
          <w:p w14:paraId="14C75633" w14:textId="77777777" w:rsidR="006B5D22" w:rsidRPr="00B97EE0" w:rsidRDefault="006B5D22" w:rsidP="000A506C">
            <w:pPr>
              <w:jc w:val="center"/>
              <w:rPr>
                <w:color w:val="000000" w:themeColor="text1"/>
                <w:sz w:val="20"/>
                <w:szCs w:val="20"/>
                <w:vertAlign w:val="superscript"/>
              </w:rPr>
            </w:pPr>
            <w:r w:rsidRPr="00B97EE0">
              <w:rPr>
                <w:color w:val="000000" w:themeColor="text1"/>
                <w:sz w:val="20"/>
                <w:szCs w:val="20"/>
              </w:rPr>
              <w:t>2.7 x 10</w:t>
            </w:r>
            <w:r w:rsidRPr="00B97EE0">
              <w:rPr>
                <w:color w:val="000000" w:themeColor="text1"/>
                <w:sz w:val="20"/>
                <w:szCs w:val="20"/>
                <w:vertAlign w:val="superscript"/>
              </w:rPr>
              <w:t>-3</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3E42A045" w14:textId="77777777" w:rsidR="006B5D22" w:rsidRPr="00B97EE0" w:rsidRDefault="006B5D22" w:rsidP="000A506C">
            <w:pPr>
              <w:jc w:val="center"/>
              <w:rPr>
                <w:color w:val="000000" w:themeColor="text1"/>
                <w:sz w:val="20"/>
                <w:szCs w:val="20"/>
              </w:rPr>
            </w:pPr>
            <w:r w:rsidRPr="00B97EE0">
              <w:rPr>
                <w:color w:val="000000" w:themeColor="text1"/>
                <w:sz w:val="20"/>
                <w:szCs w:val="20"/>
              </w:rPr>
              <w:t>0.048</w:t>
            </w:r>
          </w:p>
          <w:p w14:paraId="1D0B4452" w14:textId="77777777" w:rsidR="006B5D22" w:rsidRPr="00B97EE0" w:rsidRDefault="006B5D22" w:rsidP="000A506C">
            <w:pPr>
              <w:jc w:val="center"/>
              <w:rPr>
                <w:color w:val="000000" w:themeColor="text1"/>
                <w:sz w:val="20"/>
                <w:szCs w:val="20"/>
              </w:rPr>
            </w:pPr>
            <w:r w:rsidRPr="00B97EE0">
              <w:rPr>
                <w:color w:val="000000" w:themeColor="text1"/>
                <w:sz w:val="20"/>
                <w:szCs w:val="20"/>
              </w:rPr>
              <w:t>±</w:t>
            </w:r>
          </w:p>
          <w:p w14:paraId="5448BBAE" w14:textId="77777777" w:rsidR="006B5D22" w:rsidRPr="00B97EE0" w:rsidRDefault="006B5D22" w:rsidP="000A506C">
            <w:pPr>
              <w:jc w:val="center"/>
              <w:rPr>
                <w:color w:val="000000" w:themeColor="text1"/>
                <w:sz w:val="20"/>
                <w:szCs w:val="20"/>
              </w:rPr>
            </w:pPr>
            <w:r w:rsidRPr="00B97EE0">
              <w:rPr>
                <w:color w:val="000000" w:themeColor="text1"/>
                <w:sz w:val="20"/>
                <w:szCs w:val="20"/>
              </w:rPr>
              <w:t>2.9 x10</w:t>
            </w:r>
            <w:r w:rsidRPr="00B97EE0">
              <w:rPr>
                <w:color w:val="000000" w:themeColor="text1"/>
                <w:sz w:val="20"/>
                <w:szCs w:val="20"/>
                <w:vertAlign w:val="superscript"/>
              </w:rPr>
              <w:t>-4</w:t>
            </w:r>
          </w:p>
        </w:tc>
        <w:tc>
          <w:tcPr>
            <w:tcW w:w="2047"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0554DD67" w14:textId="77777777" w:rsidR="006B5D22" w:rsidRPr="00B97EE0" w:rsidRDefault="006B5D22" w:rsidP="000A506C">
            <w:pPr>
              <w:jc w:val="center"/>
              <w:rPr>
                <w:color w:val="000000" w:themeColor="text1"/>
                <w:sz w:val="20"/>
                <w:szCs w:val="20"/>
                <w:vertAlign w:val="superscript"/>
              </w:rPr>
            </w:pPr>
            <w:r w:rsidRPr="00B97EE0">
              <w:rPr>
                <w:color w:val="000000" w:themeColor="text1"/>
                <w:sz w:val="20"/>
                <w:szCs w:val="20"/>
              </w:rPr>
              <w:t>4.64 x 10</w:t>
            </w:r>
            <w:r w:rsidRPr="00B97EE0">
              <w:rPr>
                <w:color w:val="000000" w:themeColor="text1"/>
                <w:sz w:val="20"/>
                <w:szCs w:val="20"/>
                <w:vertAlign w:val="superscript"/>
              </w:rPr>
              <w:t>7</w:t>
            </w:r>
          </w:p>
          <w:p w14:paraId="23BE6E12" w14:textId="77777777" w:rsidR="006B5D22" w:rsidRPr="00B97EE0" w:rsidRDefault="006B5D22" w:rsidP="000A506C">
            <w:pPr>
              <w:jc w:val="center"/>
              <w:rPr>
                <w:color w:val="000000" w:themeColor="text1"/>
                <w:sz w:val="20"/>
                <w:szCs w:val="20"/>
              </w:rPr>
            </w:pPr>
            <w:r w:rsidRPr="00B97EE0">
              <w:rPr>
                <w:color w:val="000000" w:themeColor="text1"/>
                <w:sz w:val="20"/>
                <w:szCs w:val="20"/>
              </w:rPr>
              <w:t>±</w:t>
            </w:r>
          </w:p>
          <w:p w14:paraId="5B915E1D" w14:textId="77777777" w:rsidR="006B5D22" w:rsidRPr="00B97EE0" w:rsidRDefault="006B5D22" w:rsidP="000A506C">
            <w:pPr>
              <w:jc w:val="center"/>
              <w:rPr>
                <w:color w:val="000000" w:themeColor="text1"/>
                <w:sz w:val="20"/>
                <w:szCs w:val="20"/>
                <w:vertAlign w:val="superscript"/>
              </w:rPr>
            </w:pPr>
            <w:r w:rsidRPr="00B97EE0">
              <w:rPr>
                <w:color w:val="000000" w:themeColor="text1"/>
                <w:sz w:val="20"/>
                <w:szCs w:val="20"/>
              </w:rPr>
              <w:t>1.1 x 10</w:t>
            </w:r>
            <w:r w:rsidRPr="00B97EE0">
              <w:rPr>
                <w:color w:val="000000" w:themeColor="text1"/>
                <w:sz w:val="20"/>
                <w:szCs w:val="20"/>
                <w:vertAlign w:val="superscript"/>
              </w:rPr>
              <w:t>5</w:t>
            </w:r>
          </w:p>
        </w:tc>
        <w:tc>
          <w:tcPr>
            <w:tcW w:w="2048" w:type="dxa"/>
            <w:tcBorders>
              <w:top w:val="nil"/>
              <w:left w:val="nil"/>
              <w:bottom w:val="nil"/>
              <w:right w:val="nil"/>
            </w:tcBorders>
            <w:shd w:val="clear" w:color="auto" w:fill="A5A5A5" w:themeFill="accent3"/>
            <w:tcMar>
              <w:top w:w="100" w:type="dxa"/>
              <w:left w:w="100" w:type="dxa"/>
              <w:bottom w:w="100" w:type="dxa"/>
              <w:right w:w="100" w:type="dxa"/>
            </w:tcMar>
            <w:vAlign w:val="center"/>
          </w:tcPr>
          <w:p w14:paraId="72D45380" w14:textId="77777777" w:rsidR="006B5D22" w:rsidRPr="00B97EE0" w:rsidRDefault="006B5D22" w:rsidP="000A506C">
            <w:pPr>
              <w:jc w:val="center"/>
              <w:rPr>
                <w:color w:val="000000" w:themeColor="text1"/>
                <w:sz w:val="20"/>
                <w:szCs w:val="20"/>
              </w:rPr>
            </w:pPr>
            <w:r w:rsidRPr="00B97EE0">
              <w:rPr>
                <w:color w:val="000000" w:themeColor="text1"/>
                <w:sz w:val="20"/>
                <w:szCs w:val="20"/>
              </w:rPr>
              <w:t>0.851</w:t>
            </w:r>
          </w:p>
          <w:p w14:paraId="569454F4" w14:textId="77777777" w:rsidR="006B5D22" w:rsidRPr="00B97EE0" w:rsidRDefault="006B5D22" w:rsidP="000A506C">
            <w:pPr>
              <w:jc w:val="center"/>
              <w:rPr>
                <w:color w:val="000000" w:themeColor="text1"/>
                <w:sz w:val="20"/>
                <w:szCs w:val="20"/>
              </w:rPr>
            </w:pPr>
            <w:r w:rsidRPr="00B97EE0">
              <w:rPr>
                <w:color w:val="000000" w:themeColor="text1"/>
                <w:sz w:val="20"/>
                <w:szCs w:val="20"/>
              </w:rPr>
              <w:t>±</w:t>
            </w:r>
          </w:p>
          <w:p w14:paraId="138BED6F" w14:textId="77777777" w:rsidR="006B5D22" w:rsidRPr="00B97EE0" w:rsidRDefault="006B5D22" w:rsidP="000A506C">
            <w:pPr>
              <w:jc w:val="center"/>
              <w:rPr>
                <w:color w:val="000000" w:themeColor="text1"/>
                <w:sz w:val="20"/>
                <w:szCs w:val="20"/>
                <w:vertAlign w:val="superscript"/>
              </w:rPr>
            </w:pPr>
            <w:r w:rsidRPr="00B97EE0">
              <w:rPr>
                <w:color w:val="000000" w:themeColor="text1"/>
                <w:sz w:val="20"/>
                <w:szCs w:val="20"/>
              </w:rPr>
              <w:t>3.1 x 10</w:t>
            </w:r>
            <w:r w:rsidRPr="00B97EE0">
              <w:rPr>
                <w:color w:val="000000" w:themeColor="text1"/>
                <w:sz w:val="20"/>
                <w:szCs w:val="20"/>
                <w:vertAlign w:val="superscript"/>
              </w:rPr>
              <w:t>-4</w:t>
            </w:r>
          </w:p>
        </w:tc>
      </w:tr>
    </w:tbl>
    <w:p w14:paraId="17938CB2" w14:textId="77777777" w:rsidR="00FE2636" w:rsidRPr="00A51FB2" w:rsidRDefault="00FE2636" w:rsidP="00FE2636">
      <w:pPr>
        <w:rPr>
          <w:color w:val="000000" w:themeColor="text1"/>
          <w:sz w:val="24"/>
          <w:szCs w:val="24"/>
        </w:rPr>
      </w:pPr>
    </w:p>
    <w:p w14:paraId="2A25F173" w14:textId="2C53593E" w:rsidR="00FE2636" w:rsidRPr="00A51FB2" w:rsidRDefault="00FE2636" w:rsidP="00FE2636">
      <w:pPr>
        <w:rPr>
          <w:color w:val="FF0000"/>
          <w:sz w:val="24"/>
          <w:szCs w:val="24"/>
        </w:rPr>
      </w:pPr>
      <w:r w:rsidRPr="00A51FB2">
        <w:rPr>
          <w:color w:val="000000" w:themeColor="text1"/>
          <w:sz w:val="24"/>
          <w:szCs w:val="24"/>
        </w:rPr>
        <w:t xml:space="preserve">Table </w:t>
      </w:r>
      <w:r w:rsidR="00A02E00">
        <w:rPr>
          <w:color w:val="000000" w:themeColor="text1"/>
          <w:sz w:val="24"/>
          <w:szCs w:val="24"/>
        </w:rPr>
        <w:t>2</w:t>
      </w:r>
      <w:r w:rsidRPr="00A51FB2">
        <w:rPr>
          <w:color w:val="000000" w:themeColor="text1"/>
          <w:sz w:val="24"/>
          <w:szCs w:val="24"/>
        </w:rPr>
        <w:t xml:space="preserve">. </w:t>
      </w:r>
      <w:r w:rsidR="007C2447">
        <w:rPr>
          <w:color w:val="000000" w:themeColor="text1"/>
          <w:sz w:val="24"/>
          <w:szCs w:val="24"/>
        </w:rPr>
        <w:t>Results from hydrodynamic and morphometric calculations for all individuals (n=63) from each species</w:t>
      </w:r>
      <w:r w:rsidRPr="00A51FB2">
        <w:rPr>
          <w:color w:val="000000" w:themeColor="text1"/>
          <w:sz w:val="24"/>
          <w:szCs w:val="24"/>
        </w:rPr>
        <w:t>. All values are given as the mean of all tailbeats in a deploymen</w:t>
      </w:r>
      <w:r w:rsidRPr="00E90454">
        <w:rPr>
          <w:color w:val="000000" w:themeColor="text1"/>
          <w:sz w:val="24"/>
          <w:szCs w:val="24"/>
        </w:rPr>
        <w:t>t</w:t>
      </w:r>
      <w:r w:rsidR="007C2447" w:rsidRPr="00E90454">
        <w:rPr>
          <w:color w:val="000000" w:themeColor="text1"/>
          <w:sz w:val="24"/>
          <w:szCs w:val="24"/>
        </w:rPr>
        <w:t xml:space="preserve"> </w:t>
      </w:r>
      <w:r w:rsidR="007C2447" w:rsidRPr="00104FA1">
        <w:rPr>
          <w:color w:val="000000" w:themeColor="text1"/>
          <w:sz w:val="24"/>
          <w:szCs w:val="24"/>
        </w:rPr>
        <w:t>± the standard error</w:t>
      </w:r>
      <w:r w:rsidRPr="00E90454">
        <w:rPr>
          <w:color w:val="000000" w:themeColor="text1"/>
          <w:sz w:val="24"/>
          <w:szCs w:val="24"/>
        </w:rPr>
        <w:t>.</w:t>
      </w:r>
      <w:r w:rsidRPr="00A51FB2">
        <w:rPr>
          <w:color w:val="000000" w:themeColor="text1"/>
          <w:sz w:val="24"/>
          <w:szCs w:val="24"/>
        </w:rPr>
        <w:t xml:space="preserve"> </w:t>
      </w:r>
      <w:r w:rsidR="007C2447">
        <w:rPr>
          <w:color w:val="000000" w:themeColor="text1"/>
          <w:sz w:val="24"/>
          <w:szCs w:val="24"/>
        </w:rPr>
        <w:t>The d</w:t>
      </w:r>
      <w:r w:rsidRPr="00104FA1">
        <w:rPr>
          <w:color w:val="000000" w:themeColor="text1"/>
          <w:sz w:val="24"/>
          <w:szCs w:val="24"/>
        </w:rPr>
        <w:t xml:space="preserve">rag </w:t>
      </w:r>
      <w:r w:rsidR="007C2447">
        <w:rPr>
          <w:color w:val="000000" w:themeColor="text1"/>
          <w:sz w:val="24"/>
          <w:szCs w:val="24"/>
        </w:rPr>
        <w:t>c</w:t>
      </w:r>
      <w:r w:rsidRPr="00104FA1">
        <w:rPr>
          <w:color w:val="000000" w:themeColor="text1"/>
          <w:sz w:val="24"/>
          <w:szCs w:val="24"/>
        </w:rPr>
        <w:t xml:space="preserve">oefficient, Reynolds </w:t>
      </w:r>
      <w:r w:rsidR="007C2447">
        <w:rPr>
          <w:color w:val="000000" w:themeColor="text1"/>
          <w:sz w:val="24"/>
          <w:szCs w:val="24"/>
        </w:rPr>
        <w:t>n</w:t>
      </w:r>
      <w:r w:rsidRPr="00104FA1">
        <w:rPr>
          <w:color w:val="000000" w:themeColor="text1"/>
          <w:sz w:val="24"/>
          <w:szCs w:val="24"/>
        </w:rPr>
        <w:t xml:space="preserve">umber, </w:t>
      </w:r>
      <w:r w:rsidRPr="00E90454">
        <w:rPr>
          <w:color w:val="000000" w:themeColor="text1"/>
          <w:sz w:val="24"/>
          <w:szCs w:val="24"/>
        </w:rPr>
        <w:t xml:space="preserve">and </w:t>
      </w:r>
      <w:r w:rsidR="007C2447">
        <w:rPr>
          <w:color w:val="000000" w:themeColor="text1"/>
          <w:sz w:val="24"/>
          <w:szCs w:val="24"/>
        </w:rPr>
        <w:t>p</w:t>
      </w:r>
      <w:r w:rsidRPr="00104FA1">
        <w:rPr>
          <w:color w:val="000000" w:themeColor="text1"/>
          <w:sz w:val="24"/>
          <w:szCs w:val="24"/>
        </w:rPr>
        <w:t xml:space="preserve">ropulsive </w:t>
      </w:r>
      <w:r w:rsidR="007C2447">
        <w:rPr>
          <w:color w:val="000000" w:themeColor="text1"/>
          <w:sz w:val="24"/>
          <w:szCs w:val="24"/>
        </w:rPr>
        <w:t>e</w:t>
      </w:r>
      <w:r w:rsidRPr="00104FA1">
        <w:rPr>
          <w:color w:val="000000" w:themeColor="text1"/>
          <w:sz w:val="24"/>
          <w:szCs w:val="24"/>
        </w:rPr>
        <w:t xml:space="preserve">fficiency </w:t>
      </w:r>
      <w:r w:rsidRPr="00A51FB2">
        <w:rPr>
          <w:color w:val="000000" w:themeColor="text1"/>
          <w:sz w:val="24"/>
          <w:szCs w:val="24"/>
        </w:rPr>
        <w:t xml:space="preserve">are dimensionless. </w:t>
      </w:r>
      <w:r w:rsidR="007C2447">
        <w:rPr>
          <w:color w:val="000000" w:themeColor="text1"/>
          <w:sz w:val="24"/>
          <w:szCs w:val="24"/>
        </w:rPr>
        <w:t>The mean f</w:t>
      </w:r>
      <w:r w:rsidRPr="00E94FA5">
        <w:rPr>
          <w:color w:val="000000" w:themeColor="text1"/>
          <w:sz w:val="24"/>
          <w:szCs w:val="24"/>
        </w:rPr>
        <w:t xml:space="preserve">luke </w:t>
      </w:r>
      <w:r w:rsidR="007C2447">
        <w:rPr>
          <w:color w:val="000000" w:themeColor="text1"/>
          <w:sz w:val="24"/>
          <w:szCs w:val="24"/>
        </w:rPr>
        <w:t>a</w:t>
      </w:r>
      <w:r w:rsidRPr="00E94FA5">
        <w:rPr>
          <w:color w:val="000000" w:themeColor="text1"/>
          <w:sz w:val="24"/>
          <w:szCs w:val="24"/>
        </w:rPr>
        <w:t xml:space="preserve">rea </w:t>
      </w:r>
      <w:r w:rsidRPr="00A51FB2">
        <w:rPr>
          <w:color w:val="000000" w:themeColor="text1"/>
          <w:sz w:val="24"/>
          <w:szCs w:val="24"/>
        </w:rPr>
        <w:t>is shown in m</w:t>
      </w:r>
      <w:r w:rsidR="000A506C">
        <w:rPr>
          <w:color w:val="000000" w:themeColor="text1"/>
          <w:sz w:val="24"/>
          <w:szCs w:val="24"/>
          <w:vertAlign w:val="superscript"/>
        </w:rPr>
        <w:t>2</w:t>
      </w:r>
      <w:r w:rsidRPr="00A51FB2">
        <w:rPr>
          <w:color w:val="000000" w:themeColor="text1"/>
          <w:sz w:val="24"/>
          <w:szCs w:val="24"/>
        </w:rPr>
        <w:t xml:space="preserve"> and </w:t>
      </w:r>
      <w:r w:rsidR="000A506C">
        <w:rPr>
          <w:color w:val="000000" w:themeColor="text1"/>
          <w:sz w:val="24"/>
          <w:szCs w:val="24"/>
        </w:rPr>
        <w:t>the chord length and total length</w:t>
      </w:r>
      <w:r w:rsidRPr="00A51FB2">
        <w:rPr>
          <w:i/>
          <w:color w:val="000000" w:themeColor="text1"/>
          <w:sz w:val="24"/>
          <w:szCs w:val="24"/>
        </w:rPr>
        <w:t xml:space="preserve"> </w:t>
      </w:r>
      <w:r w:rsidRPr="00A51FB2">
        <w:rPr>
          <w:color w:val="000000" w:themeColor="text1"/>
          <w:sz w:val="24"/>
          <w:szCs w:val="24"/>
        </w:rPr>
        <w:t>are shown in m</w:t>
      </w:r>
      <w:r w:rsidR="000A506C">
        <w:rPr>
          <w:color w:val="000000" w:themeColor="text1"/>
          <w:sz w:val="24"/>
          <w:szCs w:val="24"/>
        </w:rPr>
        <w:t>eters</w:t>
      </w:r>
      <w:r w:rsidRPr="00A51FB2">
        <w:rPr>
          <w:color w:val="000000" w:themeColor="text1"/>
          <w:sz w:val="24"/>
          <w:szCs w:val="24"/>
        </w:rPr>
        <w:t>.</w:t>
      </w:r>
    </w:p>
    <w:p w14:paraId="0CAC85D9" w14:textId="77777777" w:rsidR="00FE2636" w:rsidRPr="00A51FB2" w:rsidRDefault="00FE2636" w:rsidP="00FE2636">
      <w:pPr>
        <w:rPr>
          <w:color w:val="000000" w:themeColor="text1"/>
          <w:sz w:val="24"/>
          <w:szCs w:val="24"/>
        </w:rPr>
      </w:pPr>
    </w:p>
    <w:p w14:paraId="51978ABB" w14:textId="77777777" w:rsidR="00FE2636" w:rsidRPr="00A51FB2" w:rsidRDefault="00FE2636" w:rsidP="00FE2636">
      <w:pPr>
        <w:rPr>
          <w:color w:val="000000" w:themeColor="text1"/>
          <w:sz w:val="24"/>
          <w:szCs w:val="24"/>
        </w:rPr>
      </w:pPr>
    </w:p>
    <w:p w14:paraId="3DB20AEA" w14:textId="4D8227AB" w:rsidR="00FE2636" w:rsidRDefault="00FE2636" w:rsidP="00FE2636">
      <w:pPr>
        <w:rPr>
          <w:ins w:id="1423" w:author="Will Taylor Gough" w:date="2020-05-06T11:58:00Z"/>
          <w:color w:val="000000" w:themeColor="text1"/>
          <w:sz w:val="24"/>
          <w:szCs w:val="24"/>
        </w:rPr>
      </w:pPr>
    </w:p>
    <w:p w14:paraId="1538AC28" w14:textId="3A3136A0" w:rsidR="000A506C" w:rsidRDefault="000A506C" w:rsidP="00FE2636">
      <w:pPr>
        <w:rPr>
          <w:ins w:id="1424" w:author="Will Taylor Gough" w:date="2020-05-06T11:58:00Z"/>
          <w:color w:val="000000" w:themeColor="text1"/>
          <w:sz w:val="24"/>
          <w:szCs w:val="24"/>
        </w:rPr>
      </w:pPr>
    </w:p>
    <w:p w14:paraId="0D096588" w14:textId="3C88B7DF" w:rsidR="000A506C" w:rsidRDefault="000A506C" w:rsidP="00FE2636">
      <w:pPr>
        <w:rPr>
          <w:ins w:id="1425" w:author="Will Taylor Gough" w:date="2020-05-06T11:58:00Z"/>
          <w:color w:val="000000" w:themeColor="text1"/>
          <w:sz w:val="24"/>
          <w:szCs w:val="24"/>
        </w:rPr>
      </w:pPr>
    </w:p>
    <w:p w14:paraId="6402B8F5" w14:textId="577E6BC4" w:rsidR="000A506C" w:rsidRDefault="000A506C" w:rsidP="00FE2636">
      <w:pPr>
        <w:rPr>
          <w:ins w:id="1426" w:author="Will Taylor Gough" w:date="2020-05-06T11:58:00Z"/>
          <w:color w:val="000000" w:themeColor="text1"/>
          <w:sz w:val="24"/>
          <w:szCs w:val="24"/>
        </w:rPr>
      </w:pPr>
    </w:p>
    <w:p w14:paraId="27F91319" w14:textId="195E7835" w:rsidR="000A506C" w:rsidRDefault="000A506C" w:rsidP="00FE2636">
      <w:pPr>
        <w:rPr>
          <w:ins w:id="1427" w:author="Will Taylor Gough" w:date="2020-05-06T11:58:00Z"/>
          <w:color w:val="000000" w:themeColor="text1"/>
          <w:sz w:val="24"/>
          <w:szCs w:val="24"/>
        </w:rPr>
      </w:pPr>
    </w:p>
    <w:p w14:paraId="58363FBA" w14:textId="34379E6F" w:rsidR="000A506C" w:rsidRDefault="000A506C" w:rsidP="00FE2636">
      <w:pPr>
        <w:rPr>
          <w:ins w:id="1428" w:author="Will Taylor Gough" w:date="2020-05-06T11:58:00Z"/>
          <w:color w:val="000000" w:themeColor="text1"/>
          <w:sz w:val="24"/>
          <w:szCs w:val="24"/>
        </w:rPr>
      </w:pPr>
    </w:p>
    <w:p w14:paraId="54C5D653" w14:textId="44BC0B5D" w:rsidR="000A506C" w:rsidRDefault="000A506C" w:rsidP="00FE2636">
      <w:pPr>
        <w:rPr>
          <w:ins w:id="1429" w:author="Will Taylor Gough" w:date="2020-05-06T11:58:00Z"/>
          <w:color w:val="000000" w:themeColor="text1"/>
          <w:sz w:val="24"/>
          <w:szCs w:val="24"/>
        </w:rPr>
      </w:pPr>
    </w:p>
    <w:p w14:paraId="7D0CC71F" w14:textId="6E3FF662" w:rsidR="000A506C" w:rsidRDefault="000A506C" w:rsidP="00FE2636">
      <w:pPr>
        <w:rPr>
          <w:ins w:id="1430" w:author="Will Taylor Gough" w:date="2020-05-06T11:58:00Z"/>
          <w:color w:val="000000" w:themeColor="text1"/>
          <w:sz w:val="24"/>
          <w:szCs w:val="24"/>
        </w:rPr>
      </w:pPr>
    </w:p>
    <w:p w14:paraId="26DBECD6" w14:textId="5E19A27C" w:rsidR="000A506C" w:rsidRDefault="000A506C" w:rsidP="00FE2636">
      <w:pPr>
        <w:rPr>
          <w:ins w:id="1431" w:author="Will Taylor Gough" w:date="2020-05-06T11:58:00Z"/>
          <w:color w:val="000000" w:themeColor="text1"/>
          <w:sz w:val="24"/>
          <w:szCs w:val="24"/>
        </w:rPr>
      </w:pPr>
    </w:p>
    <w:p w14:paraId="187B5999" w14:textId="4F29014C" w:rsidR="000A506C" w:rsidRDefault="000A506C" w:rsidP="00FE2636">
      <w:pPr>
        <w:rPr>
          <w:ins w:id="1432" w:author="Will Taylor Gough" w:date="2020-05-06T11:58:00Z"/>
          <w:color w:val="000000" w:themeColor="text1"/>
          <w:sz w:val="24"/>
          <w:szCs w:val="24"/>
        </w:rPr>
      </w:pPr>
    </w:p>
    <w:p w14:paraId="73239BB8" w14:textId="0097AE5D" w:rsidR="000A506C" w:rsidRDefault="000A506C" w:rsidP="00FE2636">
      <w:pPr>
        <w:rPr>
          <w:ins w:id="1433" w:author="Will Taylor Gough" w:date="2020-05-06T13:10:00Z"/>
          <w:color w:val="000000" w:themeColor="text1"/>
          <w:sz w:val="24"/>
          <w:szCs w:val="24"/>
        </w:rPr>
      </w:pPr>
    </w:p>
    <w:p w14:paraId="5608C5C7" w14:textId="77777777" w:rsidR="00DB317B" w:rsidRDefault="00DB317B" w:rsidP="00FE2636">
      <w:pPr>
        <w:rPr>
          <w:ins w:id="1434" w:author="Will Taylor Gough" w:date="2020-05-06T12:46:00Z"/>
          <w:color w:val="000000" w:themeColor="text1"/>
          <w:sz w:val="24"/>
          <w:szCs w:val="24"/>
        </w:rPr>
      </w:pPr>
    </w:p>
    <w:p w14:paraId="30C68A12" w14:textId="4BABAD1B" w:rsidR="00470394" w:rsidRDefault="00470394" w:rsidP="00FE2636">
      <w:pPr>
        <w:rPr>
          <w:ins w:id="1435" w:author="Will Taylor Gough" w:date="2020-05-06T12:46:00Z"/>
          <w:color w:val="000000" w:themeColor="text1"/>
          <w:sz w:val="24"/>
          <w:szCs w:val="24"/>
        </w:rPr>
      </w:pPr>
    </w:p>
    <w:p w14:paraId="141CB31D" w14:textId="77777777" w:rsidR="00470394" w:rsidRDefault="00470394" w:rsidP="00FE2636">
      <w:pPr>
        <w:rPr>
          <w:ins w:id="1436" w:author="Will Taylor Gough" w:date="2020-05-06T11:58:00Z"/>
          <w:color w:val="000000" w:themeColor="text1"/>
          <w:sz w:val="24"/>
          <w:szCs w:val="24"/>
        </w:rPr>
      </w:pPr>
    </w:p>
    <w:p w14:paraId="5349C062" w14:textId="4F664B2A" w:rsidR="000A506C" w:rsidRDefault="000A506C" w:rsidP="00FE2636">
      <w:pPr>
        <w:rPr>
          <w:ins w:id="1437" w:author="Will Taylor Gough" w:date="2020-05-06T11:58:00Z"/>
          <w:color w:val="000000" w:themeColor="text1"/>
          <w:sz w:val="24"/>
          <w:szCs w:val="24"/>
        </w:rPr>
      </w:pPr>
    </w:p>
    <w:p w14:paraId="225E62C0" w14:textId="29D3DE72" w:rsidR="000A506C" w:rsidRDefault="000A506C" w:rsidP="00FE2636">
      <w:pPr>
        <w:rPr>
          <w:ins w:id="1438" w:author="Will Taylor Gough" w:date="2020-05-06T11:59:00Z"/>
          <w:color w:val="000000" w:themeColor="text1"/>
          <w:sz w:val="24"/>
          <w:szCs w:val="24"/>
        </w:rPr>
      </w:pPr>
    </w:p>
    <w:p w14:paraId="32F129DF"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394"/>
        <w:gridCol w:w="2262"/>
        <w:gridCol w:w="1231"/>
        <w:gridCol w:w="1083"/>
        <w:gridCol w:w="620"/>
      </w:tblGrid>
      <w:tr w:rsidR="00B27F43" w:rsidRPr="00B27F43" w14:paraId="7D5ADEDE" w14:textId="77777777" w:rsidTr="00B27F43">
        <w:trPr>
          <w:trHeight w:val="320"/>
          <w:jc w:val="center"/>
        </w:trPr>
        <w:tc>
          <w:tcPr>
            <w:tcW w:w="0" w:type="auto"/>
            <w:tcMar>
              <w:top w:w="0" w:type="dxa"/>
              <w:left w:w="115" w:type="dxa"/>
              <w:bottom w:w="0" w:type="dxa"/>
              <w:right w:w="115" w:type="dxa"/>
            </w:tcMar>
            <w:vAlign w:val="center"/>
            <w:hideMark/>
          </w:tcPr>
          <w:p w14:paraId="68E01DB6"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Mar>
              <w:top w:w="0" w:type="dxa"/>
              <w:left w:w="115" w:type="dxa"/>
              <w:bottom w:w="0" w:type="dxa"/>
              <w:right w:w="115" w:type="dxa"/>
            </w:tcMar>
            <w:vAlign w:val="center"/>
            <w:hideMark/>
          </w:tcPr>
          <w:p w14:paraId="78E0B6D1"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4"/>
                <w:szCs w:val="24"/>
                <w:lang w:val="en-US"/>
              </w:rPr>
              <w:t>GLMM equation</w:t>
            </w:r>
          </w:p>
        </w:tc>
        <w:tc>
          <w:tcPr>
            <w:tcW w:w="0" w:type="auto"/>
            <w:tcMar>
              <w:top w:w="0" w:type="dxa"/>
              <w:left w:w="115" w:type="dxa"/>
              <w:bottom w:w="0" w:type="dxa"/>
              <w:right w:w="115" w:type="dxa"/>
            </w:tcMar>
            <w:vAlign w:val="center"/>
            <w:hideMark/>
          </w:tcPr>
          <w:p w14:paraId="5FD258C0"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4"/>
                <w:szCs w:val="24"/>
                <w:lang w:val="en-US"/>
              </w:rPr>
              <w:t>Estimate</w:t>
            </w:r>
          </w:p>
        </w:tc>
        <w:tc>
          <w:tcPr>
            <w:tcW w:w="0" w:type="auto"/>
            <w:tcMar>
              <w:top w:w="0" w:type="dxa"/>
              <w:left w:w="115" w:type="dxa"/>
              <w:bottom w:w="0" w:type="dxa"/>
              <w:right w:w="115" w:type="dxa"/>
            </w:tcMar>
            <w:vAlign w:val="center"/>
            <w:hideMark/>
          </w:tcPr>
          <w:p w14:paraId="23A39C16"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4"/>
                <w:szCs w:val="24"/>
                <w:lang w:val="en-US"/>
              </w:rPr>
              <w:t xml:space="preserve">P - </w:t>
            </w:r>
            <w:r w:rsidRPr="00B27F43">
              <w:rPr>
                <w:rFonts w:eastAsia="Times New Roman"/>
                <w:b/>
                <w:bCs/>
                <w:i/>
                <w:iCs/>
                <w:color w:val="000000"/>
                <w:sz w:val="24"/>
                <w:szCs w:val="24"/>
                <w:lang w:val="en-US"/>
              </w:rPr>
              <w:lastRenderedPageBreak/>
              <w:t>value</w:t>
            </w:r>
          </w:p>
        </w:tc>
        <w:tc>
          <w:tcPr>
            <w:tcW w:w="0" w:type="auto"/>
            <w:tcMar>
              <w:top w:w="0" w:type="dxa"/>
              <w:left w:w="115" w:type="dxa"/>
              <w:bottom w:w="0" w:type="dxa"/>
              <w:right w:w="115" w:type="dxa"/>
            </w:tcMar>
            <w:vAlign w:val="center"/>
            <w:hideMark/>
          </w:tcPr>
          <w:p w14:paraId="56A7C5C4"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4"/>
                <w:szCs w:val="24"/>
                <w:lang w:val="en-US"/>
              </w:rPr>
              <w:lastRenderedPageBreak/>
              <w:t>R2</w:t>
            </w:r>
          </w:p>
        </w:tc>
      </w:tr>
      <w:tr w:rsidR="00B27F43" w:rsidRPr="00B27F43" w14:paraId="6EA6320A" w14:textId="77777777" w:rsidTr="00B27F43">
        <w:trPr>
          <w:trHeight w:val="320"/>
          <w:jc w:val="center"/>
        </w:trPr>
        <w:tc>
          <w:tcPr>
            <w:tcW w:w="0" w:type="auto"/>
            <w:tcBorders>
              <w:bottom w:val="single" w:sz="4" w:space="0" w:color="000000"/>
            </w:tcBorders>
            <w:tcMar>
              <w:top w:w="0" w:type="dxa"/>
              <w:left w:w="115" w:type="dxa"/>
              <w:bottom w:w="0" w:type="dxa"/>
              <w:right w:w="115" w:type="dxa"/>
            </w:tcMar>
            <w:vAlign w:val="center"/>
            <w:hideMark/>
          </w:tcPr>
          <w:p w14:paraId="2224F5B8"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lastRenderedPageBreak/>
              <w:t>Mean Mass-Specific Thrust Power</w:t>
            </w:r>
          </w:p>
        </w:tc>
        <w:tc>
          <w:tcPr>
            <w:tcW w:w="0" w:type="auto"/>
            <w:tcBorders>
              <w:bottom w:val="single" w:sz="4" w:space="0" w:color="000000"/>
            </w:tcBorders>
            <w:tcMar>
              <w:top w:w="0" w:type="dxa"/>
              <w:left w:w="115" w:type="dxa"/>
              <w:bottom w:w="0" w:type="dxa"/>
              <w:right w:w="115" w:type="dxa"/>
            </w:tcMar>
            <w:vAlign w:val="center"/>
            <w:hideMark/>
          </w:tcPr>
          <w:p w14:paraId="7EF34C1D"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center"/>
            <w:hideMark/>
          </w:tcPr>
          <w:p w14:paraId="56BBDE2F"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center"/>
            <w:hideMark/>
          </w:tcPr>
          <w:p w14:paraId="00478F6A"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center"/>
            <w:hideMark/>
          </w:tcPr>
          <w:p w14:paraId="54557CEB"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14:paraId="0DA35597" w14:textId="77777777" w:rsidTr="00B27F43">
        <w:trPr>
          <w:trHeight w:val="320"/>
          <w:jc w:val="center"/>
        </w:trPr>
        <w:tc>
          <w:tcPr>
            <w:tcW w:w="0" w:type="auto"/>
            <w:tcBorders>
              <w:top w:val="single" w:sz="4" w:space="0" w:color="000000"/>
            </w:tcBorders>
            <w:shd w:val="clear" w:color="auto" w:fill="A5A5A5"/>
            <w:tcMar>
              <w:top w:w="0" w:type="dxa"/>
              <w:left w:w="115" w:type="dxa"/>
              <w:bottom w:w="0" w:type="dxa"/>
              <w:right w:w="115" w:type="dxa"/>
            </w:tcMar>
            <w:vAlign w:val="center"/>
            <w:hideMark/>
          </w:tcPr>
          <w:p w14:paraId="78DA9CB8"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Figure 3: Speed (m s</w:t>
            </w:r>
            <w:r w:rsidRPr="00B27F43">
              <w:rPr>
                <w:rFonts w:eastAsia="Times New Roman"/>
                <w:color w:val="000000"/>
                <w:sz w:val="12"/>
                <w:szCs w:val="12"/>
                <w:vertAlign w:val="superscript"/>
                <w:lang w:val="en-US"/>
              </w:rPr>
              <w:t>-1</w:t>
            </w:r>
            <w:r w:rsidRPr="00B27F43">
              <w:rPr>
                <w:rFonts w:eastAsia="Times New Roman"/>
                <w:color w:val="000000"/>
                <w:sz w:val="20"/>
                <w:szCs w:val="20"/>
                <w:lang w:val="en-US"/>
              </w:rPr>
              <w:t>)</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75BB3F0B"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y = 0.834x – 2.872</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2B6E811C"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0.834</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495BC93E"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&lt; 0.001</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61442098"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0.79</w:t>
            </w:r>
          </w:p>
        </w:tc>
      </w:tr>
      <w:tr w:rsidR="00B27F43" w:rsidRPr="00B27F43" w14:paraId="7F2E1F32" w14:textId="77777777" w:rsidTr="00B27F43">
        <w:trPr>
          <w:trHeight w:val="423"/>
          <w:jc w:val="center"/>
        </w:trPr>
        <w:tc>
          <w:tcPr>
            <w:tcW w:w="0" w:type="auto"/>
            <w:shd w:val="clear" w:color="auto" w:fill="E7E6E6"/>
            <w:tcMar>
              <w:top w:w="0" w:type="dxa"/>
              <w:left w:w="115" w:type="dxa"/>
              <w:bottom w:w="0" w:type="dxa"/>
              <w:right w:w="115" w:type="dxa"/>
            </w:tcMar>
            <w:vAlign w:val="center"/>
            <w:hideMark/>
          </w:tcPr>
          <w:p w14:paraId="4E174AAF" w14:textId="5359347B"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Figur</w:t>
            </w:r>
            <w:r w:rsidR="00730CC1">
              <w:rPr>
                <w:rFonts w:eastAsia="Times New Roman"/>
                <w:color w:val="000000"/>
                <w:sz w:val="20"/>
                <w:szCs w:val="20"/>
                <w:lang w:val="en-US"/>
              </w:rPr>
              <w:t>e 5: Fluke Area / Total Length </w:t>
            </w:r>
            <w:r w:rsidRPr="00B27F43">
              <w:rPr>
                <w:rFonts w:eastAsia="Times New Roman"/>
                <w:color w:val="000000"/>
                <w:sz w:val="20"/>
                <w:szCs w:val="20"/>
                <w:lang w:val="en-US"/>
              </w:rPr>
              <w:t>(m)</w:t>
            </w:r>
          </w:p>
        </w:tc>
        <w:tc>
          <w:tcPr>
            <w:tcW w:w="0" w:type="auto"/>
            <w:shd w:val="clear" w:color="auto" w:fill="E7E6E6"/>
            <w:tcMar>
              <w:top w:w="0" w:type="dxa"/>
              <w:left w:w="115" w:type="dxa"/>
              <w:bottom w:w="0" w:type="dxa"/>
              <w:right w:w="115" w:type="dxa"/>
            </w:tcMar>
            <w:vAlign w:val="center"/>
            <w:hideMark/>
          </w:tcPr>
          <w:p w14:paraId="6E990AB1"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y = 1.513x – 1.080</w:t>
            </w:r>
          </w:p>
        </w:tc>
        <w:tc>
          <w:tcPr>
            <w:tcW w:w="0" w:type="auto"/>
            <w:shd w:val="clear" w:color="auto" w:fill="E7E6E6"/>
            <w:tcMar>
              <w:top w:w="0" w:type="dxa"/>
              <w:left w:w="115" w:type="dxa"/>
              <w:bottom w:w="0" w:type="dxa"/>
              <w:right w:w="115" w:type="dxa"/>
            </w:tcMar>
            <w:vAlign w:val="center"/>
            <w:hideMark/>
          </w:tcPr>
          <w:p w14:paraId="003C1075"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1.513</w:t>
            </w:r>
          </w:p>
        </w:tc>
        <w:tc>
          <w:tcPr>
            <w:tcW w:w="0" w:type="auto"/>
            <w:shd w:val="clear" w:color="auto" w:fill="E7E6E6"/>
            <w:tcMar>
              <w:top w:w="0" w:type="dxa"/>
              <w:left w:w="115" w:type="dxa"/>
              <w:bottom w:w="0" w:type="dxa"/>
              <w:right w:w="115" w:type="dxa"/>
            </w:tcMar>
            <w:vAlign w:val="center"/>
            <w:hideMark/>
          </w:tcPr>
          <w:p w14:paraId="1B4FF833"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0.219</w:t>
            </w:r>
          </w:p>
        </w:tc>
        <w:tc>
          <w:tcPr>
            <w:tcW w:w="0" w:type="auto"/>
            <w:shd w:val="clear" w:color="auto" w:fill="E7E6E6"/>
            <w:tcMar>
              <w:top w:w="0" w:type="dxa"/>
              <w:left w:w="115" w:type="dxa"/>
              <w:bottom w:w="0" w:type="dxa"/>
              <w:right w:w="115" w:type="dxa"/>
            </w:tcMar>
            <w:vAlign w:val="center"/>
            <w:hideMark/>
          </w:tcPr>
          <w:p w14:paraId="65F18FFF"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0.15</w:t>
            </w:r>
          </w:p>
        </w:tc>
      </w:tr>
      <w:tr w:rsidR="00B27F43" w:rsidRPr="00B27F43" w14:paraId="6484384F" w14:textId="77777777" w:rsidTr="00B27F43">
        <w:trPr>
          <w:trHeight w:val="320"/>
          <w:jc w:val="center"/>
        </w:trPr>
        <w:tc>
          <w:tcPr>
            <w:tcW w:w="0" w:type="auto"/>
            <w:tcMar>
              <w:top w:w="0" w:type="dxa"/>
              <w:left w:w="115" w:type="dxa"/>
              <w:bottom w:w="0" w:type="dxa"/>
              <w:right w:w="115" w:type="dxa"/>
            </w:tcMar>
            <w:vAlign w:val="center"/>
            <w:hideMark/>
          </w:tcPr>
          <w:p w14:paraId="276FC125"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Mar>
              <w:top w:w="0" w:type="dxa"/>
              <w:left w:w="115" w:type="dxa"/>
              <w:bottom w:w="0" w:type="dxa"/>
              <w:right w:w="115" w:type="dxa"/>
            </w:tcMar>
            <w:vAlign w:val="center"/>
            <w:hideMark/>
          </w:tcPr>
          <w:p w14:paraId="05516536"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Mar>
              <w:top w:w="0" w:type="dxa"/>
              <w:left w:w="115" w:type="dxa"/>
              <w:bottom w:w="0" w:type="dxa"/>
              <w:right w:w="115" w:type="dxa"/>
            </w:tcMar>
            <w:vAlign w:val="center"/>
            <w:hideMark/>
          </w:tcPr>
          <w:p w14:paraId="1EA48802"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Mar>
              <w:top w:w="0" w:type="dxa"/>
              <w:left w:w="115" w:type="dxa"/>
              <w:bottom w:w="0" w:type="dxa"/>
              <w:right w:w="115" w:type="dxa"/>
            </w:tcMar>
            <w:vAlign w:val="center"/>
            <w:hideMark/>
          </w:tcPr>
          <w:p w14:paraId="290281D4"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Mar>
              <w:top w:w="0" w:type="dxa"/>
              <w:left w:w="115" w:type="dxa"/>
              <w:bottom w:w="0" w:type="dxa"/>
              <w:right w:w="115" w:type="dxa"/>
            </w:tcMar>
            <w:vAlign w:val="center"/>
            <w:hideMark/>
          </w:tcPr>
          <w:p w14:paraId="603B7855"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14:paraId="52A92BFC" w14:textId="77777777" w:rsidTr="00B27F43">
        <w:trPr>
          <w:trHeight w:val="320"/>
          <w:jc w:val="center"/>
        </w:trPr>
        <w:tc>
          <w:tcPr>
            <w:tcW w:w="0" w:type="auto"/>
            <w:tcBorders>
              <w:bottom w:val="single" w:sz="4" w:space="0" w:color="000000"/>
            </w:tcBorders>
            <w:tcMar>
              <w:top w:w="0" w:type="dxa"/>
              <w:left w:w="115" w:type="dxa"/>
              <w:bottom w:w="0" w:type="dxa"/>
              <w:right w:w="115" w:type="dxa"/>
            </w:tcMar>
            <w:vAlign w:val="center"/>
            <w:hideMark/>
          </w:tcPr>
          <w:p w14:paraId="3F7109F6"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Mean Mass-Specific Thrust Power vs. Total Length (Figure 4)</w:t>
            </w:r>
          </w:p>
        </w:tc>
        <w:tc>
          <w:tcPr>
            <w:tcW w:w="0" w:type="auto"/>
            <w:tcBorders>
              <w:bottom w:val="single" w:sz="4" w:space="0" w:color="000000"/>
            </w:tcBorders>
            <w:tcMar>
              <w:top w:w="0" w:type="dxa"/>
              <w:left w:w="115" w:type="dxa"/>
              <w:bottom w:w="0" w:type="dxa"/>
              <w:right w:w="115" w:type="dxa"/>
            </w:tcMar>
            <w:vAlign w:val="center"/>
            <w:hideMark/>
          </w:tcPr>
          <w:p w14:paraId="6E980558"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center"/>
            <w:hideMark/>
          </w:tcPr>
          <w:p w14:paraId="5911FF26"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center"/>
            <w:hideMark/>
          </w:tcPr>
          <w:p w14:paraId="22762A26"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center"/>
            <w:hideMark/>
          </w:tcPr>
          <w:p w14:paraId="2A3BC960"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14:paraId="4E507653" w14:textId="77777777" w:rsidTr="00B27F43">
        <w:trPr>
          <w:trHeight w:val="320"/>
          <w:jc w:val="center"/>
        </w:trPr>
        <w:tc>
          <w:tcPr>
            <w:tcW w:w="0" w:type="auto"/>
            <w:tcBorders>
              <w:top w:val="single" w:sz="4" w:space="0" w:color="000000"/>
            </w:tcBorders>
            <w:shd w:val="clear" w:color="auto" w:fill="A5A5A5"/>
            <w:tcMar>
              <w:top w:w="0" w:type="dxa"/>
              <w:left w:w="115" w:type="dxa"/>
              <w:bottom w:w="0" w:type="dxa"/>
              <w:right w:w="115" w:type="dxa"/>
            </w:tcMar>
            <w:vAlign w:val="center"/>
            <w:hideMark/>
          </w:tcPr>
          <w:p w14:paraId="3F0940A8" w14:textId="2C459FC8" w:rsidR="00B27F43" w:rsidRPr="00B27F43" w:rsidRDefault="00B27F43" w:rsidP="00B27F43">
            <w:pPr>
              <w:spacing w:line="240" w:lineRule="auto"/>
              <w:jc w:val="center"/>
              <w:rPr>
                <w:rFonts w:ascii="Times New Roman" w:eastAsia="Times New Roman" w:hAnsi="Times New Roman" w:cs="Times New Roman"/>
                <w:sz w:val="24"/>
                <w:szCs w:val="24"/>
                <w:lang w:val="en-US"/>
              </w:rPr>
            </w:pPr>
            <w:del w:id="1439" w:author="Frank Fish" w:date="2020-05-12T20:20:00Z">
              <w:r w:rsidRPr="00B27F43" w:rsidDel="00763C6D">
                <w:rPr>
                  <w:rFonts w:eastAsia="Times New Roman"/>
                  <w:color w:val="000000"/>
                  <w:sz w:val="20"/>
                  <w:szCs w:val="20"/>
                  <w:lang w:val="en-US"/>
                </w:rPr>
                <w:delText>Normal</w:delText>
              </w:r>
            </w:del>
            <w:ins w:id="1440" w:author="Frank Fish" w:date="2020-05-12T20:20:00Z">
              <w:r w:rsidR="00763C6D">
                <w:rPr>
                  <w:rFonts w:eastAsia="Times New Roman"/>
                  <w:color w:val="000000"/>
                  <w:sz w:val="20"/>
                  <w:szCs w:val="20"/>
                  <w:lang w:val="en-US"/>
                </w:rPr>
                <w:t>Routine</w:t>
              </w:r>
            </w:ins>
            <w:r w:rsidRPr="00B27F43">
              <w:rPr>
                <w:rFonts w:eastAsia="Times New Roman"/>
                <w:color w:val="000000"/>
                <w:sz w:val="20"/>
                <w:szCs w:val="20"/>
                <w:lang w:val="en-US"/>
              </w:rPr>
              <w:t xml:space="preserve"> Effort Swimming</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61024C43"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y = 0.025x – 0.637</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3034A160"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0.025</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6E1F9D1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0.016</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4DDA648E"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0.11</w:t>
            </w:r>
          </w:p>
        </w:tc>
      </w:tr>
      <w:tr w:rsidR="00B27F43" w:rsidRPr="00B27F43" w14:paraId="56FD61F2" w14:textId="77777777" w:rsidTr="00B27F43">
        <w:trPr>
          <w:trHeight w:val="320"/>
          <w:jc w:val="center"/>
        </w:trPr>
        <w:tc>
          <w:tcPr>
            <w:tcW w:w="0" w:type="auto"/>
            <w:shd w:val="clear" w:color="auto" w:fill="E7E6E6"/>
            <w:tcMar>
              <w:top w:w="0" w:type="dxa"/>
              <w:left w:w="115" w:type="dxa"/>
              <w:bottom w:w="0" w:type="dxa"/>
              <w:right w:w="115" w:type="dxa"/>
            </w:tcMar>
            <w:vAlign w:val="center"/>
            <w:hideMark/>
          </w:tcPr>
          <w:p w14:paraId="7FD826B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Maximum Effort Swimming</w:t>
            </w:r>
          </w:p>
        </w:tc>
        <w:tc>
          <w:tcPr>
            <w:tcW w:w="0" w:type="auto"/>
            <w:shd w:val="clear" w:color="auto" w:fill="E7E6E6"/>
            <w:tcMar>
              <w:top w:w="0" w:type="dxa"/>
              <w:left w:w="115" w:type="dxa"/>
              <w:bottom w:w="0" w:type="dxa"/>
              <w:right w:w="115" w:type="dxa"/>
            </w:tcMar>
            <w:vAlign w:val="center"/>
            <w:hideMark/>
          </w:tcPr>
          <w:p w14:paraId="22522F25"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y = 0.030x – 1.571</w:t>
            </w:r>
          </w:p>
        </w:tc>
        <w:tc>
          <w:tcPr>
            <w:tcW w:w="0" w:type="auto"/>
            <w:shd w:val="clear" w:color="auto" w:fill="E7E6E6"/>
            <w:tcMar>
              <w:top w:w="0" w:type="dxa"/>
              <w:left w:w="115" w:type="dxa"/>
              <w:bottom w:w="0" w:type="dxa"/>
              <w:right w:w="115" w:type="dxa"/>
            </w:tcMar>
            <w:vAlign w:val="center"/>
            <w:hideMark/>
          </w:tcPr>
          <w:p w14:paraId="45E7713D"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0.03</w:t>
            </w:r>
          </w:p>
        </w:tc>
        <w:tc>
          <w:tcPr>
            <w:tcW w:w="0" w:type="auto"/>
            <w:shd w:val="clear" w:color="auto" w:fill="E7E6E6"/>
            <w:tcMar>
              <w:top w:w="0" w:type="dxa"/>
              <w:left w:w="115" w:type="dxa"/>
              <w:bottom w:w="0" w:type="dxa"/>
              <w:right w:w="115" w:type="dxa"/>
            </w:tcMar>
            <w:vAlign w:val="center"/>
            <w:hideMark/>
          </w:tcPr>
          <w:p w14:paraId="5AEFFFFC"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0.201</w:t>
            </w:r>
          </w:p>
        </w:tc>
        <w:tc>
          <w:tcPr>
            <w:tcW w:w="0" w:type="auto"/>
            <w:shd w:val="clear" w:color="auto" w:fill="E7E6E6"/>
            <w:tcMar>
              <w:top w:w="0" w:type="dxa"/>
              <w:left w:w="115" w:type="dxa"/>
              <w:bottom w:w="0" w:type="dxa"/>
              <w:right w:w="115" w:type="dxa"/>
            </w:tcMar>
            <w:vAlign w:val="center"/>
            <w:hideMark/>
          </w:tcPr>
          <w:p w14:paraId="443C43AF"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0.33</w:t>
            </w:r>
          </w:p>
        </w:tc>
      </w:tr>
      <w:tr w:rsidR="00B27F43" w:rsidRPr="00B27F43" w14:paraId="7DF1BB24" w14:textId="77777777" w:rsidTr="00B27F43">
        <w:trPr>
          <w:trHeight w:val="320"/>
          <w:jc w:val="center"/>
        </w:trPr>
        <w:tc>
          <w:tcPr>
            <w:tcW w:w="0" w:type="auto"/>
            <w:tcMar>
              <w:top w:w="0" w:type="dxa"/>
              <w:left w:w="115" w:type="dxa"/>
              <w:bottom w:w="0" w:type="dxa"/>
              <w:right w:w="115" w:type="dxa"/>
            </w:tcMar>
            <w:vAlign w:val="center"/>
            <w:hideMark/>
          </w:tcPr>
          <w:p w14:paraId="51A364CB"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Mar>
              <w:top w:w="0" w:type="dxa"/>
              <w:left w:w="115" w:type="dxa"/>
              <w:bottom w:w="0" w:type="dxa"/>
              <w:right w:w="115" w:type="dxa"/>
            </w:tcMar>
            <w:vAlign w:val="center"/>
            <w:hideMark/>
          </w:tcPr>
          <w:p w14:paraId="045E9E76"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Mar>
              <w:top w:w="0" w:type="dxa"/>
              <w:left w:w="115" w:type="dxa"/>
              <w:bottom w:w="0" w:type="dxa"/>
              <w:right w:w="115" w:type="dxa"/>
            </w:tcMar>
            <w:vAlign w:val="center"/>
            <w:hideMark/>
          </w:tcPr>
          <w:p w14:paraId="3CF1B8C2"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Mar>
              <w:top w:w="0" w:type="dxa"/>
              <w:left w:w="115" w:type="dxa"/>
              <w:bottom w:w="0" w:type="dxa"/>
              <w:right w:w="115" w:type="dxa"/>
            </w:tcMar>
            <w:vAlign w:val="center"/>
            <w:hideMark/>
          </w:tcPr>
          <w:p w14:paraId="2049C48B"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Mar>
              <w:top w:w="0" w:type="dxa"/>
              <w:left w:w="115" w:type="dxa"/>
              <w:bottom w:w="0" w:type="dxa"/>
              <w:right w:w="115" w:type="dxa"/>
            </w:tcMar>
            <w:vAlign w:val="center"/>
            <w:hideMark/>
          </w:tcPr>
          <w:p w14:paraId="4905C8B6"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14:paraId="27E7F090" w14:textId="77777777" w:rsidTr="00B27F43">
        <w:trPr>
          <w:trHeight w:val="320"/>
          <w:jc w:val="center"/>
        </w:trPr>
        <w:tc>
          <w:tcPr>
            <w:tcW w:w="0" w:type="auto"/>
            <w:tcBorders>
              <w:bottom w:val="single" w:sz="4" w:space="0" w:color="000000"/>
            </w:tcBorders>
            <w:tcMar>
              <w:top w:w="0" w:type="dxa"/>
              <w:left w:w="115" w:type="dxa"/>
              <w:bottom w:w="0" w:type="dxa"/>
              <w:right w:w="115" w:type="dxa"/>
            </w:tcMar>
            <w:vAlign w:val="center"/>
            <w:hideMark/>
          </w:tcPr>
          <w:p w14:paraId="3DA549CA"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Drag Coefficient vs. Reynolds Number</w:t>
            </w:r>
          </w:p>
          <w:p w14:paraId="090CB203"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(Figure 6)</w:t>
            </w:r>
          </w:p>
        </w:tc>
        <w:tc>
          <w:tcPr>
            <w:tcW w:w="0" w:type="auto"/>
            <w:tcBorders>
              <w:bottom w:val="single" w:sz="4" w:space="0" w:color="000000"/>
            </w:tcBorders>
            <w:tcMar>
              <w:top w:w="0" w:type="dxa"/>
              <w:left w:w="115" w:type="dxa"/>
              <w:bottom w:w="0" w:type="dxa"/>
              <w:right w:w="115" w:type="dxa"/>
            </w:tcMar>
            <w:vAlign w:val="center"/>
            <w:hideMark/>
          </w:tcPr>
          <w:p w14:paraId="4715D895"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center"/>
            <w:hideMark/>
          </w:tcPr>
          <w:p w14:paraId="2C22AE83"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center"/>
            <w:hideMark/>
          </w:tcPr>
          <w:p w14:paraId="498D9E06"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center"/>
            <w:hideMark/>
          </w:tcPr>
          <w:p w14:paraId="58F41C21"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14:paraId="191DACF8" w14:textId="77777777" w:rsidTr="00B27F43">
        <w:trPr>
          <w:trHeight w:val="320"/>
          <w:jc w:val="center"/>
        </w:trPr>
        <w:tc>
          <w:tcPr>
            <w:tcW w:w="0" w:type="auto"/>
            <w:tcBorders>
              <w:top w:val="single" w:sz="4" w:space="0" w:color="000000"/>
            </w:tcBorders>
            <w:shd w:val="clear" w:color="auto" w:fill="A5A5A5"/>
            <w:tcMar>
              <w:top w:w="0" w:type="dxa"/>
              <w:left w:w="115" w:type="dxa"/>
              <w:bottom w:w="0" w:type="dxa"/>
              <w:right w:w="115" w:type="dxa"/>
            </w:tcMar>
            <w:vAlign w:val="center"/>
            <w:hideMark/>
          </w:tcPr>
          <w:p w14:paraId="08047E3C"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Empirical Calculations</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2F6B86EF"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y = (-1.47e-09)x + (6.84e-02) </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4B244F12"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-1.47e-09</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4AFA53FC"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&lt;0.001</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0074BA5A"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0.88</w:t>
            </w:r>
          </w:p>
        </w:tc>
      </w:tr>
      <w:tr w:rsidR="00B27F43" w:rsidRPr="00B27F43" w14:paraId="5EFEAAEA" w14:textId="77777777" w:rsidTr="00B27F43">
        <w:trPr>
          <w:trHeight w:val="320"/>
          <w:jc w:val="center"/>
        </w:trPr>
        <w:tc>
          <w:tcPr>
            <w:tcW w:w="0" w:type="auto"/>
            <w:shd w:val="clear" w:color="auto" w:fill="E7E6E6"/>
            <w:tcMar>
              <w:top w:w="0" w:type="dxa"/>
              <w:left w:w="115" w:type="dxa"/>
              <w:bottom w:w="0" w:type="dxa"/>
              <w:right w:w="115" w:type="dxa"/>
            </w:tcMar>
            <w:vAlign w:val="center"/>
            <w:hideMark/>
          </w:tcPr>
          <w:p w14:paraId="22816842"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Hoerner Model Calculations</w:t>
            </w:r>
          </w:p>
        </w:tc>
        <w:tc>
          <w:tcPr>
            <w:tcW w:w="0" w:type="auto"/>
            <w:shd w:val="clear" w:color="auto" w:fill="E7E6E6"/>
            <w:tcMar>
              <w:top w:w="0" w:type="dxa"/>
              <w:left w:w="115" w:type="dxa"/>
              <w:bottom w:w="0" w:type="dxa"/>
              <w:right w:w="115" w:type="dxa"/>
            </w:tcMar>
            <w:vAlign w:val="center"/>
            <w:hideMark/>
          </w:tcPr>
          <w:p w14:paraId="598979DD"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y = (-3.36e-11)x – (3.62e-03) </w:t>
            </w:r>
          </w:p>
        </w:tc>
        <w:tc>
          <w:tcPr>
            <w:tcW w:w="0" w:type="auto"/>
            <w:shd w:val="clear" w:color="auto" w:fill="E7E6E6"/>
            <w:tcMar>
              <w:top w:w="0" w:type="dxa"/>
              <w:left w:w="115" w:type="dxa"/>
              <w:bottom w:w="0" w:type="dxa"/>
              <w:right w:w="115" w:type="dxa"/>
            </w:tcMar>
            <w:vAlign w:val="center"/>
            <w:hideMark/>
          </w:tcPr>
          <w:p w14:paraId="0A14F93B"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-3.36e-11</w:t>
            </w:r>
          </w:p>
        </w:tc>
        <w:tc>
          <w:tcPr>
            <w:tcW w:w="0" w:type="auto"/>
            <w:shd w:val="clear" w:color="auto" w:fill="E7E6E6"/>
            <w:tcMar>
              <w:top w:w="0" w:type="dxa"/>
              <w:left w:w="115" w:type="dxa"/>
              <w:bottom w:w="0" w:type="dxa"/>
              <w:right w:w="115" w:type="dxa"/>
            </w:tcMar>
            <w:vAlign w:val="center"/>
            <w:hideMark/>
          </w:tcPr>
          <w:p w14:paraId="61A9F172"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&lt;0.001</w:t>
            </w:r>
          </w:p>
        </w:tc>
        <w:tc>
          <w:tcPr>
            <w:tcW w:w="0" w:type="auto"/>
            <w:shd w:val="clear" w:color="auto" w:fill="E7E6E6"/>
            <w:tcMar>
              <w:top w:w="0" w:type="dxa"/>
              <w:left w:w="115" w:type="dxa"/>
              <w:bottom w:w="0" w:type="dxa"/>
              <w:right w:w="115" w:type="dxa"/>
            </w:tcMar>
            <w:vAlign w:val="center"/>
            <w:hideMark/>
          </w:tcPr>
          <w:p w14:paraId="4FA0984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0.88</w:t>
            </w:r>
          </w:p>
        </w:tc>
      </w:tr>
      <w:tr w:rsidR="00B27F43" w:rsidRPr="00B27F43" w14:paraId="2171AF63" w14:textId="77777777" w:rsidTr="00B27F43">
        <w:trPr>
          <w:trHeight w:val="320"/>
          <w:jc w:val="center"/>
        </w:trPr>
        <w:tc>
          <w:tcPr>
            <w:tcW w:w="0" w:type="auto"/>
            <w:tcMar>
              <w:top w:w="0" w:type="dxa"/>
              <w:left w:w="115" w:type="dxa"/>
              <w:bottom w:w="0" w:type="dxa"/>
              <w:right w:w="115" w:type="dxa"/>
            </w:tcMar>
            <w:vAlign w:val="center"/>
            <w:hideMark/>
          </w:tcPr>
          <w:p w14:paraId="6AEFCC04"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Mar>
              <w:top w:w="0" w:type="dxa"/>
              <w:left w:w="115" w:type="dxa"/>
              <w:bottom w:w="0" w:type="dxa"/>
              <w:right w:w="115" w:type="dxa"/>
            </w:tcMar>
            <w:vAlign w:val="center"/>
            <w:hideMark/>
          </w:tcPr>
          <w:p w14:paraId="0C729CB5"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Mar>
              <w:top w:w="0" w:type="dxa"/>
              <w:left w:w="115" w:type="dxa"/>
              <w:bottom w:w="0" w:type="dxa"/>
              <w:right w:w="115" w:type="dxa"/>
            </w:tcMar>
            <w:vAlign w:val="center"/>
            <w:hideMark/>
          </w:tcPr>
          <w:p w14:paraId="23F28AEC"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Mar>
              <w:top w:w="0" w:type="dxa"/>
              <w:left w:w="115" w:type="dxa"/>
              <w:bottom w:w="0" w:type="dxa"/>
              <w:right w:w="115" w:type="dxa"/>
            </w:tcMar>
            <w:vAlign w:val="center"/>
            <w:hideMark/>
          </w:tcPr>
          <w:p w14:paraId="2AC837EF"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Mar>
              <w:top w:w="0" w:type="dxa"/>
              <w:left w:w="115" w:type="dxa"/>
              <w:bottom w:w="0" w:type="dxa"/>
              <w:right w:w="115" w:type="dxa"/>
            </w:tcMar>
            <w:vAlign w:val="center"/>
            <w:hideMark/>
          </w:tcPr>
          <w:p w14:paraId="5E168824"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14:paraId="653397DD" w14:textId="77777777" w:rsidTr="00B27F43">
        <w:trPr>
          <w:trHeight w:val="320"/>
          <w:jc w:val="center"/>
        </w:trPr>
        <w:tc>
          <w:tcPr>
            <w:tcW w:w="0" w:type="auto"/>
            <w:tcBorders>
              <w:bottom w:val="single" w:sz="4" w:space="0" w:color="000000"/>
            </w:tcBorders>
            <w:tcMar>
              <w:top w:w="0" w:type="dxa"/>
              <w:left w:w="115" w:type="dxa"/>
              <w:bottom w:w="0" w:type="dxa"/>
              <w:right w:w="115" w:type="dxa"/>
            </w:tcMar>
            <w:vAlign w:val="center"/>
            <w:hideMark/>
          </w:tcPr>
          <w:p w14:paraId="2162286E"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Propulsive Efficiency</w:t>
            </w:r>
          </w:p>
          <w:p w14:paraId="4DB5D808"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(Figure 7)</w:t>
            </w:r>
          </w:p>
        </w:tc>
        <w:tc>
          <w:tcPr>
            <w:tcW w:w="0" w:type="auto"/>
            <w:tcBorders>
              <w:bottom w:val="single" w:sz="4" w:space="0" w:color="000000"/>
            </w:tcBorders>
            <w:tcMar>
              <w:top w:w="0" w:type="dxa"/>
              <w:left w:w="115" w:type="dxa"/>
              <w:bottom w:w="0" w:type="dxa"/>
              <w:right w:w="115" w:type="dxa"/>
            </w:tcMar>
            <w:vAlign w:val="center"/>
            <w:hideMark/>
          </w:tcPr>
          <w:p w14:paraId="542D7D1A"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center"/>
            <w:hideMark/>
          </w:tcPr>
          <w:p w14:paraId="7025323F"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center"/>
            <w:hideMark/>
          </w:tcPr>
          <w:p w14:paraId="5E0598FD"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center"/>
            <w:hideMark/>
          </w:tcPr>
          <w:p w14:paraId="17CB16BA"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14:paraId="1F52407A" w14:textId="77777777" w:rsidTr="00B27F43">
        <w:trPr>
          <w:trHeight w:val="320"/>
          <w:jc w:val="center"/>
        </w:trPr>
        <w:tc>
          <w:tcPr>
            <w:tcW w:w="0" w:type="auto"/>
            <w:tcBorders>
              <w:top w:val="single" w:sz="4" w:space="0" w:color="000000"/>
            </w:tcBorders>
            <w:shd w:val="clear" w:color="auto" w:fill="A5A5A5"/>
            <w:tcMar>
              <w:top w:w="0" w:type="dxa"/>
              <w:left w:w="115" w:type="dxa"/>
              <w:bottom w:w="0" w:type="dxa"/>
              <w:right w:w="115" w:type="dxa"/>
            </w:tcMar>
            <w:vAlign w:val="center"/>
            <w:hideMark/>
          </w:tcPr>
          <w:p w14:paraId="0755DF44"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Speed (m s</w:t>
            </w:r>
            <w:r w:rsidRPr="00B27F43">
              <w:rPr>
                <w:rFonts w:eastAsia="Times New Roman"/>
                <w:color w:val="000000"/>
                <w:sz w:val="12"/>
                <w:szCs w:val="12"/>
                <w:vertAlign w:val="superscript"/>
                <w:lang w:val="en-US"/>
              </w:rPr>
              <w:t>-1</w:t>
            </w:r>
            <w:r w:rsidRPr="00B27F43">
              <w:rPr>
                <w:rFonts w:eastAsia="Times New Roman"/>
                <w:color w:val="000000"/>
                <w:sz w:val="20"/>
                <w:szCs w:val="20"/>
                <w:lang w:val="en-US"/>
              </w:rPr>
              <w:t>)</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0462EF5A"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y = 0.057x + 0.766</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6284F349"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0.057</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21761C13"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&lt;0.001</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4B1FD59A"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w:t>
            </w:r>
          </w:p>
        </w:tc>
      </w:tr>
      <w:tr w:rsidR="00B27F43" w:rsidRPr="00B27F43" w14:paraId="60D1AC72" w14:textId="77777777" w:rsidTr="00B27F43">
        <w:trPr>
          <w:trHeight w:val="320"/>
          <w:jc w:val="center"/>
        </w:trPr>
        <w:tc>
          <w:tcPr>
            <w:tcW w:w="0" w:type="auto"/>
            <w:shd w:val="clear" w:color="auto" w:fill="E7E6E6"/>
            <w:tcMar>
              <w:top w:w="0" w:type="dxa"/>
              <w:left w:w="115" w:type="dxa"/>
              <w:bottom w:w="0" w:type="dxa"/>
              <w:right w:w="115" w:type="dxa"/>
            </w:tcMar>
            <w:vAlign w:val="center"/>
            <w:hideMark/>
          </w:tcPr>
          <w:p w14:paraId="31803F65"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Total Length (m)</w:t>
            </w:r>
          </w:p>
        </w:tc>
        <w:tc>
          <w:tcPr>
            <w:tcW w:w="0" w:type="auto"/>
            <w:shd w:val="clear" w:color="auto" w:fill="E7E6E6"/>
            <w:tcMar>
              <w:top w:w="0" w:type="dxa"/>
              <w:left w:w="115" w:type="dxa"/>
              <w:bottom w:w="0" w:type="dxa"/>
              <w:right w:w="115" w:type="dxa"/>
            </w:tcMar>
            <w:vAlign w:val="center"/>
            <w:hideMark/>
          </w:tcPr>
          <w:p w14:paraId="200CCC93"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y = -0.005x + 0.954</w:t>
            </w:r>
          </w:p>
        </w:tc>
        <w:tc>
          <w:tcPr>
            <w:tcW w:w="0" w:type="auto"/>
            <w:shd w:val="clear" w:color="auto" w:fill="E7E6E6"/>
            <w:tcMar>
              <w:top w:w="0" w:type="dxa"/>
              <w:left w:w="115" w:type="dxa"/>
              <w:bottom w:w="0" w:type="dxa"/>
              <w:right w:w="115" w:type="dxa"/>
            </w:tcMar>
            <w:vAlign w:val="center"/>
            <w:hideMark/>
          </w:tcPr>
          <w:p w14:paraId="2610F6CD"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-0.005</w:t>
            </w:r>
          </w:p>
        </w:tc>
        <w:tc>
          <w:tcPr>
            <w:tcW w:w="0" w:type="auto"/>
            <w:shd w:val="clear" w:color="auto" w:fill="E7E6E6"/>
            <w:tcMar>
              <w:top w:w="0" w:type="dxa"/>
              <w:left w:w="115" w:type="dxa"/>
              <w:bottom w:w="0" w:type="dxa"/>
              <w:right w:w="115" w:type="dxa"/>
            </w:tcMar>
            <w:vAlign w:val="center"/>
            <w:hideMark/>
          </w:tcPr>
          <w:p w14:paraId="73D8D051"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&lt;0.001</w:t>
            </w:r>
          </w:p>
        </w:tc>
        <w:tc>
          <w:tcPr>
            <w:tcW w:w="0" w:type="auto"/>
            <w:shd w:val="clear" w:color="auto" w:fill="E7E6E6"/>
            <w:tcMar>
              <w:top w:w="0" w:type="dxa"/>
              <w:left w:w="115" w:type="dxa"/>
              <w:bottom w:w="0" w:type="dxa"/>
              <w:right w:w="115" w:type="dxa"/>
            </w:tcMar>
            <w:vAlign w:val="center"/>
            <w:hideMark/>
          </w:tcPr>
          <w:p w14:paraId="5FBC95F4"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0.51</w:t>
            </w:r>
          </w:p>
        </w:tc>
      </w:tr>
    </w:tbl>
    <w:p w14:paraId="66D18673" w14:textId="77777777" w:rsidR="00B27F43" w:rsidRPr="00B27F43" w:rsidRDefault="00B27F43" w:rsidP="00B27F43">
      <w:pPr>
        <w:spacing w:line="240" w:lineRule="auto"/>
        <w:rPr>
          <w:rFonts w:ascii="Times New Roman" w:eastAsia="Times New Roman" w:hAnsi="Times New Roman" w:cs="Times New Roman"/>
          <w:sz w:val="24"/>
          <w:szCs w:val="24"/>
          <w:lang w:val="en-US"/>
        </w:rPr>
      </w:pPr>
    </w:p>
    <w:p w14:paraId="0F1FDF58" w14:textId="77777777" w:rsidR="00B27F43" w:rsidRPr="00B27F43" w:rsidRDefault="00B27F43" w:rsidP="00B27F43">
      <w:pPr>
        <w:shd w:val="clear" w:color="auto" w:fill="FFFFFF"/>
        <w:spacing w:line="240" w:lineRule="auto"/>
        <w:rPr>
          <w:rFonts w:ascii="Times New Roman" w:eastAsia="Times New Roman" w:hAnsi="Times New Roman" w:cs="Times New Roman"/>
          <w:sz w:val="24"/>
          <w:szCs w:val="24"/>
          <w:lang w:val="en-US"/>
        </w:rPr>
      </w:pPr>
      <w:r w:rsidRPr="00B27F43">
        <w:rPr>
          <w:rFonts w:eastAsia="Times New Roman"/>
          <w:color w:val="000000"/>
          <w:sz w:val="24"/>
          <w:szCs w:val="24"/>
          <w:lang w:val="en-US"/>
        </w:rPr>
        <w:t>Table 3. This table contains equations, estimates, R</w:t>
      </w:r>
      <w:r w:rsidRPr="00B27F43">
        <w:rPr>
          <w:rFonts w:eastAsia="Times New Roman"/>
          <w:color w:val="000000"/>
          <w:sz w:val="14"/>
          <w:szCs w:val="14"/>
          <w:vertAlign w:val="superscript"/>
          <w:lang w:val="en-US"/>
        </w:rPr>
        <w:t>2</w:t>
      </w:r>
      <w:r w:rsidRPr="00B27F43">
        <w:rPr>
          <w:rFonts w:eastAsia="Times New Roman"/>
          <w:color w:val="000000"/>
          <w:sz w:val="24"/>
          <w:szCs w:val="24"/>
          <w:lang w:val="en-US"/>
        </w:rPr>
        <w:t xml:space="preserve"> values, and p values from generalized linear mixed models for sequential figures 3-7.</w:t>
      </w:r>
    </w:p>
    <w:p w14:paraId="54C7E638" w14:textId="77777777" w:rsidR="00B27F43" w:rsidRPr="00B27F43" w:rsidRDefault="00B27F43" w:rsidP="00B27F43">
      <w:pPr>
        <w:shd w:val="clear" w:color="auto" w:fill="FFFFFF"/>
        <w:spacing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t> </w:t>
      </w:r>
    </w:p>
    <w:p w14:paraId="13D7D57A" w14:textId="77777777" w:rsidR="00B27F43" w:rsidRPr="00B27F43" w:rsidRDefault="00B27F43" w:rsidP="00B27F43">
      <w:pPr>
        <w:shd w:val="clear" w:color="auto" w:fill="FFFFFF"/>
        <w:spacing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t> </w:t>
      </w:r>
    </w:p>
    <w:p w14:paraId="5A2568B5" w14:textId="77777777" w:rsidR="00B27F43" w:rsidRPr="00B27F43" w:rsidRDefault="00B27F43" w:rsidP="00B27F43">
      <w:pPr>
        <w:shd w:val="clear" w:color="auto" w:fill="FFFFFF"/>
        <w:spacing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t> </w:t>
      </w:r>
    </w:p>
    <w:p w14:paraId="682EDB37" w14:textId="77777777" w:rsidR="00B27F43" w:rsidRPr="00B27F43" w:rsidRDefault="00B27F43" w:rsidP="00B27F43">
      <w:pPr>
        <w:shd w:val="clear" w:color="auto" w:fill="FFFFFF"/>
        <w:spacing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t> </w:t>
      </w:r>
    </w:p>
    <w:p w14:paraId="689CC9A9" w14:textId="77777777" w:rsidR="00B27F43" w:rsidRPr="00B27F43" w:rsidRDefault="00B27F43" w:rsidP="00B27F43">
      <w:pPr>
        <w:spacing w:after="240"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2251"/>
        <w:gridCol w:w="2287"/>
        <w:gridCol w:w="897"/>
        <w:gridCol w:w="1570"/>
        <w:gridCol w:w="2585"/>
      </w:tblGrid>
      <w:tr w:rsidR="00B27F43" w:rsidRPr="00B27F43" w14:paraId="2CBB6478" w14:textId="77777777" w:rsidTr="007E327D">
        <w:trPr>
          <w:trHeight w:val="751"/>
          <w:jc w:val="center"/>
        </w:trPr>
        <w:tc>
          <w:tcPr>
            <w:tcW w:w="0" w:type="auto"/>
            <w:tcBorders>
              <w:bottom w:val="single" w:sz="4" w:space="0" w:color="000000"/>
            </w:tcBorders>
            <w:shd w:val="clear" w:color="auto" w:fill="FFFFFF"/>
            <w:tcMar>
              <w:top w:w="0" w:type="dxa"/>
              <w:left w:w="115" w:type="dxa"/>
              <w:bottom w:w="0" w:type="dxa"/>
              <w:right w:w="115" w:type="dxa"/>
            </w:tcMar>
            <w:vAlign w:val="center"/>
            <w:hideMark/>
          </w:tcPr>
          <w:p w14:paraId="61F13BD3"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lastRenderedPageBreak/>
              <w:t>Species</w:t>
            </w:r>
          </w:p>
        </w:tc>
        <w:tc>
          <w:tcPr>
            <w:tcW w:w="2287" w:type="dxa"/>
            <w:tcBorders>
              <w:bottom w:val="single" w:sz="4" w:space="0" w:color="000000"/>
            </w:tcBorders>
            <w:shd w:val="clear" w:color="auto" w:fill="FFFFFF"/>
            <w:tcMar>
              <w:top w:w="100" w:type="dxa"/>
              <w:left w:w="100" w:type="dxa"/>
              <w:bottom w:w="100" w:type="dxa"/>
              <w:right w:w="100" w:type="dxa"/>
            </w:tcMar>
            <w:vAlign w:val="center"/>
            <w:hideMark/>
          </w:tcPr>
          <w:p w14:paraId="7E90E8E9" w14:textId="4DB09B67" w:rsidR="00B27F43" w:rsidRPr="00B27F43" w:rsidRDefault="007E327D" w:rsidP="00B27F43">
            <w:pPr>
              <w:spacing w:line="240" w:lineRule="auto"/>
              <w:jc w:val="center"/>
              <w:rPr>
                <w:rFonts w:ascii="Times New Roman" w:eastAsia="Times New Roman" w:hAnsi="Times New Roman" w:cs="Times New Roman"/>
                <w:sz w:val="24"/>
                <w:szCs w:val="24"/>
                <w:lang w:val="en-US"/>
              </w:rPr>
            </w:pPr>
            <w:r>
              <w:rPr>
                <w:rFonts w:eastAsia="Times New Roman"/>
                <w:b/>
                <w:bCs/>
                <w:i/>
                <w:iCs/>
                <w:color w:val="000000"/>
                <w:sz w:val="20"/>
                <w:szCs w:val="20"/>
                <w:lang w:val="en-US"/>
              </w:rPr>
              <w:t>Swim Speed (m s</w:t>
            </w:r>
            <w:r>
              <w:rPr>
                <w:rFonts w:eastAsia="Times New Roman"/>
                <w:b/>
                <w:bCs/>
                <w:i/>
                <w:iCs/>
                <w:color w:val="000000"/>
                <w:sz w:val="20"/>
                <w:szCs w:val="20"/>
                <w:vertAlign w:val="superscript"/>
                <w:lang w:val="en-US"/>
              </w:rPr>
              <w:t>-1</w:t>
            </w:r>
            <w:r w:rsidR="00B27F43" w:rsidRPr="00B27F43">
              <w:rPr>
                <w:rFonts w:eastAsia="Times New Roman"/>
                <w:b/>
                <w:bCs/>
                <w:i/>
                <w:iCs/>
                <w:color w:val="000000"/>
                <w:sz w:val="20"/>
                <w:szCs w:val="20"/>
                <w:lang w:val="en-US"/>
              </w:rPr>
              <w:t xml:space="preserve">) or (bl </w:t>
            </w:r>
            <w:r>
              <w:rPr>
                <w:rFonts w:eastAsia="Times New Roman"/>
                <w:b/>
                <w:bCs/>
                <w:i/>
                <w:iCs/>
                <w:color w:val="000000"/>
                <w:sz w:val="20"/>
                <w:szCs w:val="20"/>
                <w:lang w:val="en-US"/>
              </w:rPr>
              <w:t>s</w:t>
            </w:r>
            <w:r>
              <w:rPr>
                <w:rFonts w:eastAsia="Times New Roman"/>
                <w:b/>
                <w:bCs/>
                <w:i/>
                <w:iCs/>
                <w:color w:val="000000"/>
                <w:sz w:val="20"/>
                <w:szCs w:val="20"/>
                <w:vertAlign w:val="superscript"/>
                <w:lang w:val="en-US"/>
              </w:rPr>
              <w:t>-1</w:t>
            </w:r>
            <w:r w:rsidR="00B27F43" w:rsidRPr="00B27F43">
              <w:rPr>
                <w:rFonts w:eastAsia="Times New Roman"/>
                <w:b/>
                <w:bCs/>
                <w:i/>
                <w:iCs/>
                <w:color w:val="000000"/>
                <w:sz w:val="20"/>
                <w:szCs w:val="20"/>
                <w:lang w:val="en-US"/>
              </w:rPr>
              <w:t>)*</w:t>
            </w:r>
          </w:p>
        </w:tc>
        <w:tc>
          <w:tcPr>
            <w:tcW w:w="851" w:type="dxa"/>
            <w:tcBorders>
              <w:bottom w:val="single" w:sz="4" w:space="0" w:color="000000"/>
            </w:tcBorders>
            <w:shd w:val="clear" w:color="auto" w:fill="FFFFFF"/>
            <w:tcMar>
              <w:top w:w="0" w:type="dxa"/>
              <w:left w:w="115" w:type="dxa"/>
              <w:bottom w:w="0" w:type="dxa"/>
              <w:right w:w="115" w:type="dxa"/>
            </w:tcMar>
            <w:vAlign w:val="center"/>
            <w:hideMark/>
          </w:tcPr>
          <w:p w14:paraId="18443BFE"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Total Length (m)</w:t>
            </w:r>
          </w:p>
        </w:tc>
        <w:tc>
          <w:tcPr>
            <w:tcW w:w="0" w:type="auto"/>
            <w:tcBorders>
              <w:bottom w:val="single" w:sz="4" w:space="0" w:color="000000"/>
            </w:tcBorders>
            <w:shd w:val="clear" w:color="auto" w:fill="FFFFFF"/>
            <w:tcMar>
              <w:top w:w="100" w:type="dxa"/>
              <w:left w:w="100" w:type="dxa"/>
              <w:bottom w:w="100" w:type="dxa"/>
              <w:right w:w="100" w:type="dxa"/>
            </w:tcMar>
            <w:vAlign w:val="center"/>
            <w:hideMark/>
          </w:tcPr>
          <w:p w14:paraId="0CBE30CE"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Propulsive Efficiency</w:t>
            </w:r>
          </w:p>
        </w:tc>
        <w:tc>
          <w:tcPr>
            <w:tcW w:w="0" w:type="auto"/>
            <w:tcBorders>
              <w:bottom w:val="single" w:sz="4" w:space="0" w:color="000000"/>
            </w:tcBorders>
            <w:shd w:val="clear" w:color="auto" w:fill="FFFFFF"/>
            <w:tcMar>
              <w:top w:w="0" w:type="dxa"/>
              <w:left w:w="115" w:type="dxa"/>
              <w:bottom w:w="0" w:type="dxa"/>
              <w:right w:w="115" w:type="dxa"/>
            </w:tcMar>
            <w:vAlign w:val="center"/>
            <w:hideMark/>
          </w:tcPr>
          <w:p w14:paraId="776304C8"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Source(s)</w:t>
            </w:r>
          </w:p>
        </w:tc>
      </w:tr>
      <w:tr w:rsidR="00B27F43" w:rsidRPr="00B27F43" w14:paraId="52AAFE59" w14:textId="77777777" w:rsidTr="007E327D">
        <w:trPr>
          <w:trHeight w:val="751"/>
          <w:jc w:val="center"/>
        </w:trPr>
        <w:tc>
          <w:tcPr>
            <w:tcW w:w="0" w:type="auto"/>
            <w:tcBorders>
              <w:top w:val="single" w:sz="4" w:space="0" w:color="000000"/>
            </w:tcBorders>
            <w:shd w:val="clear" w:color="auto" w:fill="A5A5A5"/>
            <w:tcMar>
              <w:top w:w="0" w:type="dxa"/>
              <w:left w:w="115" w:type="dxa"/>
              <w:bottom w:w="0" w:type="dxa"/>
              <w:right w:w="115" w:type="dxa"/>
            </w:tcMar>
            <w:vAlign w:val="center"/>
            <w:hideMark/>
          </w:tcPr>
          <w:p w14:paraId="2C0A1428"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Homo sapien</w:t>
            </w:r>
          </w:p>
          <w:p w14:paraId="19B3FDBA"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Human (Female)</w:t>
            </w:r>
          </w:p>
        </w:tc>
        <w:tc>
          <w:tcPr>
            <w:tcW w:w="2287" w:type="dxa"/>
            <w:tcBorders>
              <w:top w:val="single" w:sz="4" w:space="0" w:color="000000"/>
            </w:tcBorders>
            <w:shd w:val="clear" w:color="auto" w:fill="A5A5A5"/>
            <w:tcMar>
              <w:top w:w="100" w:type="dxa"/>
              <w:left w:w="100" w:type="dxa"/>
              <w:bottom w:w="100" w:type="dxa"/>
              <w:right w:w="100" w:type="dxa"/>
            </w:tcMar>
            <w:vAlign w:val="center"/>
            <w:hideMark/>
          </w:tcPr>
          <w:p w14:paraId="29198F14"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0.95</w:t>
            </w:r>
          </w:p>
        </w:tc>
        <w:tc>
          <w:tcPr>
            <w:tcW w:w="851" w:type="dxa"/>
            <w:tcBorders>
              <w:top w:val="single" w:sz="4" w:space="0" w:color="000000"/>
            </w:tcBorders>
            <w:shd w:val="clear" w:color="auto" w:fill="A5A5A5"/>
            <w:tcMar>
              <w:top w:w="0" w:type="dxa"/>
              <w:left w:w="115" w:type="dxa"/>
              <w:bottom w:w="0" w:type="dxa"/>
              <w:right w:w="115" w:type="dxa"/>
            </w:tcMar>
            <w:vAlign w:val="center"/>
            <w:hideMark/>
          </w:tcPr>
          <w:p w14:paraId="5492C92E"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2.38</w:t>
            </w:r>
          </w:p>
        </w:tc>
        <w:tc>
          <w:tcPr>
            <w:tcW w:w="0" w:type="auto"/>
            <w:tcBorders>
              <w:top w:val="single" w:sz="4" w:space="0" w:color="000000"/>
            </w:tcBorders>
            <w:shd w:val="clear" w:color="auto" w:fill="A5A5A5"/>
            <w:tcMar>
              <w:top w:w="100" w:type="dxa"/>
              <w:left w:w="100" w:type="dxa"/>
              <w:bottom w:w="100" w:type="dxa"/>
              <w:right w:w="100" w:type="dxa"/>
            </w:tcMar>
            <w:vAlign w:val="center"/>
            <w:hideMark/>
          </w:tcPr>
          <w:p w14:paraId="1E3CDE8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0.29</w:t>
            </w:r>
          </w:p>
        </w:tc>
        <w:tc>
          <w:tcPr>
            <w:tcW w:w="0" w:type="auto"/>
            <w:tcBorders>
              <w:top w:val="single" w:sz="4" w:space="0" w:color="000000"/>
            </w:tcBorders>
            <w:shd w:val="clear" w:color="auto" w:fill="A5A5A5"/>
            <w:tcMar>
              <w:top w:w="0" w:type="dxa"/>
              <w:left w:w="115" w:type="dxa"/>
              <w:bottom w:w="0" w:type="dxa"/>
              <w:right w:w="115" w:type="dxa"/>
            </w:tcMar>
            <w:vAlign w:val="center"/>
            <w:hideMark/>
          </w:tcPr>
          <w:p w14:paraId="20319B5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ascii="Calibri" w:eastAsia="Times New Roman" w:hAnsi="Calibri" w:cs="Calibri"/>
                <w:color w:val="000000"/>
                <w:lang w:val="en-US"/>
              </w:rPr>
              <w:t>von Loebbecke et al., 2009</w:t>
            </w:r>
          </w:p>
          <w:p w14:paraId="2A211839"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14:paraId="29792865" w14:textId="77777777" w:rsidTr="007E327D">
        <w:trPr>
          <w:trHeight w:val="751"/>
          <w:jc w:val="center"/>
        </w:trPr>
        <w:tc>
          <w:tcPr>
            <w:tcW w:w="0" w:type="auto"/>
            <w:shd w:val="clear" w:color="auto" w:fill="E7E6E6"/>
            <w:tcMar>
              <w:top w:w="0" w:type="dxa"/>
              <w:left w:w="115" w:type="dxa"/>
              <w:bottom w:w="0" w:type="dxa"/>
              <w:right w:w="115" w:type="dxa"/>
            </w:tcMar>
            <w:vAlign w:val="center"/>
            <w:hideMark/>
          </w:tcPr>
          <w:p w14:paraId="04EC8CA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Ondatra zibethicus</w:t>
            </w:r>
          </w:p>
          <w:p w14:paraId="01DCA0DD"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Muskrat</w:t>
            </w:r>
          </w:p>
        </w:tc>
        <w:tc>
          <w:tcPr>
            <w:tcW w:w="2287" w:type="dxa"/>
            <w:shd w:val="clear" w:color="auto" w:fill="E7E6E6"/>
            <w:tcMar>
              <w:top w:w="100" w:type="dxa"/>
              <w:left w:w="100" w:type="dxa"/>
              <w:bottom w:w="100" w:type="dxa"/>
              <w:right w:w="100" w:type="dxa"/>
            </w:tcMar>
            <w:vAlign w:val="center"/>
            <w:hideMark/>
          </w:tcPr>
          <w:p w14:paraId="0813E8A0"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0.75</w:t>
            </w:r>
          </w:p>
        </w:tc>
        <w:tc>
          <w:tcPr>
            <w:tcW w:w="851" w:type="dxa"/>
            <w:shd w:val="clear" w:color="auto" w:fill="E7E6E6"/>
            <w:tcMar>
              <w:top w:w="0" w:type="dxa"/>
              <w:left w:w="115" w:type="dxa"/>
              <w:bottom w:w="0" w:type="dxa"/>
              <w:right w:w="115" w:type="dxa"/>
            </w:tcMar>
            <w:vAlign w:val="center"/>
            <w:hideMark/>
          </w:tcPr>
          <w:p w14:paraId="7ECFE74A"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0.44</w:t>
            </w:r>
          </w:p>
        </w:tc>
        <w:tc>
          <w:tcPr>
            <w:tcW w:w="0" w:type="auto"/>
            <w:shd w:val="clear" w:color="auto" w:fill="E7E6E6"/>
            <w:tcMar>
              <w:top w:w="100" w:type="dxa"/>
              <w:left w:w="100" w:type="dxa"/>
              <w:bottom w:w="100" w:type="dxa"/>
              <w:right w:w="100" w:type="dxa"/>
            </w:tcMar>
            <w:vAlign w:val="center"/>
            <w:hideMark/>
          </w:tcPr>
          <w:p w14:paraId="08E8F651"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0.33</w:t>
            </w:r>
          </w:p>
        </w:tc>
        <w:tc>
          <w:tcPr>
            <w:tcW w:w="0" w:type="auto"/>
            <w:shd w:val="clear" w:color="auto" w:fill="E7E6E6"/>
            <w:tcMar>
              <w:top w:w="0" w:type="dxa"/>
              <w:left w:w="115" w:type="dxa"/>
              <w:bottom w:w="0" w:type="dxa"/>
              <w:right w:w="115" w:type="dxa"/>
            </w:tcMar>
            <w:vAlign w:val="center"/>
            <w:hideMark/>
          </w:tcPr>
          <w:p w14:paraId="6C3E301B"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ascii="Calibri" w:eastAsia="Times New Roman" w:hAnsi="Calibri" w:cs="Calibri"/>
                <w:color w:val="000000"/>
                <w:lang w:val="en-US"/>
              </w:rPr>
              <w:t>Fish, 1984</w:t>
            </w:r>
          </w:p>
          <w:p w14:paraId="28C85BDE"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14:paraId="3C69CDC9" w14:textId="77777777" w:rsidTr="007E327D">
        <w:trPr>
          <w:trHeight w:val="732"/>
          <w:jc w:val="center"/>
        </w:trPr>
        <w:tc>
          <w:tcPr>
            <w:tcW w:w="0" w:type="auto"/>
            <w:shd w:val="clear" w:color="auto" w:fill="A5A5A5"/>
            <w:tcMar>
              <w:top w:w="0" w:type="dxa"/>
              <w:left w:w="115" w:type="dxa"/>
              <w:bottom w:w="0" w:type="dxa"/>
              <w:right w:w="115" w:type="dxa"/>
            </w:tcMar>
            <w:vAlign w:val="center"/>
            <w:hideMark/>
          </w:tcPr>
          <w:p w14:paraId="280F6EE1"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Pterophyllum eimekei</w:t>
            </w:r>
          </w:p>
          <w:p w14:paraId="731D6C73"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Freshwater Angelfish</w:t>
            </w:r>
          </w:p>
        </w:tc>
        <w:tc>
          <w:tcPr>
            <w:tcW w:w="2287" w:type="dxa"/>
            <w:shd w:val="clear" w:color="auto" w:fill="A5A5A5"/>
            <w:tcMar>
              <w:top w:w="100" w:type="dxa"/>
              <w:left w:w="100" w:type="dxa"/>
              <w:bottom w:w="100" w:type="dxa"/>
              <w:right w:w="100" w:type="dxa"/>
            </w:tcMar>
            <w:vAlign w:val="center"/>
            <w:hideMark/>
          </w:tcPr>
          <w:p w14:paraId="4AD67941"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0.04</w:t>
            </w:r>
          </w:p>
        </w:tc>
        <w:tc>
          <w:tcPr>
            <w:tcW w:w="851" w:type="dxa"/>
            <w:shd w:val="clear" w:color="auto" w:fill="A5A5A5"/>
            <w:tcMar>
              <w:top w:w="0" w:type="dxa"/>
              <w:left w:w="115" w:type="dxa"/>
              <w:bottom w:w="0" w:type="dxa"/>
              <w:right w:w="115" w:type="dxa"/>
            </w:tcMar>
            <w:vAlign w:val="center"/>
            <w:hideMark/>
          </w:tcPr>
          <w:p w14:paraId="20F687A9"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0.08</w:t>
            </w:r>
          </w:p>
        </w:tc>
        <w:tc>
          <w:tcPr>
            <w:tcW w:w="0" w:type="auto"/>
            <w:shd w:val="clear" w:color="auto" w:fill="A5A5A5"/>
            <w:tcMar>
              <w:top w:w="100" w:type="dxa"/>
              <w:left w:w="100" w:type="dxa"/>
              <w:bottom w:w="100" w:type="dxa"/>
              <w:right w:w="100" w:type="dxa"/>
            </w:tcMar>
            <w:vAlign w:val="center"/>
            <w:hideMark/>
          </w:tcPr>
          <w:p w14:paraId="2CBF181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0.16</w:t>
            </w:r>
          </w:p>
        </w:tc>
        <w:tc>
          <w:tcPr>
            <w:tcW w:w="0" w:type="auto"/>
            <w:shd w:val="clear" w:color="auto" w:fill="A5A5A5"/>
            <w:tcMar>
              <w:top w:w="0" w:type="dxa"/>
              <w:left w:w="115" w:type="dxa"/>
              <w:bottom w:w="0" w:type="dxa"/>
              <w:right w:w="115" w:type="dxa"/>
            </w:tcMar>
            <w:vAlign w:val="center"/>
            <w:hideMark/>
          </w:tcPr>
          <w:p w14:paraId="3A0BFEF3"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ascii="Calibri" w:eastAsia="Times New Roman" w:hAnsi="Calibri" w:cs="Calibri"/>
                <w:color w:val="000000"/>
                <w:lang w:val="en-US"/>
              </w:rPr>
              <w:t>Blake, 1979; Blake, 1980</w:t>
            </w:r>
          </w:p>
          <w:p w14:paraId="79408CE3"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14:paraId="0361E844" w14:textId="77777777" w:rsidTr="007E327D">
        <w:trPr>
          <w:trHeight w:val="749"/>
          <w:jc w:val="center"/>
        </w:trPr>
        <w:tc>
          <w:tcPr>
            <w:tcW w:w="0" w:type="auto"/>
            <w:shd w:val="clear" w:color="auto" w:fill="E7E6E6"/>
            <w:tcMar>
              <w:top w:w="0" w:type="dxa"/>
              <w:left w:w="115" w:type="dxa"/>
              <w:bottom w:w="0" w:type="dxa"/>
              <w:right w:w="115" w:type="dxa"/>
            </w:tcMar>
            <w:vAlign w:val="center"/>
            <w:hideMark/>
          </w:tcPr>
          <w:p w14:paraId="42087275"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Danio rerio</w:t>
            </w:r>
          </w:p>
          <w:p w14:paraId="591BD58F"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Zebra Danio</w:t>
            </w:r>
          </w:p>
          <w:p w14:paraId="1BDCADBC"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c>
          <w:tcPr>
            <w:tcW w:w="2287" w:type="dxa"/>
            <w:shd w:val="clear" w:color="auto" w:fill="E7E6E6"/>
            <w:tcMar>
              <w:top w:w="100" w:type="dxa"/>
              <w:left w:w="100" w:type="dxa"/>
              <w:bottom w:w="100" w:type="dxa"/>
              <w:right w:w="100" w:type="dxa"/>
            </w:tcMar>
            <w:vAlign w:val="center"/>
            <w:hideMark/>
          </w:tcPr>
          <w:p w14:paraId="7C01D684"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Multiple</w:t>
            </w:r>
          </w:p>
        </w:tc>
        <w:tc>
          <w:tcPr>
            <w:tcW w:w="851" w:type="dxa"/>
            <w:shd w:val="clear" w:color="auto" w:fill="E7E6E6"/>
            <w:tcMar>
              <w:top w:w="0" w:type="dxa"/>
              <w:left w:w="115" w:type="dxa"/>
              <w:bottom w:w="0" w:type="dxa"/>
              <w:right w:w="115" w:type="dxa"/>
            </w:tcMar>
            <w:vAlign w:val="center"/>
            <w:hideMark/>
          </w:tcPr>
          <w:p w14:paraId="6D8F8242"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0.0315</w:t>
            </w:r>
          </w:p>
        </w:tc>
        <w:tc>
          <w:tcPr>
            <w:tcW w:w="0" w:type="auto"/>
            <w:shd w:val="clear" w:color="auto" w:fill="E7E6E6"/>
            <w:tcMar>
              <w:top w:w="100" w:type="dxa"/>
              <w:left w:w="100" w:type="dxa"/>
              <w:bottom w:w="100" w:type="dxa"/>
              <w:right w:w="100" w:type="dxa"/>
            </w:tcMar>
            <w:vAlign w:val="center"/>
            <w:hideMark/>
          </w:tcPr>
          <w:p w14:paraId="35850501"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0.80</w:t>
            </w:r>
          </w:p>
        </w:tc>
        <w:tc>
          <w:tcPr>
            <w:tcW w:w="0" w:type="auto"/>
            <w:shd w:val="clear" w:color="auto" w:fill="E7E6E6"/>
            <w:tcMar>
              <w:top w:w="0" w:type="dxa"/>
              <w:left w:w="115" w:type="dxa"/>
              <w:bottom w:w="0" w:type="dxa"/>
              <w:right w:w="115" w:type="dxa"/>
            </w:tcMar>
            <w:vAlign w:val="center"/>
            <w:hideMark/>
          </w:tcPr>
          <w:p w14:paraId="4B1DC7E9"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ascii="Calibri" w:eastAsia="Times New Roman" w:hAnsi="Calibri" w:cs="Calibri"/>
                <w:color w:val="000000"/>
                <w:lang w:val="en-US"/>
              </w:rPr>
              <w:t>McCutchen, 1975</w:t>
            </w:r>
          </w:p>
          <w:p w14:paraId="508B1999" w14:textId="77777777" w:rsidR="00B27F43" w:rsidRPr="00B27F43" w:rsidRDefault="00B27F43" w:rsidP="00B27F43">
            <w:pPr>
              <w:spacing w:line="240" w:lineRule="auto"/>
              <w:rPr>
                <w:rFonts w:ascii="Times New Roman" w:eastAsia="Times New Roman" w:hAnsi="Times New Roman" w:cs="Times New Roman"/>
                <w:sz w:val="24"/>
                <w:szCs w:val="24"/>
                <w:lang w:val="en-US"/>
              </w:rPr>
            </w:pPr>
          </w:p>
        </w:tc>
      </w:tr>
      <w:tr w:rsidR="00B27F43" w:rsidRPr="00B27F43" w14:paraId="29A9501E" w14:textId="77777777" w:rsidTr="007E327D">
        <w:trPr>
          <w:trHeight w:val="751"/>
          <w:jc w:val="center"/>
        </w:trPr>
        <w:tc>
          <w:tcPr>
            <w:tcW w:w="0" w:type="auto"/>
            <w:shd w:val="clear" w:color="auto" w:fill="A5A5A5"/>
            <w:tcMar>
              <w:top w:w="0" w:type="dxa"/>
              <w:left w:w="115" w:type="dxa"/>
              <w:bottom w:w="0" w:type="dxa"/>
              <w:right w:w="115" w:type="dxa"/>
            </w:tcMar>
            <w:vAlign w:val="center"/>
            <w:hideMark/>
          </w:tcPr>
          <w:p w14:paraId="5E181879"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Cymatogaster aggregata</w:t>
            </w:r>
          </w:p>
          <w:p w14:paraId="5D6FB465"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Shiner Perch</w:t>
            </w:r>
          </w:p>
        </w:tc>
        <w:tc>
          <w:tcPr>
            <w:tcW w:w="2287" w:type="dxa"/>
            <w:shd w:val="clear" w:color="auto" w:fill="A5A5A5"/>
            <w:tcMar>
              <w:top w:w="100" w:type="dxa"/>
              <w:left w:w="100" w:type="dxa"/>
              <w:bottom w:w="100" w:type="dxa"/>
              <w:right w:w="100" w:type="dxa"/>
            </w:tcMar>
            <w:vAlign w:val="center"/>
            <w:hideMark/>
          </w:tcPr>
          <w:p w14:paraId="216869C0"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0.57</w:t>
            </w:r>
          </w:p>
        </w:tc>
        <w:tc>
          <w:tcPr>
            <w:tcW w:w="851" w:type="dxa"/>
            <w:shd w:val="clear" w:color="auto" w:fill="A5A5A5"/>
            <w:tcMar>
              <w:top w:w="0" w:type="dxa"/>
              <w:left w:w="115" w:type="dxa"/>
              <w:bottom w:w="0" w:type="dxa"/>
              <w:right w:w="115" w:type="dxa"/>
            </w:tcMar>
            <w:vAlign w:val="center"/>
            <w:hideMark/>
          </w:tcPr>
          <w:p w14:paraId="3DADA32C"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0.143</w:t>
            </w:r>
          </w:p>
        </w:tc>
        <w:tc>
          <w:tcPr>
            <w:tcW w:w="0" w:type="auto"/>
            <w:shd w:val="clear" w:color="auto" w:fill="A5A5A5"/>
            <w:tcMar>
              <w:top w:w="100" w:type="dxa"/>
              <w:left w:w="100" w:type="dxa"/>
              <w:bottom w:w="100" w:type="dxa"/>
              <w:right w:w="100" w:type="dxa"/>
            </w:tcMar>
            <w:vAlign w:val="center"/>
            <w:hideMark/>
          </w:tcPr>
          <w:p w14:paraId="4959A035"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0.65</w:t>
            </w:r>
          </w:p>
        </w:tc>
        <w:tc>
          <w:tcPr>
            <w:tcW w:w="0" w:type="auto"/>
            <w:shd w:val="clear" w:color="auto" w:fill="A5A5A5"/>
            <w:tcMar>
              <w:top w:w="0" w:type="dxa"/>
              <w:left w:w="115" w:type="dxa"/>
              <w:bottom w:w="0" w:type="dxa"/>
              <w:right w:w="115" w:type="dxa"/>
            </w:tcMar>
            <w:vAlign w:val="center"/>
            <w:hideMark/>
          </w:tcPr>
          <w:p w14:paraId="0E63E733"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Webb, 1975</w:t>
            </w:r>
          </w:p>
        </w:tc>
      </w:tr>
      <w:tr w:rsidR="00B27F43" w:rsidRPr="00B27F43" w14:paraId="79B73107" w14:textId="77777777" w:rsidTr="007E327D">
        <w:trPr>
          <w:trHeight w:val="751"/>
          <w:jc w:val="center"/>
        </w:trPr>
        <w:tc>
          <w:tcPr>
            <w:tcW w:w="0" w:type="auto"/>
            <w:shd w:val="clear" w:color="auto" w:fill="E7E6E6"/>
            <w:tcMar>
              <w:top w:w="0" w:type="dxa"/>
              <w:left w:w="115" w:type="dxa"/>
              <w:bottom w:w="0" w:type="dxa"/>
              <w:right w:w="115" w:type="dxa"/>
            </w:tcMar>
            <w:vAlign w:val="center"/>
            <w:hideMark/>
          </w:tcPr>
          <w:p w14:paraId="5F73586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Oncorhynchus mykiss</w:t>
            </w:r>
          </w:p>
          <w:p w14:paraId="67134886"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Rainbow Trout</w:t>
            </w:r>
          </w:p>
        </w:tc>
        <w:tc>
          <w:tcPr>
            <w:tcW w:w="2287" w:type="dxa"/>
            <w:shd w:val="clear" w:color="auto" w:fill="E7E6E6"/>
            <w:tcMar>
              <w:top w:w="100" w:type="dxa"/>
              <w:left w:w="100" w:type="dxa"/>
              <w:bottom w:w="100" w:type="dxa"/>
              <w:right w:w="100" w:type="dxa"/>
            </w:tcMar>
            <w:vAlign w:val="center"/>
            <w:hideMark/>
          </w:tcPr>
          <w:p w14:paraId="69D2261A"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U</w:t>
            </w:r>
            <w:r w:rsidRPr="00B27F43">
              <w:rPr>
                <w:rFonts w:eastAsia="Times New Roman"/>
                <w:color w:val="000000"/>
                <w:sz w:val="12"/>
                <w:szCs w:val="12"/>
                <w:vertAlign w:val="subscript"/>
                <w:lang w:val="en-US"/>
              </w:rPr>
              <w:t>crit</w:t>
            </w:r>
          </w:p>
        </w:tc>
        <w:tc>
          <w:tcPr>
            <w:tcW w:w="851" w:type="dxa"/>
            <w:shd w:val="clear" w:color="auto" w:fill="E7E6E6"/>
            <w:tcMar>
              <w:top w:w="0" w:type="dxa"/>
              <w:left w:w="115" w:type="dxa"/>
              <w:bottom w:w="0" w:type="dxa"/>
              <w:right w:w="115" w:type="dxa"/>
            </w:tcMar>
            <w:vAlign w:val="center"/>
            <w:hideMark/>
          </w:tcPr>
          <w:p w14:paraId="3E0CA31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0.293</w:t>
            </w:r>
          </w:p>
        </w:tc>
        <w:tc>
          <w:tcPr>
            <w:tcW w:w="0" w:type="auto"/>
            <w:shd w:val="clear" w:color="auto" w:fill="E7E6E6"/>
            <w:tcMar>
              <w:top w:w="100" w:type="dxa"/>
              <w:left w:w="100" w:type="dxa"/>
              <w:bottom w:w="100" w:type="dxa"/>
              <w:right w:w="100" w:type="dxa"/>
            </w:tcMar>
            <w:vAlign w:val="center"/>
            <w:hideMark/>
          </w:tcPr>
          <w:p w14:paraId="05D97590"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0.75</w:t>
            </w:r>
          </w:p>
        </w:tc>
        <w:tc>
          <w:tcPr>
            <w:tcW w:w="0" w:type="auto"/>
            <w:shd w:val="clear" w:color="auto" w:fill="E7E6E6"/>
            <w:tcMar>
              <w:top w:w="0" w:type="dxa"/>
              <w:left w:w="115" w:type="dxa"/>
              <w:bottom w:w="0" w:type="dxa"/>
              <w:right w:w="115" w:type="dxa"/>
            </w:tcMar>
            <w:vAlign w:val="center"/>
            <w:hideMark/>
          </w:tcPr>
          <w:p w14:paraId="027FBE61"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Webb, 1975</w:t>
            </w:r>
          </w:p>
        </w:tc>
      </w:tr>
      <w:tr w:rsidR="00B27F43" w:rsidRPr="00B27F43" w14:paraId="64EA9EA3" w14:textId="77777777" w:rsidTr="007E327D">
        <w:trPr>
          <w:trHeight w:val="751"/>
          <w:jc w:val="center"/>
        </w:trPr>
        <w:tc>
          <w:tcPr>
            <w:tcW w:w="0" w:type="auto"/>
            <w:shd w:val="clear" w:color="auto" w:fill="A5A5A5"/>
            <w:tcMar>
              <w:top w:w="0" w:type="dxa"/>
              <w:left w:w="115" w:type="dxa"/>
              <w:bottom w:w="0" w:type="dxa"/>
              <w:right w:w="115" w:type="dxa"/>
            </w:tcMar>
            <w:vAlign w:val="center"/>
            <w:hideMark/>
          </w:tcPr>
          <w:p w14:paraId="03E0D6AE"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Euthynnus affinis</w:t>
            </w:r>
          </w:p>
          <w:p w14:paraId="63988270"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Mackerel Tuna (Kawakawa)</w:t>
            </w:r>
          </w:p>
        </w:tc>
        <w:tc>
          <w:tcPr>
            <w:tcW w:w="2287" w:type="dxa"/>
            <w:shd w:val="clear" w:color="auto" w:fill="A5A5A5"/>
            <w:tcMar>
              <w:top w:w="100" w:type="dxa"/>
              <w:left w:w="100" w:type="dxa"/>
              <w:bottom w:w="100" w:type="dxa"/>
              <w:right w:w="100" w:type="dxa"/>
            </w:tcMar>
            <w:vAlign w:val="center"/>
            <w:hideMark/>
          </w:tcPr>
          <w:p w14:paraId="6CD0E97D"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1.52</w:t>
            </w:r>
          </w:p>
        </w:tc>
        <w:tc>
          <w:tcPr>
            <w:tcW w:w="851" w:type="dxa"/>
            <w:shd w:val="clear" w:color="auto" w:fill="A5A5A5"/>
            <w:tcMar>
              <w:top w:w="0" w:type="dxa"/>
              <w:left w:w="115" w:type="dxa"/>
              <w:bottom w:w="0" w:type="dxa"/>
              <w:right w:w="115" w:type="dxa"/>
            </w:tcMar>
            <w:vAlign w:val="center"/>
            <w:hideMark/>
          </w:tcPr>
          <w:p w14:paraId="259A4258"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0.40</w:t>
            </w:r>
          </w:p>
        </w:tc>
        <w:tc>
          <w:tcPr>
            <w:tcW w:w="0" w:type="auto"/>
            <w:shd w:val="clear" w:color="auto" w:fill="A5A5A5"/>
            <w:tcMar>
              <w:top w:w="100" w:type="dxa"/>
              <w:left w:w="100" w:type="dxa"/>
              <w:bottom w:w="100" w:type="dxa"/>
              <w:right w:w="100" w:type="dxa"/>
            </w:tcMar>
            <w:vAlign w:val="center"/>
            <w:hideMark/>
          </w:tcPr>
          <w:p w14:paraId="29EFED08"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0.90</w:t>
            </w:r>
          </w:p>
        </w:tc>
        <w:tc>
          <w:tcPr>
            <w:tcW w:w="0" w:type="auto"/>
            <w:shd w:val="clear" w:color="auto" w:fill="A5A5A5"/>
            <w:tcMar>
              <w:top w:w="0" w:type="dxa"/>
              <w:left w:w="115" w:type="dxa"/>
              <w:bottom w:w="0" w:type="dxa"/>
              <w:right w:w="115" w:type="dxa"/>
            </w:tcMar>
            <w:vAlign w:val="center"/>
            <w:hideMark/>
          </w:tcPr>
          <w:p w14:paraId="7465152F"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Magnuson, 1978</w:t>
            </w:r>
          </w:p>
        </w:tc>
      </w:tr>
      <w:tr w:rsidR="00B27F43" w:rsidRPr="00B27F43" w14:paraId="2CCA0862" w14:textId="77777777" w:rsidTr="007E327D">
        <w:trPr>
          <w:trHeight w:val="751"/>
          <w:jc w:val="center"/>
        </w:trPr>
        <w:tc>
          <w:tcPr>
            <w:tcW w:w="0" w:type="auto"/>
            <w:shd w:val="clear" w:color="auto" w:fill="E7E6E6"/>
            <w:tcMar>
              <w:top w:w="0" w:type="dxa"/>
              <w:left w:w="115" w:type="dxa"/>
              <w:bottom w:w="0" w:type="dxa"/>
              <w:right w:w="115" w:type="dxa"/>
            </w:tcMar>
            <w:vAlign w:val="center"/>
            <w:hideMark/>
          </w:tcPr>
          <w:p w14:paraId="17D4C914"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Pusa hispida</w:t>
            </w:r>
          </w:p>
          <w:p w14:paraId="5932D364"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Ringed Seal</w:t>
            </w:r>
          </w:p>
        </w:tc>
        <w:tc>
          <w:tcPr>
            <w:tcW w:w="2287" w:type="dxa"/>
            <w:shd w:val="clear" w:color="auto" w:fill="E7E6E6"/>
            <w:tcMar>
              <w:top w:w="100" w:type="dxa"/>
              <w:left w:w="100" w:type="dxa"/>
              <w:bottom w:w="100" w:type="dxa"/>
              <w:right w:w="100" w:type="dxa"/>
            </w:tcMar>
            <w:vAlign w:val="center"/>
            <w:hideMark/>
          </w:tcPr>
          <w:p w14:paraId="0DE475FA"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0.75</w:t>
            </w:r>
          </w:p>
        </w:tc>
        <w:tc>
          <w:tcPr>
            <w:tcW w:w="851" w:type="dxa"/>
            <w:shd w:val="clear" w:color="auto" w:fill="E7E6E6"/>
            <w:tcMar>
              <w:top w:w="0" w:type="dxa"/>
              <w:left w:w="115" w:type="dxa"/>
              <w:bottom w:w="0" w:type="dxa"/>
              <w:right w:w="115" w:type="dxa"/>
            </w:tcMar>
            <w:vAlign w:val="center"/>
            <w:hideMark/>
          </w:tcPr>
          <w:p w14:paraId="108EB8B6"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1.03</w:t>
            </w:r>
          </w:p>
        </w:tc>
        <w:tc>
          <w:tcPr>
            <w:tcW w:w="0" w:type="auto"/>
            <w:shd w:val="clear" w:color="auto" w:fill="E7E6E6"/>
            <w:tcMar>
              <w:top w:w="100" w:type="dxa"/>
              <w:left w:w="100" w:type="dxa"/>
              <w:bottom w:w="100" w:type="dxa"/>
              <w:right w:w="100" w:type="dxa"/>
            </w:tcMar>
            <w:vAlign w:val="center"/>
            <w:hideMark/>
          </w:tcPr>
          <w:p w14:paraId="4E50DD22"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0.88</w:t>
            </w:r>
          </w:p>
        </w:tc>
        <w:tc>
          <w:tcPr>
            <w:tcW w:w="0" w:type="auto"/>
            <w:shd w:val="clear" w:color="auto" w:fill="E7E6E6"/>
            <w:tcMar>
              <w:top w:w="0" w:type="dxa"/>
              <w:left w:w="115" w:type="dxa"/>
              <w:bottom w:w="0" w:type="dxa"/>
              <w:right w:w="115" w:type="dxa"/>
            </w:tcMar>
            <w:vAlign w:val="center"/>
            <w:hideMark/>
          </w:tcPr>
          <w:p w14:paraId="0F4031FA"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Fish et al., 1988</w:t>
            </w:r>
          </w:p>
        </w:tc>
      </w:tr>
      <w:tr w:rsidR="00B27F43" w:rsidRPr="00B27F43" w14:paraId="05C7ED1D" w14:textId="77777777" w:rsidTr="007E327D">
        <w:trPr>
          <w:trHeight w:val="752"/>
          <w:jc w:val="center"/>
        </w:trPr>
        <w:tc>
          <w:tcPr>
            <w:tcW w:w="0" w:type="auto"/>
            <w:shd w:val="clear" w:color="auto" w:fill="A5A5A5"/>
            <w:tcMar>
              <w:top w:w="0" w:type="dxa"/>
              <w:left w:w="115" w:type="dxa"/>
              <w:bottom w:w="0" w:type="dxa"/>
              <w:right w:w="115" w:type="dxa"/>
            </w:tcMar>
            <w:vAlign w:val="center"/>
            <w:hideMark/>
          </w:tcPr>
          <w:p w14:paraId="5DB052CB"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Pagophilus groenlandicus</w:t>
            </w:r>
          </w:p>
          <w:p w14:paraId="5065229E"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Harp Seal</w:t>
            </w:r>
          </w:p>
        </w:tc>
        <w:tc>
          <w:tcPr>
            <w:tcW w:w="2287" w:type="dxa"/>
            <w:shd w:val="clear" w:color="auto" w:fill="A5A5A5"/>
            <w:tcMar>
              <w:top w:w="100" w:type="dxa"/>
              <w:left w:w="100" w:type="dxa"/>
              <w:bottom w:w="100" w:type="dxa"/>
              <w:right w:w="100" w:type="dxa"/>
            </w:tcMar>
            <w:vAlign w:val="center"/>
            <w:hideMark/>
          </w:tcPr>
          <w:p w14:paraId="52EDDE50"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1.04</w:t>
            </w:r>
          </w:p>
        </w:tc>
        <w:tc>
          <w:tcPr>
            <w:tcW w:w="851" w:type="dxa"/>
            <w:shd w:val="clear" w:color="auto" w:fill="A5A5A5"/>
            <w:tcMar>
              <w:top w:w="0" w:type="dxa"/>
              <w:left w:w="115" w:type="dxa"/>
              <w:bottom w:w="0" w:type="dxa"/>
              <w:right w:w="115" w:type="dxa"/>
            </w:tcMar>
            <w:vAlign w:val="center"/>
            <w:hideMark/>
          </w:tcPr>
          <w:p w14:paraId="0A7697E1"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1.43</w:t>
            </w:r>
          </w:p>
        </w:tc>
        <w:tc>
          <w:tcPr>
            <w:tcW w:w="0" w:type="auto"/>
            <w:shd w:val="clear" w:color="auto" w:fill="A5A5A5"/>
            <w:tcMar>
              <w:top w:w="100" w:type="dxa"/>
              <w:left w:w="100" w:type="dxa"/>
              <w:bottom w:w="100" w:type="dxa"/>
              <w:right w:w="100" w:type="dxa"/>
            </w:tcMar>
            <w:vAlign w:val="center"/>
            <w:hideMark/>
          </w:tcPr>
          <w:p w14:paraId="02AD4D09"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0.87</w:t>
            </w:r>
          </w:p>
        </w:tc>
        <w:tc>
          <w:tcPr>
            <w:tcW w:w="0" w:type="auto"/>
            <w:shd w:val="clear" w:color="auto" w:fill="A5A5A5"/>
            <w:tcMar>
              <w:top w:w="0" w:type="dxa"/>
              <w:left w:w="115" w:type="dxa"/>
              <w:bottom w:w="0" w:type="dxa"/>
              <w:right w:w="115" w:type="dxa"/>
            </w:tcMar>
            <w:vAlign w:val="center"/>
            <w:hideMark/>
          </w:tcPr>
          <w:p w14:paraId="4D7111E2"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Fish et al., 1988</w:t>
            </w:r>
          </w:p>
        </w:tc>
      </w:tr>
      <w:tr w:rsidR="00B27F43" w:rsidRPr="00B27F43" w14:paraId="240B6437" w14:textId="77777777" w:rsidTr="007E327D">
        <w:trPr>
          <w:trHeight w:val="752"/>
          <w:jc w:val="center"/>
        </w:trPr>
        <w:tc>
          <w:tcPr>
            <w:tcW w:w="0" w:type="auto"/>
            <w:shd w:val="clear" w:color="auto" w:fill="E7E6E6"/>
            <w:tcMar>
              <w:top w:w="0" w:type="dxa"/>
              <w:left w:w="115" w:type="dxa"/>
              <w:bottom w:w="0" w:type="dxa"/>
              <w:right w:w="115" w:type="dxa"/>
            </w:tcMar>
            <w:vAlign w:val="center"/>
            <w:hideMark/>
          </w:tcPr>
          <w:p w14:paraId="61E02C21"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Trichechus manatus</w:t>
            </w:r>
          </w:p>
          <w:p w14:paraId="7009C979"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American Manatee</w:t>
            </w:r>
          </w:p>
        </w:tc>
        <w:tc>
          <w:tcPr>
            <w:tcW w:w="2287" w:type="dxa"/>
            <w:shd w:val="clear" w:color="auto" w:fill="E7E6E6"/>
            <w:tcMar>
              <w:top w:w="100" w:type="dxa"/>
              <w:left w:w="100" w:type="dxa"/>
              <w:bottom w:w="100" w:type="dxa"/>
              <w:right w:w="100" w:type="dxa"/>
            </w:tcMar>
            <w:vAlign w:val="center"/>
            <w:hideMark/>
          </w:tcPr>
          <w:p w14:paraId="42831ED8"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0.30*</w:t>
            </w:r>
          </w:p>
        </w:tc>
        <w:tc>
          <w:tcPr>
            <w:tcW w:w="851" w:type="dxa"/>
            <w:shd w:val="clear" w:color="auto" w:fill="E7E6E6"/>
            <w:tcMar>
              <w:top w:w="0" w:type="dxa"/>
              <w:left w:w="115" w:type="dxa"/>
              <w:bottom w:w="0" w:type="dxa"/>
              <w:right w:w="115" w:type="dxa"/>
            </w:tcMar>
            <w:vAlign w:val="center"/>
            <w:hideMark/>
          </w:tcPr>
          <w:p w14:paraId="3B430FEC"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3.23</w:t>
            </w:r>
          </w:p>
        </w:tc>
        <w:tc>
          <w:tcPr>
            <w:tcW w:w="0" w:type="auto"/>
            <w:shd w:val="clear" w:color="auto" w:fill="E7E6E6"/>
            <w:tcMar>
              <w:top w:w="100" w:type="dxa"/>
              <w:left w:w="100" w:type="dxa"/>
              <w:bottom w:w="100" w:type="dxa"/>
              <w:right w:w="100" w:type="dxa"/>
            </w:tcMar>
            <w:vAlign w:val="center"/>
            <w:hideMark/>
          </w:tcPr>
          <w:p w14:paraId="16C6A734"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0.83</w:t>
            </w:r>
          </w:p>
        </w:tc>
        <w:tc>
          <w:tcPr>
            <w:tcW w:w="0" w:type="auto"/>
            <w:shd w:val="clear" w:color="auto" w:fill="E7E6E6"/>
            <w:tcMar>
              <w:top w:w="0" w:type="dxa"/>
              <w:left w:w="115" w:type="dxa"/>
              <w:bottom w:w="0" w:type="dxa"/>
              <w:right w:w="115" w:type="dxa"/>
            </w:tcMar>
            <w:vAlign w:val="center"/>
            <w:hideMark/>
          </w:tcPr>
          <w:p w14:paraId="5E0940E4"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Kojeszewski and Fish, 2007</w:t>
            </w:r>
          </w:p>
        </w:tc>
      </w:tr>
      <w:tr w:rsidR="00B27F43" w:rsidRPr="00B27F43" w14:paraId="7257D4ED" w14:textId="77777777" w:rsidTr="007E327D">
        <w:trPr>
          <w:trHeight w:val="752"/>
          <w:jc w:val="center"/>
        </w:trPr>
        <w:tc>
          <w:tcPr>
            <w:tcW w:w="0" w:type="auto"/>
            <w:shd w:val="clear" w:color="auto" w:fill="A5A5A5"/>
            <w:tcMar>
              <w:top w:w="0" w:type="dxa"/>
              <w:left w:w="115" w:type="dxa"/>
              <w:bottom w:w="0" w:type="dxa"/>
              <w:right w:w="115" w:type="dxa"/>
            </w:tcMar>
            <w:vAlign w:val="center"/>
            <w:hideMark/>
          </w:tcPr>
          <w:p w14:paraId="64104F58"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Delphinapterus leucas</w:t>
            </w:r>
          </w:p>
          <w:p w14:paraId="60C0DA1A"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Beluga Whale</w:t>
            </w:r>
          </w:p>
        </w:tc>
        <w:tc>
          <w:tcPr>
            <w:tcW w:w="2287" w:type="dxa"/>
            <w:shd w:val="clear" w:color="auto" w:fill="A5A5A5"/>
            <w:tcMar>
              <w:top w:w="100" w:type="dxa"/>
              <w:left w:w="100" w:type="dxa"/>
              <w:bottom w:w="100" w:type="dxa"/>
              <w:right w:w="100" w:type="dxa"/>
            </w:tcMar>
            <w:vAlign w:val="center"/>
            <w:hideMark/>
          </w:tcPr>
          <w:p w14:paraId="617C104E"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3.00</w:t>
            </w:r>
          </w:p>
        </w:tc>
        <w:tc>
          <w:tcPr>
            <w:tcW w:w="851" w:type="dxa"/>
            <w:shd w:val="clear" w:color="auto" w:fill="A5A5A5"/>
            <w:tcMar>
              <w:top w:w="0" w:type="dxa"/>
              <w:left w:w="115" w:type="dxa"/>
              <w:bottom w:w="0" w:type="dxa"/>
              <w:right w:w="115" w:type="dxa"/>
            </w:tcMar>
            <w:vAlign w:val="center"/>
            <w:hideMark/>
          </w:tcPr>
          <w:p w14:paraId="6F8A59A6"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3.64</w:t>
            </w:r>
          </w:p>
        </w:tc>
        <w:tc>
          <w:tcPr>
            <w:tcW w:w="0" w:type="auto"/>
            <w:shd w:val="clear" w:color="auto" w:fill="A5A5A5"/>
            <w:tcMar>
              <w:top w:w="100" w:type="dxa"/>
              <w:left w:w="100" w:type="dxa"/>
              <w:bottom w:w="100" w:type="dxa"/>
              <w:right w:w="100" w:type="dxa"/>
            </w:tcMar>
            <w:vAlign w:val="center"/>
            <w:hideMark/>
          </w:tcPr>
          <w:p w14:paraId="299E22ED"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0.84</w:t>
            </w:r>
          </w:p>
        </w:tc>
        <w:tc>
          <w:tcPr>
            <w:tcW w:w="0" w:type="auto"/>
            <w:shd w:val="clear" w:color="auto" w:fill="A5A5A5"/>
            <w:tcMar>
              <w:top w:w="0" w:type="dxa"/>
              <w:left w:w="115" w:type="dxa"/>
              <w:bottom w:w="0" w:type="dxa"/>
              <w:right w:w="115" w:type="dxa"/>
            </w:tcMar>
            <w:vAlign w:val="center"/>
            <w:hideMark/>
          </w:tcPr>
          <w:p w14:paraId="32AEAE0C"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Fish 1998</w:t>
            </w:r>
          </w:p>
        </w:tc>
      </w:tr>
      <w:tr w:rsidR="00B27F43" w:rsidRPr="00B27F43" w14:paraId="740EB807" w14:textId="77777777" w:rsidTr="007E327D">
        <w:trPr>
          <w:trHeight w:val="752"/>
          <w:jc w:val="center"/>
        </w:trPr>
        <w:tc>
          <w:tcPr>
            <w:tcW w:w="0" w:type="auto"/>
            <w:shd w:val="clear" w:color="auto" w:fill="E7E6E6"/>
            <w:tcMar>
              <w:top w:w="0" w:type="dxa"/>
              <w:left w:w="115" w:type="dxa"/>
              <w:bottom w:w="0" w:type="dxa"/>
              <w:right w:w="115" w:type="dxa"/>
            </w:tcMar>
            <w:vAlign w:val="center"/>
            <w:hideMark/>
          </w:tcPr>
          <w:p w14:paraId="2E908EBF"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Lagenorhynchus obliquidens</w:t>
            </w:r>
          </w:p>
          <w:p w14:paraId="7AC0F898"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Pacific White-Sided Dolphin</w:t>
            </w:r>
          </w:p>
        </w:tc>
        <w:tc>
          <w:tcPr>
            <w:tcW w:w="2287" w:type="dxa"/>
            <w:shd w:val="clear" w:color="auto" w:fill="E7E6E6"/>
            <w:tcMar>
              <w:top w:w="100" w:type="dxa"/>
              <w:left w:w="100" w:type="dxa"/>
              <w:bottom w:w="100" w:type="dxa"/>
              <w:right w:w="100" w:type="dxa"/>
            </w:tcMar>
            <w:vAlign w:val="center"/>
            <w:hideMark/>
          </w:tcPr>
          <w:p w14:paraId="580DDCCC"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5.30</w:t>
            </w:r>
          </w:p>
        </w:tc>
        <w:tc>
          <w:tcPr>
            <w:tcW w:w="851" w:type="dxa"/>
            <w:shd w:val="clear" w:color="auto" w:fill="E7E6E6"/>
            <w:tcMar>
              <w:top w:w="0" w:type="dxa"/>
              <w:left w:w="115" w:type="dxa"/>
              <w:bottom w:w="0" w:type="dxa"/>
              <w:right w:w="115" w:type="dxa"/>
            </w:tcMar>
            <w:vAlign w:val="center"/>
            <w:hideMark/>
          </w:tcPr>
          <w:p w14:paraId="26DC686F"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2.00</w:t>
            </w:r>
          </w:p>
        </w:tc>
        <w:tc>
          <w:tcPr>
            <w:tcW w:w="0" w:type="auto"/>
            <w:shd w:val="clear" w:color="auto" w:fill="E7E6E6"/>
            <w:tcMar>
              <w:top w:w="100" w:type="dxa"/>
              <w:left w:w="100" w:type="dxa"/>
              <w:bottom w:w="100" w:type="dxa"/>
              <w:right w:w="100" w:type="dxa"/>
            </w:tcMar>
            <w:vAlign w:val="center"/>
            <w:hideMark/>
          </w:tcPr>
          <w:p w14:paraId="709F3A7F"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0.89</w:t>
            </w:r>
          </w:p>
        </w:tc>
        <w:tc>
          <w:tcPr>
            <w:tcW w:w="0" w:type="auto"/>
            <w:shd w:val="clear" w:color="auto" w:fill="E7E6E6"/>
            <w:tcMar>
              <w:top w:w="0" w:type="dxa"/>
              <w:left w:w="115" w:type="dxa"/>
              <w:bottom w:w="0" w:type="dxa"/>
              <w:right w:w="115" w:type="dxa"/>
            </w:tcMar>
            <w:vAlign w:val="center"/>
            <w:hideMark/>
          </w:tcPr>
          <w:p w14:paraId="2794019D"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Webb, 1975; Yates, 1983; Blickhan and Cheng, 1994</w:t>
            </w:r>
          </w:p>
        </w:tc>
      </w:tr>
      <w:tr w:rsidR="00B27F43" w:rsidRPr="00B27F43" w14:paraId="639AE817" w14:textId="77777777" w:rsidTr="007E327D">
        <w:trPr>
          <w:trHeight w:val="752"/>
          <w:jc w:val="center"/>
        </w:trPr>
        <w:tc>
          <w:tcPr>
            <w:tcW w:w="0" w:type="auto"/>
            <w:shd w:val="clear" w:color="auto" w:fill="A5A5A5"/>
            <w:tcMar>
              <w:top w:w="0" w:type="dxa"/>
              <w:left w:w="115" w:type="dxa"/>
              <w:bottom w:w="0" w:type="dxa"/>
              <w:right w:w="115" w:type="dxa"/>
            </w:tcMar>
            <w:vAlign w:val="center"/>
            <w:hideMark/>
          </w:tcPr>
          <w:p w14:paraId="73B6D622"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lastRenderedPageBreak/>
              <w:t>Orcinus orca</w:t>
            </w:r>
          </w:p>
          <w:p w14:paraId="4841BE4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Killer Whale</w:t>
            </w:r>
          </w:p>
        </w:tc>
        <w:tc>
          <w:tcPr>
            <w:tcW w:w="2287" w:type="dxa"/>
            <w:shd w:val="clear" w:color="auto" w:fill="A5A5A5"/>
            <w:tcMar>
              <w:top w:w="100" w:type="dxa"/>
              <w:left w:w="100" w:type="dxa"/>
              <w:bottom w:w="100" w:type="dxa"/>
              <w:right w:w="100" w:type="dxa"/>
            </w:tcMar>
            <w:vAlign w:val="center"/>
            <w:hideMark/>
          </w:tcPr>
          <w:p w14:paraId="1D2D813D"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6.50</w:t>
            </w:r>
          </w:p>
        </w:tc>
        <w:tc>
          <w:tcPr>
            <w:tcW w:w="851" w:type="dxa"/>
            <w:shd w:val="clear" w:color="auto" w:fill="A5A5A5"/>
            <w:tcMar>
              <w:top w:w="0" w:type="dxa"/>
              <w:left w:w="115" w:type="dxa"/>
              <w:bottom w:w="0" w:type="dxa"/>
              <w:right w:w="115" w:type="dxa"/>
            </w:tcMar>
            <w:vAlign w:val="center"/>
            <w:hideMark/>
          </w:tcPr>
          <w:p w14:paraId="75C3B3A9"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4.74</w:t>
            </w:r>
          </w:p>
        </w:tc>
        <w:tc>
          <w:tcPr>
            <w:tcW w:w="0" w:type="auto"/>
            <w:shd w:val="clear" w:color="auto" w:fill="A5A5A5"/>
            <w:tcMar>
              <w:top w:w="100" w:type="dxa"/>
              <w:left w:w="100" w:type="dxa"/>
              <w:bottom w:w="100" w:type="dxa"/>
              <w:right w:w="100" w:type="dxa"/>
            </w:tcMar>
            <w:vAlign w:val="center"/>
            <w:hideMark/>
          </w:tcPr>
          <w:p w14:paraId="6FD04491"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0.88</w:t>
            </w:r>
          </w:p>
        </w:tc>
        <w:tc>
          <w:tcPr>
            <w:tcW w:w="0" w:type="auto"/>
            <w:shd w:val="clear" w:color="auto" w:fill="A5A5A5"/>
            <w:tcMar>
              <w:top w:w="0" w:type="dxa"/>
              <w:left w:w="115" w:type="dxa"/>
              <w:bottom w:w="0" w:type="dxa"/>
              <w:right w:w="115" w:type="dxa"/>
            </w:tcMar>
            <w:vAlign w:val="center"/>
            <w:hideMark/>
          </w:tcPr>
          <w:p w14:paraId="23E3575A"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Fish, 1998</w:t>
            </w:r>
          </w:p>
        </w:tc>
      </w:tr>
      <w:tr w:rsidR="00B27F43" w:rsidRPr="00B27F43" w14:paraId="19F82856" w14:textId="77777777" w:rsidTr="007E327D">
        <w:trPr>
          <w:trHeight w:val="752"/>
          <w:jc w:val="center"/>
        </w:trPr>
        <w:tc>
          <w:tcPr>
            <w:tcW w:w="0" w:type="auto"/>
            <w:shd w:val="clear" w:color="auto" w:fill="E7E6E6"/>
            <w:tcMar>
              <w:top w:w="0" w:type="dxa"/>
              <w:left w:w="115" w:type="dxa"/>
              <w:bottom w:w="0" w:type="dxa"/>
              <w:right w:w="115" w:type="dxa"/>
            </w:tcMar>
            <w:vAlign w:val="center"/>
            <w:hideMark/>
          </w:tcPr>
          <w:p w14:paraId="48C6B6BC"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Pseudorca crassidens</w:t>
            </w:r>
          </w:p>
          <w:p w14:paraId="0A5D3838"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False Killer Whale</w:t>
            </w:r>
          </w:p>
        </w:tc>
        <w:tc>
          <w:tcPr>
            <w:tcW w:w="2287" w:type="dxa"/>
            <w:shd w:val="clear" w:color="auto" w:fill="E7E6E6"/>
            <w:tcMar>
              <w:top w:w="100" w:type="dxa"/>
              <w:left w:w="100" w:type="dxa"/>
              <w:bottom w:w="100" w:type="dxa"/>
              <w:right w:w="100" w:type="dxa"/>
            </w:tcMar>
            <w:vAlign w:val="center"/>
            <w:hideMark/>
          </w:tcPr>
          <w:p w14:paraId="354281BA"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3.80</w:t>
            </w:r>
          </w:p>
        </w:tc>
        <w:tc>
          <w:tcPr>
            <w:tcW w:w="851" w:type="dxa"/>
            <w:shd w:val="clear" w:color="auto" w:fill="E7E6E6"/>
            <w:tcMar>
              <w:top w:w="0" w:type="dxa"/>
              <w:left w:w="115" w:type="dxa"/>
              <w:bottom w:w="0" w:type="dxa"/>
              <w:right w:w="115" w:type="dxa"/>
            </w:tcMar>
            <w:vAlign w:val="center"/>
            <w:hideMark/>
          </w:tcPr>
          <w:p w14:paraId="53779E0D"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3.75</w:t>
            </w:r>
          </w:p>
        </w:tc>
        <w:tc>
          <w:tcPr>
            <w:tcW w:w="0" w:type="auto"/>
            <w:shd w:val="clear" w:color="auto" w:fill="E7E6E6"/>
            <w:tcMar>
              <w:top w:w="100" w:type="dxa"/>
              <w:left w:w="100" w:type="dxa"/>
              <w:bottom w:w="100" w:type="dxa"/>
              <w:right w:w="100" w:type="dxa"/>
            </w:tcMar>
            <w:vAlign w:val="center"/>
            <w:hideMark/>
          </w:tcPr>
          <w:p w14:paraId="2EF73EA0"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0.90</w:t>
            </w:r>
          </w:p>
        </w:tc>
        <w:tc>
          <w:tcPr>
            <w:tcW w:w="0" w:type="auto"/>
            <w:shd w:val="clear" w:color="auto" w:fill="E7E6E6"/>
            <w:tcMar>
              <w:top w:w="0" w:type="dxa"/>
              <w:left w:w="115" w:type="dxa"/>
              <w:bottom w:w="0" w:type="dxa"/>
              <w:right w:w="115" w:type="dxa"/>
            </w:tcMar>
            <w:vAlign w:val="center"/>
            <w:hideMark/>
          </w:tcPr>
          <w:p w14:paraId="5E2A5B29"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Fish, 1998</w:t>
            </w:r>
          </w:p>
        </w:tc>
      </w:tr>
      <w:tr w:rsidR="00B27F43" w:rsidRPr="00B27F43" w14:paraId="18431D88" w14:textId="77777777" w:rsidTr="007E327D">
        <w:trPr>
          <w:trHeight w:val="752"/>
          <w:jc w:val="center"/>
        </w:trPr>
        <w:tc>
          <w:tcPr>
            <w:tcW w:w="0" w:type="auto"/>
            <w:shd w:val="clear" w:color="auto" w:fill="A5A5A5"/>
            <w:tcMar>
              <w:top w:w="0" w:type="dxa"/>
              <w:left w:w="115" w:type="dxa"/>
              <w:bottom w:w="0" w:type="dxa"/>
              <w:right w:w="115" w:type="dxa"/>
            </w:tcMar>
            <w:vAlign w:val="center"/>
            <w:hideMark/>
          </w:tcPr>
          <w:p w14:paraId="6030290E"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Sotalia guianensis</w:t>
            </w:r>
          </w:p>
          <w:p w14:paraId="32A3F8AB"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Guiana Dolphin</w:t>
            </w:r>
          </w:p>
        </w:tc>
        <w:tc>
          <w:tcPr>
            <w:tcW w:w="2287" w:type="dxa"/>
            <w:shd w:val="clear" w:color="auto" w:fill="A5A5A5"/>
            <w:tcMar>
              <w:top w:w="100" w:type="dxa"/>
              <w:left w:w="100" w:type="dxa"/>
              <w:bottom w:w="100" w:type="dxa"/>
              <w:right w:w="100" w:type="dxa"/>
            </w:tcMar>
            <w:vAlign w:val="center"/>
            <w:hideMark/>
          </w:tcPr>
          <w:p w14:paraId="57879841"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2.40</w:t>
            </w:r>
          </w:p>
        </w:tc>
        <w:tc>
          <w:tcPr>
            <w:tcW w:w="851" w:type="dxa"/>
            <w:shd w:val="clear" w:color="auto" w:fill="A5A5A5"/>
            <w:tcMar>
              <w:top w:w="0" w:type="dxa"/>
              <w:left w:w="115" w:type="dxa"/>
              <w:bottom w:w="0" w:type="dxa"/>
              <w:right w:w="115" w:type="dxa"/>
            </w:tcMar>
            <w:vAlign w:val="center"/>
            <w:hideMark/>
          </w:tcPr>
          <w:p w14:paraId="07E8D12E"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1.90</w:t>
            </w:r>
          </w:p>
        </w:tc>
        <w:tc>
          <w:tcPr>
            <w:tcW w:w="0" w:type="auto"/>
            <w:shd w:val="clear" w:color="auto" w:fill="A5A5A5"/>
            <w:tcMar>
              <w:top w:w="100" w:type="dxa"/>
              <w:left w:w="100" w:type="dxa"/>
              <w:bottom w:w="100" w:type="dxa"/>
              <w:right w:w="100" w:type="dxa"/>
            </w:tcMar>
            <w:vAlign w:val="center"/>
            <w:hideMark/>
          </w:tcPr>
          <w:p w14:paraId="09AD83D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0.83</w:t>
            </w:r>
          </w:p>
        </w:tc>
        <w:tc>
          <w:tcPr>
            <w:tcW w:w="0" w:type="auto"/>
            <w:shd w:val="clear" w:color="auto" w:fill="A5A5A5"/>
            <w:tcMar>
              <w:top w:w="0" w:type="dxa"/>
              <w:left w:w="115" w:type="dxa"/>
              <w:bottom w:w="0" w:type="dxa"/>
              <w:right w:w="115" w:type="dxa"/>
            </w:tcMar>
            <w:vAlign w:val="center"/>
            <w:hideMark/>
          </w:tcPr>
          <w:p w14:paraId="60A7966F"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Blickhan and Cheng, 1994</w:t>
            </w:r>
          </w:p>
        </w:tc>
      </w:tr>
      <w:tr w:rsidR="00B27F43" w:rsidRPr="00B27F43" w14:paraId="36887C8F" w14:textId="77777777" w:rsidTr="007E327D">
        <w:trPr>
          <w:trHeight w:val="752"/>
          <w:jc w:val="center"/>
        </w:trPr>
        <w:tc>
          <w:tcPr>
            <w:tcW w:w="0" w:type="auto"/>
            <w:shd w:val="clear" w:color="auto" w:fill="E7E6E6"/>
            <w:tcMar>
              <w:top w:w="0" w:type="dxa"/>
              <w:left w:w="115" w:type="dxa"/>
              <w:bottom w:w="0" w:type="dxa"/>
              <w:right w:w="115" w:type="dxa"/>
            </w:tcMar>
            <w:vAlign w:val="center"/>
            <w:hideMark/>
          </w:tcPr>
          <w:p w14:paraId="61D0B1E3"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Tursiops truncatus</w:t>
            </w:r>
          </w:p>
          <w:p w14:paraId="1E45363F"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Common Bottlenose Dolphin</w:t>
            </w:r>
          </w:p>
        </w:tc>
        <w:tc>
          <w:tcPr>
            <w:tcW w:w="2287" w:type="dxa"/>
            <w:shd w:val="clear" w:color="auto" w:fill="E7E6E6"/>
            <w:tcMar>
              <w:top w:w="100" w:type="dxa"/>
              <w:left w:w="100" w:type="dxa"/>
              <w:bottom w:w="100" w:type="dxa"/>
              <w:right w:w="100" w:type="dxa"/>
            </w:tcMar>
            <w:vAlign w:val="center"/>
            <w:hideMark/>
          </w:tcPr>
          <w:p w14:paraId="603ECE20"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2.40</w:t>
            </w:r>
            <w:r w:rsidRPr="00B27F43">
              <w:rPr>
                <w:rFonts w:eastAsia="Times New Roman"/>
                <w:color w:val="000000"/>
                <w:sz w:val="12"/>
                <w:szCs w:val="12"/>
                <w:vertAlign w:val="superscript"/>
                <w:lang w:val="en-US"/>
              </w:rPr>
              <w:t>1</w:t>
            </w:r>
            <w:r w:rsidRPr="00B27F43">
              <w:rPr>
                <w:rFonts w:eastAsia="Times New Roman"/>
                <w:color w:val="000000"/>
                <w:sz w:val="20"/>
                <w:szCs w:val="20"/>
                <w:lang w:val="en-US"/>
              </w:rPr>
              <w:t>, 3.80</w:t>
            </w:r>
            <w:r w:rsidRPr="00B27F43">
              <w:rPr>
                <w:rFonts w:eastAsia="Times New Roman"/>
                <w:color w:val="000000"/>
                <w:sz w:val="12"/>
                <w:szCs w:val="12"/>
                <w:vertAlign w:val="superscript"/>
                <w:lang w:val="en-US"/>
              </w:rPr>
              <w:t>2</w:t>
            </w:r>
          </w:p>
        </w:tc>
        <w:tc>
          <w:tcPr>
            <w:tcW w:w="851" w:type="dxa"/>
            <w:shd w:val="clear" w:color="auto" w:fill="E7E6E6"/>
            <w:tcMar>
              <w:top w:w="0" w:type="dxa"/>
              <w:left w:w="115" w:type="dxa"/>
              <w:bottom w:w="0" w:type="dxa"/>
              <w:right w:w="115" w:type="dxa"/>
            </w:tcMar>
            <w:vAlign w:val="center"/>
            <w:hideMark/>
          </w:tcPr>
          <w:p w14:paraId="6476872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2.50</w:t>
            </w:r>
            <w:r w:rsidRPr="00B27F43">
              <w:rPr>
                <w:rFonts w:eastAsia="Times New Roman"/>
                <w:color w:val="000000"/>
                <w:sz w:val="12"/>
                <w:szCs w:val="12"/>
                <w:vertAlign w:val="superscript"/>
                <w:lang w:val="en-US"/>
              </w:rPr>
              <w:t>1</w:t>
            </w:r>
            <w:r w:rsidRPr="00B27F43">
              <w:rPr>
                <w:rFonts w:eastAsia="Times New Roman"/>
                <w:color w:val="000000"/>
                <w:sz w:val="20"/>
                <w:szCs w:val="20"/>
                <w:lang w:val="en-US"/>
              </w:rPr>
              <w:t>, 2.61</w:t>
            </w:r>
            <w:r w:rsidRPr="00B27F43">
              <w:rPr>
                <w:rFonts w:eastAsia="Times New Roman"/>
                <w:color w:val="000000"/>
                <w:sz w:val="12"/>
                <w:szCs w:val="12"/>
                <w:vertAlign w:val="superscript"/>
                <w:lang w:val="en-US"/>
              </w:rPr>
              <w:t>2</w:t>
            </w:r>
          </w:p>
        </w:tc>
        <w:tc>
          <w:tcPr>
            <w:tcW w:w="0" w:type="auto"/>
            <w:shd w:val="clear" w:color="auto" w:fill="E7E6E6"/>
            <w:tcMar>
              <w:top w:w="100" w:type="dxa"/>
              <w:left w:w="100" w:type="dxa"/>
              <w:bottom w:w="100" w:type="dxa"/>
              <w:right w:w="100" w:type="dxa"/>
            </w:tcMar>
            <w:vAlign w:val="center"/>
            <w:hideMark/>
          </w:tcPr>
          <w:p w14:paraId="322BC1BB"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0.78</w:t>
            </w:r>
            <w:r w:rsidRPr="00B27F43">
              <w:rPr>
                <w:rFonts w:eastAsia="Times New Roman"/>
                <w:color w:val="000000"/>
                <w:sz w:val="12"/>
                <w:szCs w:val="12"/>
                <w:vertAlign w:val="superscript"/>
                <w:lang w:val="en-US"/>
              </w:rPr>
              <w:t>1</w:t>
            </w:r>
            <w:r w:rsidRPr="00B27F43">
              <w:rPr>
                <w:rFonts w:eastAsia="Times New Roman"/>
                <w:color w:val="000000"/>
                <w:sz w:val="20"/>
                <w:szCs w:val="20"/>
                <w:lang w:val="en-US"/>
              </w:rPr>
              <w:t>, 0.86</w:t>
            </w:r>
            <w:r w:rsidRPr="00B27F43">
              <w:rPr>
                <w:rFonts w:eastAsia="Times New Roman"/>
                <w:color w:val="000000"/>
                <w:sz w:val="12"/>
                <w:szCs w:val="12"/>
                <w:vertAlign w:val="superscript"/>
                <w:lang w:val="en-US"/>
              </w:rPr>
              <w:t>2</w:t>
            </w:r>
          </w:p>
        </w:tc>
        <w:tc>
          <w:tcPr>
            <w:tcW w:w="0" w:type="auto"/>
            <w:shd w:val="clear" w:color="auto" w:fill="E7E6E6"/>
            <w:tcMar>
              <w:top w:w="0" w:type="dxa"/>
              <w:left w:w="115" w:type="dxa"/>
              <w:bottom w:w="0" w:type="dxa"/>
              <w:right w:w="115" w:type="dxa"/>
            </w:tcMar>
            <w:vAlign w:val="center"/>
            <w:hideMark/>
          </w:tcPr>
          <w:p w14:paraId="53B3DF40"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Blickhan and Cheng, 1994</w:t>
            </w:r>
            <w:r w:rsidRPr="00B27F43">
              <w:rPr>
                <w:rFonts w:eastAsia="Times New Roman"/>
                <w:color w:val="000000"/>
                <w:sz w:val="12"/>
                <w:szCs w:val="12"/>
                <w:vertAlign w:val="superscript"/>
                <w:lang w:val="en-US"/>
              </w:rPr>
              <w:t>1</w:t>
            </w:r>
            <w:r w:rsidRPr="00B27F43">
              <w:rPr>
                <w:rFonts w:eastAsia="Times New Roman"/>
                <w:color w:val="000000"/>
                <w:sz w:val="20"/>
                <w:szCs w:val="20"/>
                <w:lang w:val="en-US"/>
              </w:rPr>
              <w:t>; Fish, 1998</w:t>
            </w:r>
            <w:r w:rsidRPr="00B27F43">
              <w:rPr>
                <w:rFonts w:eastAsia="Times New Roman"/>
                <w:color w:val="000000"/>
                <w:sz w:val="12"/>
                <w:szCs w:val="12"/>
                <w:vertAlign w:val="superscript"/>
                <w:lang w:val="en-US"/>
              </w:rPr>
              <w:t>2</w:t>
            </w:r>
          </w:p>
        </w:tc>
      </w:tr>
      <w:tr w:rsidR="00B27F43" w:rsidRPr="00B27F43" w14:paraId="4B60209A" w14:textId="77777777" w:rsidTr="007E327D">
        <w:trPr>
          <w:trHeight w:val="752"/>
          <w:jc w:val="center"/>
        </w:trPr>
        <w:tc>
          <w:tcPr>
            <w:tcW w:w="0" w:type="auto"/>
            <w:shd w:val="clear" w:color="auto" w:fill="A5A5A5"/>
            <w:tcMar>
              <w:top w:w="0" w:type="dxa"/>
              <w:left w:w="115" w:type="dxa"/>
              <w:bottom w:w="0" w:type="dxa"/>
              <w:right w:w="115" w:type="dxa"/>
            </w:tcMar>
            <w:vAlign w:val="center"/>
            <w:hideMark/>
          </w:tcPr>
          <w:p w14:paraId="2D1F396A"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Balaenoptera physalus</w:t>
            </w:r>
          </w:p>
          <w:p w14:paraId="21EA6B94"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Fin Whale</w:t>
            </w:r>
          </w:p>
        </w:tc>
        <w:tc>
          <w:tcPr>
            <w:tcW w:w="2287" w:type="dxa"/>
            <w:shd w:val="clear" w:color="auto" w:fill="A5A5A5"/>
            <w:tcMar>
              <w:top w:w="100" w:type="dxa"/>
              <w:left w:w="100" w:type="dxa"/>
              <w:bottom w:w="100" w:type="dxa"/>
              <w:right w:w="100" w:type="dxa"/>
            </w:tcMar>
            <w:vAlign w:val="center"/>
            <w:hideMark/>
          </w:tcPr>
          <w:p w14:paraId="392DDEF6"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8.00</w:t>
            </w:r>
          </w:p>
        </w:tc>
        <w:tc>
          <w:tcPr>
            <w:tcW w:w="851" w:type="dxa"/>
            <w:shd w:val="clear" w:color="auto" w:fill="A5A5A5"/>
            <w:tcMar>
              <w:top w:w="0" w:type="dxa"/>
              <w:left w:w="115" w:type="dxa"/>
              <w:bottom w:w="0" w:type="dxa"/>
              <w:right w:w="115" w:type="dxa"/>
            </w:tcMar>
            <w:vAlign w:val="center"/>
            <w:hideMark/>
          </w:tcPr>
          <w:p w14:paraId="2FCF672C"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14.5</w:t>
            </w:r>
          </w:p>
        </w:tc>
        <w:tc>
          <w:tcPr>
            <w:tcW w:w="0" w:type="auto"/>
            <w:shd w:val="clear" w:color="auto" w:fill="A5A5A5"/>
            <w:tcMar>
              <w:top w:w="100" w:type="dxa"/>
              <w:left w:w="100" w:type="dxa"/>
              <w:bottom w:w="100" w:type="dxa"/>
              <w:right w:w="100" w:type="dxa"/>
            </w:tcMar>
            <w:vAlign w:val="center"/>
            <w:hideMark/>
          </w:tcPr>
          <w:p w14:paraId="42B5DABA"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0.87</w:t>
            </w:r>
          </w:p>
        </w:tc>
        <w:tc>
          <w:tcPr>
            <w:tcW w:w="0" w:type="auto"/>
            <w:shd w:val="clear" w:color="auto" w:fill="A5A5A5"/>
            <w:tcMar>
              <w:top w:w="0" w:type="dxa"/>
              <w:left w:w="115" w:type="dxa"/>
              <w:bottom w:w="0" w:type="dxa"/>
              <w:right w:w="115" w:type="dxa"/>
            </w:tcMar>
            <w:vAlign w:val="center"/>
            <w:hideMark/>
          </w:tcPr>
          <w:p w14:paraId="5594DFF2"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Bose and Lien, 1989</w:t>
            </w:r>
          </w:p>
        </w:tc>
      </w:tr>
      <w:tr w:rsidR="00B27F43" w:rsidRPr="00B27F43" w14:paraId="54957C48" w14:textId="77777777" w:rsidTr="007E327D">
        <w:trPr>
          <w:trHeight w:val="752"/>
          <w:jc w:val="center"/>
        </w:trPr>
        <w:tc>
          <w:tcPr>
            <w:tcW w:w="0" w:type="auto"/>
            <w:shd w:val="clear" w:color="auto" w:fill="E7E6E6"/>
            <w:tcMar>
              <w:top w:w="0" w:type="dxa"/>
              <w:left w:w="115" w:type="dxa"/>
              <w:bottom w:w="0" w:type="dxa"/>
              <w:right w:w="115" w:type="dxa"/>
            </w:tcMar>
            <w:vAlign w:val="center"/>
            <w:hideMark/>
          </w:tcPr>
          <w:p w14:paraId="41CF9E0B"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Balaenoptera bonaerensis</w:t>
            </w:r>
          </w:p>
          <w:p w14:paraId="54EEEDA0"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Antarctic Minke Whale</w:t>
            </w:r>
          </w:p>
        </w:tc>
        <w:tc>
          <w:tcPr>
            <w:tcW w:w="2287" w:type="dxa"/>
            <w:shd w:val="clear" w:color="auto" w:fill="E7E6E6"/>
            <w:tcMar>
              <w:top w:w="100" w:type="dxa"/>
              <w:left w:w="100" w:type="dxa"/>
              <w:bottom w:w="100" w:type="dxa"/>
              <w:right w:w="100" w:type="dxa"/>
            </w:tcMar>
            <w:vAlign w:val="center"/>
            <w:hideMark/>
          </w:tcPr>
          <w:p w14:paraId="6D1F06F6" w14:textId="1DF2A5CE"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 (</w:t>
            </w:r>
            <w:del w:id="1441" w:author="Frank Fish" w:date="2020-05-12T20:20:00Z">
              <w:r w:rsidRPr="00B27F43" w:rsidDel="00763C6D">
                <w:rPr>
                  <w:rFonts w:eastAsia="Times New Roman"/>
                  <w:color w:val="000000"/>
                  <w:sz w:val="20"/>
                  <w:szCs w:val="20"/>
                  <w:lang w:val="en-US"/>
                </w:rPr>
                <w:delText>Normal</w:delText>
              </w:r>
            </w:del>
            <w:ins w:id="1442" w:author="Frank Fish" w:date="2020-05-12T20:20:00Z">
              <w:r w:rsidR="00763C6D">
                <w:rPr>
                  <w:rFonts w:eastAsia="Times New Roman"/>
                  <w:color w:val="000000"/>
                  <w:sz w:val="20"/>
                  <w:szCs w:val="20"/>
                  <w:lang w:val="en-US"/>
                </w:rPr>
                <w:t>Routine</w:t>
              </w:r>
            </w:ins>
            <w:r w:rsidRPr="00B27F43">
              <w:rPr>
                <w:rFonts w:eastAsia="Times New Roman"/>
                <w:color w:val="000000"/>
                <w:sz w:val="20"/>
                <w:szCs w:val="20"/>
                <w:lang w:val="en-US"/>
              </w:rPr>
              <w:t xml:space="preserve"> Effort Swimming)</w:t>
            </w:r>
          </w:p>
        </w:tc>
        <w:tc>
          <w:tcPr>
            <w:tcW w:w="851" w:type="dxa"/>
            <w:shd w:val="clear" w:color="auto" w:fill="E7E6E6"/>
            <w:tcMar>
              <w:top w:w="0" w:type="dxa"/>
              <w:left w:w="115" w:type="dxa"/>
              <w:bottom w:w="0" w:type="dxa"/>
              <w:right w:w="115" w:type="dxa"/>
            </w:tcMar>
            <w:vAlign w:val="center"/>
            <w:hideMark/>
          </w:tcPr>
          <w:p w14:paraId="5A5B0486"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w:t>
            </w:r>
          </w:p>
        </w:tc>
        <w:tc>
          <w:tcPr>
            <w:tcW w:w="0" w:type="auto"/>
            <w:shd w:val="clear" w:color="auto" w:fill="E7E6E6"/>
            <w:tcMar>
              <w:top w:w="100" w:type="dxa"/>
              <w:left w:w="100" w:type="dxa"/>
              <w:bottom w:w="100" w:type="dxa"/>
              <w:right w:w="100" w:type="dxa"/>
            </w:tcMar>
            <w:vAlign w:val="center"/>
            <w:hideMark/>
          </w:tcPr>
          <w:p w14:paraId="70C97DF1"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2</w:t>
            </w:r>
          </w:p>
        </w:tc>
        <w:tc>
          <w:tcPr>
            <w:tcW w:w="0" w:type="auto"/>
            <w:shd w:val="clear" w:color="auto" w:fill="E7E6E6"/>
            <w:tcMar>
              <w:top w:w="0" w:type="dxa"/>
              <w:left w:w="115" w:type="dxa"/>
              <w:bottom w:w="0" w:type="dxa"/>
              <w:right w:w="115" w:type="dxa"/>
            </w:tcMar>
            <w:vAlign w:val="center"/>
            <w:hideMark/>
          </w:tcPr>
          <w:p w14:paraId="7CF16AA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Current Study</w:t>
            </w:r>
          </w:p>
        </w:tc>
      </w:tr>
      <w:tr w:rsidR="00B27F43" w:rsidRPr="00B27F43" w14:paraId="4EBF5DA4" w14:textId="77777777" w:rsidTr="007E327D">
        <w:trPr>
          <w:trHeight w:val="752"/>
          <w:jc w:val="center"/>
        </w:trPr>
        <w:tc>
          <w:tcPr>
            <w:tcW w:w="0" w:type="auto"/>
            <w:shd w:val="clear" w:color="auto" w:fill="A5A5A5"/>
            <w:tcMar>
              <w:top w:w="0" w:type="dxa"/>
              <w:left w:w="115" w:type="dxa"/>
              <w:bottom w:w="0" w:type="dxa"/>
              <w:right w:w="115" w:type="dxa"/>
            </w:tcMar>
            <w:vAlign w:val="center"/>
            <w:hideMark/>
          </w:tcPr>
          <w:p w14:paraId="05CDBA7D"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Megaptera Novaeangliae</w:t>
            </w:r>
          </w:p>
          <w:p w14:paraId="40780934"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Humpback Whale</w:t>
            </w:r>
          </w:p>
        </w:tc>
        <w:tc>
          <w:tcPr>
            <w:tcW w:w="2287" w:type="dxa"/>
            <w:shd w:val="clear" w:color="auto" w:fill="A5A5A5"/>
            <w:tcMar>
              <w:top w:w="100" w:type="dxa"/>
              <w:left w:w="100" w:type="dxa"/>
              <w:bottom w:w="100" w:type="dxa"/>
              <w:right w:w="100" w:type="dxa"/>
            </w:tcMar>
            <w:vAlign w:val="center"/>
            <w:hideMark/>
          </w:tcPr>
          <w:p w14:paraId="5805E7C8" w14:textId="349CBDD9"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 (</w:t>
            </w:r>
            <w:del w:id="1443" w:author="Frank Fish" w:date="2020-05-12T20:20:00Z">
              <w:r w:rsidRPr="00B27F43" w:rsidDel="00763C6D">
                <w:rPr>
                  <w:rFonts w:eastAsia="Times New Roman"/>
                  <w:color w:val="000000"/>
                  <w:sz w:val="20"/>
                  <w:szCs w:val="20"/>
                  <w:lang w:val="en-US"/>
                </w:rPr>
                <w:delText>Normal</w:delText>
              </w:r>
            </w:del>
            <w:ins w:id="1444" w:author="Frank Fish" w:date="2020-05-12T20:20:00Z">
              <w:r w:rsidR="00763C6D">
                <w:rPr>
                  <w:rFonts w:eastAsia="Times New Roman"/>
                  <w:color w:val="000000"/>
                  <w:sz w:val="20"/>
                  <w:szCs w:val="20"/>
                  <w:lang w:val="en-US"/>
                </w:rPr>
                <w:t>Routine</w:t>
              </w:r>
            </w:ins>
            <w:r w:rsidRPr="00B27F43">
              <w:rPr>
                <w:rFonts w:eastAsia="Times New Roman"/>
                <w:color w:val="000000"/>
                <w:sz w:val="20"/>
                <w:szCs w:val="20"/>
                <w:lang w:val="en-US"/>
              </w:rPr>
              <w:t xml:space="preserve"> Effort Swimming)</w:t>
            </w:r>
          </w:p>
        </w:tc>
        <w:tc>
          <w:tcPr>
            <w:tcW w:w="851" w:type="dxa"/>
            <w:shd w:val="clear" w:color="auto" w:fill="A5A5A5"/>
            <w:tcMar>
              <w:top w:w="0" w:type="dxa"/>
              <w:left w:w="115" w:type="dxa"/>
              <w:bottom w:w="0" w:type="dxa"/>
              <w:right w:w="115" w:type="dxa"/>
            </w:tcMar>
            <w:vAlign w:val="center"/>
            <w:hideMark/>
          </w:tcPr>
          <w:p w14:paraId="7599BFF7"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w:t>
            </w:r>
          </w:p>
        </w:tc>
        <w:tc>
          <w:tcPr>
            <w:tcW w:w="0" w:type="auto"/>
            <w:shd w:val="clear" w:color="auto" w:fill="A5A5A5"/>
            <w:tcMar>
              <w:top w:w="100" w:type="dxa"/>
              <w:left w:w="100" w:type="dxa"/>
              <w:bottom w:w="100" w:type="dxa"/>
              <w:right w:w="100" w:type="dxa"/>
            </w:tcMar>
            <w:vAlign w:val="center"/>
            <w:hideMark/>
          </w:tcPr>
          <w:p w14:paraId="26665E8B"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2</w:t>
            </w:r>
          </w:p>
        </w:tc>
        <w:tc>
          <w:tcPr>
            <w:tcW w:w="0" w:type="auto"/>
            <w:shd w:val="clear" w:color="auto" w:fill="A5A5A5"/>
            <w:tcMar>
              <w:top w:w="0" w:type="dxa"/>
              <w:left w:w="115" w:type="dxa"/>
              <w:bottom w:w="0" w:type="dxa"/>
              <w:right w:w="115" w:type="dxa"/>
            </w:tcMar>
            <w:vAlign w:val="center"/>
            <w:hideMark/>
          </w:tcPr>
          <w:p w14:paraId="4045BF0E"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Current Study</w:t>
            </w:r>
          </w:p>
        </w:tc>
      </w:tr>
      <w:tr w:rsidR="00B27F43" w:rsidRPr="00B27F43" w14:paraId="79F7CFDF" w14:textId="77777777" w:rsidTr="007E327D">
        <w:trPr>
          <w:trHeight w:val="752"/>
          <w:jc w:val="center"/>
        </w:trPr>
        <w:tc>
          <w:tcPr>
            <w:tcW w:w="0" w:type="auto"/>
            <w:shd w:val="clear" w:color="auto" w:fill="E7E6E6"/>
            <w:tcMar>
              <w:top w:w="0" w:type="dxa"/>
              <w:left w:w="115" w:type="dxa"/>
              <w:bottom w:w="0" w:type="dxa"/>
              <w:right w:w="115" w:type="dxa"/>
            </w:tcMar>
            <w:vAlign w:val="center"/>
            <w:hideMark/>
          </w:tcPr>
          <w:p w14:paraId="1E784974"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b/>
                <w:bCs/>
                <w:i/>
                <w:iCs/>
                <w:color w:val="000000"/>
                <w:sz w:val="20"/>
                <w:szCs w:val="20"/>
                <w:lang w:val="en-US"/>
              </w:rPr>
              <w:t>Balaenoptera musculus</w:t>
            </w:r>
          </w:p>
          <w:p w14:paraId="07A697B3"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i/>
                <w:iCs/>
                <w:color w:val="000000"/>
                <w:sz w:val="20"/>
                <w:szCs w:val="20"/>
                <w:lang w:val="en-US"/>
              </w:rPr>
              <w:t>Blue Whale</w:t>
            </w:r>
          </w:p>
        </w:tc>
        <w:tc>
          <w:tcPr>
            <w:tcW w:w="2287" w:type="dxa"/>
            <w:shd w:val="clear" w:color="auto" w:fill="E7E6E6"/>
            <w:tcMar>
              <w:top w:w="100" w:type="dxa"/>
              <w:left w:w="100" w:type="dxa"/>
              <w:bottom w:w="100" w:type="dxa"/>
              <w:right w:w="100" w:type="dxa"/>
            </w:tcMar>
            <w:vAlign w:val="center"/>
            <w:hideMark/>
          </w:tcPr>
          <w:p w14:paraId="1D16561E" w14:textId="3CF07409"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 (</w:t>
            </w:r>
            <w:del w:id="1445" w:author="Frank Fish" w:date="2020-05-12T20:20:00Z">
              <w:r w:rsidRPr="00B27F43" w:rsidDel="00763C6D">
                <w:rPr>
                  <w:rFonts w:eastAsia="Times New Roman"/>
                  <w:color w:val="000000"/>
                  <w:sz w:val="20"/>
                  <w:szCs w:val="20"/>
                  <w:lang w:val="en-US"/>
                </w:rPr>
                <w:delText>Normal</w:delText>
              </w:r>
            </w:del>
            <w:ins w:id="1446" w:author="Frank Fish" w:date="2020-05-12T20:20:00Z">
              <w:r w:rsidR="00763C6D">
                <w:rPr>
                  <w:rFonts w:eastAsia="Times New Roman"/>
                  <w:color w:val="000000"/>
                  <w:sz w:val="20"/>
                  <w:szCs w:val="20"/>
                  <w:lang w:val="en-US"/>
                </w:rPr>
                <w:t>Routine</w:t>
              </w:r>
            </w:ins>
            <w:r w:rsidRPr="00B27F43">
              <w:rPr>
                <w:rFonts w:eastAsia="Times New Roman"/>
                <w:color w:val="000000"/>
                <w:sz w:val="20"/>
                <w:szCs w:val="20"/>
                <w:lang w:val="en-US"/>
              </w:rPr>
              <w:t xml:space="preserve"> Effort Swimming)</w:t>
            </w:r>
          </w:p>
        </w:tc>
        <w:tc>
          <w:tcPr>
            <w:tcW w:w="851" w:type="dxa"/>
            <w:shd w:val="clear" w:color="auto" w:fill="E7E6E6"/>
            <w:tcMar>
              <w:top w:w="0" w:type="dxa"/>
              <w:left w:w="115" w:type="dxa"/>
              <w:bottom w:w="0" w:type="dxa"/>
              <w:right w:w="115" w:type="dxa"/>
            </w:tcMar>
            <w:vAlign w:val="center"/>
            <w:hideMark/>
          </w:tcPr>
          <w:p w14:paraId="7CF27730"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1</w:t>
            </w:r>
          </w:p>
        </w:tc>
        <w:tc>
          <w:tcPr>
            <w:tcW w:w="0" w:type="auto"/>
            <w:shd w:val="clear" w:color="auto" w:fill="E7E6E6"/>
            <w:tcMar>
              <w:top w:w="100" w:type="dxa"/>
              <w:left w:w="100" w:type="dxa"/>
              <w:bottom w:w="100" w:type="dxa"/>
              <w:right w:w="100" w:type="dxa"/>
            </w:tcMar>
            <w:vAlign w:val="center"/>
            <w:hideMark/>
          </w:tcPr>
          <w:p w14:paraId="7CD378C6"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See Table 2</w:t>
            </w:r>
          </w:p>
        </w:tc>
        <w:tc>
          <w:tcPr>
            <w:tcW w:w="0" w:type="auto"/>
            <w:shd w:val="clear" w:color="auto" w:fill="E7E6E6"/>
            <w:tcMar>
              <w:top w:w="0" w:type="dxa"/>
              <w:left w:w="115" w:type="dxa"/>
              <w:bottom w:w="0" w:type="dxa"/>
              <w:right w:w="115" w:type="dxa"/>
            </w:tcMar>
            <w:vAlign w:val="center"/>
            <w:hideMark/>
          </w:tcPr>
          <w:p w14:paraId="57CD4C5F" w14:textId="77777777" w:rsidR="00B27F43" w:rsidRPr="00B27F43" w:rsidRDefault="00B27F43" w:rsidP="00B27F43">
            <w:pPr>
              <w:spacing w:line="240" w:lineRule="auto"/>
              <w:jc w:val="center"/>
              <w:rPr>
                <w:rFonts w:ascii="Times New Roman" w:eastAsia="Times New Roman" w:hAnsi="Times New Roman" w:cs="Times New Roman"/>
                <w:sz w:val="24"/>
                <w:szCs w:val="24"/>
                <w:lang w:val="en-US"/>
              </w:rPr>
            </w:pPr>
            <w:r w:rsidRPr="00B27F43">
              <w:rPr>
                <w:rFonts w:eastAsia="Times New Roman"/>
                <w:color w:val="000000"/>
                <w:sz w:val="20"/>
                <w:szCs w:val="20"/>
                <w:lang w:val="en-US"/>
              </w:rPr>
              <w:t>Current Study</w:t>
            </w:r>
          </w:p>
        </w:tc>
      </w:tr>
    </w:tbl>
    <w:p w14:paraId="32EE856A" w14:textId="77777777" w:rsidR="00B27F43" w:rsidRPr="00B27F43" w:rsidRDefault="00B27F43" w:rsidP="00B27F43">
      <w:pPr>
        <w:spacing w:line="240" w:lineRule="auto"/>
        <w:rPr>
          <w:rFonts w:ascii="Times New Roman" w:eastAsia="Times New Roman" w:hAnsi="Times New Roman" w:cs="Times New Roman"/>
          <w:sz w:val="24"/>
          <w:szCs w:val="24"/>
          <w:lang w:val="en-US"/>
        </w:rPr>
      </w:pPr>
    </w:p>
    <w:p w14:paraId="03810077" w14:textId="77777777" w:rsidR="00B27F43" w:rsidRPr="00B27F43" w:rsidRDefault="00B27F43" w:rsidP="00B27F43">
      <w:pPr>
        <w:spacing w:line="240" w:lineRule="auto"/>
        <w:rPr>
          <w:rFonts w:ascii="Times New Roman" w:eastAsia="Times New Roman" w:hAnsi="Times New Roman" w:cs="Times New Roman"/>
          <w:sz w:val="24"/>
          <w:szCs w:val="24"/>
          <w:lang w:val="en-US"/>
        </w:rPr>
      </w:pPr>
      <w:r w:rsidRPr="00B27F43">
        <w:rPr>
          <w:rFonts w:eastAsia="Times New Roman"/>
          <w:color w:val="000000"/>
          <w:sz w:val="24"/>
          <w:szCs w:val="24"/>
          <w:lang w:val="en-US"/>
        </w:rPr>
        <w:t>Table 4. Propulsive efficiency and metadata collected from various sources for the creation of figure 8.</w:t>
      </w:r>
    </w:p>
    <w:p w14:paraId="06FB7740" w14:textId="77777777" w:rsidR="00B27F43" w:rsidRPr="00B27F43" w:rsidRDefault="00B27F43" w:rsidP="00B27F43">
      <w:pPr>
        <w:spacing w:after="240" w:line="240" w:lineRule="auto"/>
        <w:rPr>
          <w:rFonts w:ascii="Times New Roman" w:eastAsia="Times New Roman" w:hAnsi="Times New Roman" w:cs="Times New Roman"/>
          <w:sz w:val="24"/>
          <w:szCs w:val="24"/>
          <w:lang w:val="en-US"/>
        </w:rPr>
      </w:pP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r w:rsidRPr="00B27F43">
        <w:rPr>
          <w:rFonts w:ascii="Times New Roman" w:eastAsia="Times New Roman" w:hAnsi="Times New Roman" w:cs="Times New Roman"/>
          <w:sz w:val="24"/>
          <w:szCs w:val="24"/>
          <w:lang w:val="en-US"/>
        </w:rPr>
        <w:br/>
      </w:r>
    </w:p>
    <w:p w14:paraId="54FE2CC7" w14:textId="3608BCAA" w:rsidR="007519FA" w:rsidRDefault="007519FA" w:rsidP="0018636A">
      <w:pPr>
        <w:shd w:val="clear" w:color="auto" w:fill="FFFFFF"/>
        <w:spacing w:line="240" w:lineRule="auto"/>
        <w:rPr>
          <w:ins w:id="1447" w:author="Will Taylor Gough" w:date="2020-05-06T11:59:00Z"/>
          <w:color w:val="000000" w:themeColor="text1"/>
          <w:sz w:val="24"/>
          <w:szCs w:val="24"/>
        </w:rPr>
      </w:pPr>
    </w:p>
    <w:p w14:paraId="083A8E98" w14:textId="77777777" w:rsidR="007519FA" w:rsidRPr="00A51FB2" w:rsidRDefault="007519FA" w:rsidP="0018636A">
      <w:pPr>
        <w:shd w:val="clear" w:color="auto" w:fill="FFFFFF"/>
        <w:spacing w:line="240" w:lineRule="auto"/>
        <w:rPr>
          <w:color w:val="000000" w:themeColor="text1"/>
          <w:sz w:val="24"/>
          <w:szCs w:val="24"/>
        </w:rPr>
      </w:pPr>
    </w:p>
    <w:p w14:paraId="1C2CB4CC" w14:textId="77777777" w:rsidR="00FE2636" w:rsidRPr="00A51FB2" w:rsidRDefault="00FE2636" w:rsidP="00FE2636">
      <w:pPr>
        <w:rPr>
          <w:color w:val="000000" w:themeColor="text1"/>
          <w:sz w:val="24"/>
          <w:szCs w:val="24"/>
        </w:rPr>
      </w:pPr>
    </w:p>
    <w:p w14:paraId="276996F0" w14:textId="68C4D145" w:rsidR="00FE2636" w:rsidRPr="00A51FB2" w:rsidRDefault="00FE2636" w:rsidP="009E7F17">
      <w:pPr>
        <w:rPr>
          <w:color w:val="000000" w:themeColor="text1"/>
          <w:sz w:val="24"/>
          <w:szCs w:val="24"/>
        </w:rPr>
      </w:pPr>
      <w:bookmarkStart w:id="1448" w:name="_GoBack"/>
      <w:bookmarkEnd w:id="1448"/>
    </w:p>
    <w:p w14:paraId="0C63B6D6" w14:textId="7D4ED669" w:rsidR="00405239" w:rsidRPr="00405239" w:rsidRDefault="00405239" w:rsidP="009E7F17">
      <w:pPr>
        <w:jc w:val="both"/>
        <w:rPr>
          <w:color w:val="000000" w:themeColor="text1"/>
          <w:sz w:val="24"/>
          <w:szCs w:val="24"/>
          <w:lang w:val="en-US"/>
        </w:rPr>
      </w:pPr>
      <w:r w:rsidRPr="00405239">
        <w:rPr>
          <w:color w:val="000000" w:themeColor="text1"/>
          <w:sz w:val="24"/>
          <w:szCs w:val="24"/>
          <w:lang w:val="en-US"/>
        </w:rPr>
        <w:t xml:space="preserve">Figure 1. Adaptation from Shadwick (2005) showing the forces acting on the tail of a thunniform swimmer such as a blue whale during active oscillatory fluking of the tail. The heaving motion of the tail creates a pressure imbalance between the top and bottom faces of the fluke that results in the generation of a lift force perpendicular to the path of the flukes and a thrust force in the forward direction of travel of the animal.  </w:t>
      </w:r>
    </w:p>
    <w:p w14:paraId="09D0B897" w14:textId="176C16BB" w:rsidR="00FE2636" w:rsidRPr="00A51FB2" w:rsidRDefault="00405239" w:rsidP="00FE2636">
      <w:pPr>
        <w:shd w:val="clear" w:color="auto" w:fill="FFFFFF"/>
        <w:spacing w:line="240" w:lineRule="auto"/>
        <w:rPr>
          <w:b/>
          <w:color w:val="000000" w:themeColor="text1"/>
          <w:sz w:val="24"/>
          <w:szCs w:val="24"/>
          <w:u w:val="single"/>
        </w:rPr>
      </w:pPr>
      <w:r w:rsidRPr="00405239" w:rsidDel="00405239">
        <w:rPr>
          <w:color w:val="000000" w:themeColor="text1"/>
          <w:sz w:val="24"/>
          <w:szCs w:val="24"/>
        </w:rPr>
        <w:t xml:space="preserve"> </w:t>
      </w:r>
    </w:p>
    <w:p w14:paraId="2746309B" w14:textId="362E4799" w:rsidR="00FE2636" w:rsidRPr="00A51FB2" w:rsidRDefault="00FE2636" w:rsidP="00FE2636">
      <w:pPr>
        <w:shd w:val="clear" w:color="auto" w:fill="FFFFFF"/>
        <w:spacing w:line="240" w:lineRule="auto"/>
        <w:rPr>
          <w:b/>
          <w:color w:val="000000" w:themeColor="text1"/>
          <w:sz w:val="24"/>
          <w:szCs w:val="24"/>
          <w:u w:val="single"/>
        </w:rPr>
      </w:pPr>
    </w:p>
    <w:p w14:paraId="4AC3632E" w14:textId="77777777" w:rsidR="00FE2636" w:rsidRPr="00A51FB2" w:rsidRDefault="00FE2636" w:rsidP="00FE2636">
      <w:pPr>
        <w:shd w:val="clear" w:color="auto" w:fill="FFFFFF"/>
        <w:spacing w:line="240" w:lineRule="auto"/>
        <w:rPr>
          <w:b/>
          <w:color w:val="000000" w:themeColor="text1"/>
          <w:sz w:val="24"/>
          <w:szCs w:val="24"/>
          <w:u w:val="single"/>
        </w:rPr>
      </w:pPr>
    </w:p>
    <w:p w14:paraId="44C0B061" w14:textId="7AB58149" w:rsidR="00FE2636" w:rsidRPr="00A51FB2" w:rsidRDefault="00FE2636" w:rsidP="00FE2636">
      <w:pPr>
        <w:shd w:val="clear" w:color="auto" w:fill="FFFFFF"/>
        <w:spacing w:line="240" w:lineRule="auto"/>
        <w:rPr>
          <w:b/>
          <w:color w:val="000000" w:themeColor="text1"/>
          <w:sz w:val="24"/>
          <w:szCs w:val="24"/>
          <w:u w:val="single"/>
        </w:rPr>
      </w:pPr>
    </w:p>
    <w:p w14:paraId="2F3B5CD2" w14:textId="77777777" w:rsidR="00FE2636" w:rsidRPr="00A51FB2" w:rsidRDefault="00FE2636" w:rsidP="00FE2636">
      <w:pPr>
        <w:shd w:val="clear" w:color="auto" w:fill="FFFFFF"/>
        <w:spacing w:line="240" w:lineRule="auto"/>
        <w:rPr>
          <w:b/>
          <w:color w:val="000000" w:themeColor="text1"/>
          <w:sz w:val="24"/>
          <w:szCs w:val="24"/>
          <w:u w:val="single"/>
        </w:rPr>
      </w:pPr>
    </w:p>
    <w:p w14:paraId="1364A721" w14:textId="77777777" w:rsidR="00FE2636" w:rsidRPr="00A51FB2" w:rsidRDefault="00FE2636" w:rsidP="00FE2636">
      <w:pPr>
        <w:shd w:val="clear" w:color="auto" w:fill="FFFFFF"/>
        <w:spacing w:line="240" w:lineRule="auto"/>
        <w:rPr>
          <w:b/>
          <w:color w:val="000000" w:themeColor="text1"/>
          <w:sz w:val="24"/>
          <w:szCs w:val="24"/>
          <w:u w:val="single"/>
        </w:rPr>
      </w:pPr>
    </w:p>
    <w:p w14:paraId="176C515E" w14:textId="7AC37272" w:rsidR="00FE2636" w:rsidRPr="00A51FB2" w:rsidRDefault="00FE2636" w:rsidP="00FE2636">
      <w:pPr>
        <w:shd w:val="clear" w:color="auto" w:fill="FFFFFF"/>
        <w:spacing w:line="240" w:lineRule="auto"/>
        <w:rPr>
          <w:b/>
          <w:color w:val="000000" w:themeColor="text1"/>
          <w:sz w:val="24"/>
          <w:szCs w:val="24"/>
          <w:u w:val="single"/>
        </w:rPr>
      </w:pPr>
    </w:p>
    <w:p w14:paraId="317A355A" w14:textId="77777777" w:rsidR="00FE2636" w:rsidRPr="00A51FB2" w:rsidRDefault="00FE2636" w:rsidP="00FE2636">
      <w:pPr>
        <w:shd w:val="clear" w:color="auto" w:fill="FFFFFF"/>
        <w:spacing w:line="240" w:lineRule="auto"/>
        <w:rPr>
          <w:b/>
          <w:color w:val="000000" w:themeColor="text1"/>
          <w:sz w:val="24"/>
          <w:szCs w:val="24"/>
          <w:u w:val="single"/>
        </w:rPr>
      </w:pPr>
    </w:p>
    <w:p w14:paraId="385D8BFF" w14:textId="34B3F65A" w:rsidR="00FE2636" w:rsidRPr="00A51FB2" w:rsidRDefault="00FE2636" w:rsidP="00FE2636">
      <w:pPr>
        <w:shd w:val="clear" w:color="auto" w:fill="FFFFFF"/>
        <w:spacing w:line="240" w:lineRule="auto"/>
        <w:rPr>
          <w:b/>
          <w:color w:val="000000" w:themeColor="text1"/>
          <w:sz w:val="24"/>
          <w:szCs w:val="24"/>
          <w:u w:val="single"/>
        </w:rPr>
      </w:pPr>
    </w:p>
    <w:p w14:paraId="77D0885B" w14:textId="77777777" w:rsidR="00FE2636" w:rsidRPr="00A51FB2" w:rsidRDefault="00FE2636" w:rsidP="00FE2636">
      <w:pPr>
        <w:shd w:val="clear" w:color="auto" w:fill="FFFFFF"/>
        <w:spacing w:line="240" w:lineRule="auto"/>
        <w:rPr>
          <w:b/>
          <w:color w:val="000000" w:themeColor="text1"/>
          <w:sz w:val="24"/>
          <w:szCs w:val="24"/>
          <w:u w:val="single"/>
        </w:rPr>
      </w:pPr>
    </w:p>
    <w:p w14:paraId="160BF948" w14:textId="28781B3C" w:rsidR="00FE2636" w:rsidRPr="00A51FB2" w:rsidRDefault="00FE2636" w:rsidP="00FE2636">
      <w:pPr>
        <w:jc w:val="center"/>
        <w:rPr>
          <w:color w:val="000000" w:themeColor="text1"/>
          <w:sz w:val="24"/>
          <w:szCs w:val="24"/>
        </w:rPr>
      </w:pPr>
    </w:p>
    <w:p w14:paraId="38664947" w14:textId="77777777" w:rsidR="00405239" w:rsidRDefault="00405239" w:rsidP="00FE2636">
      <w:pPr>
        <w:rPr>
          <w:color w:val="000000" w:themeColor="text1"/>
          <w:sz w:val="24"/>
          <w:szCs w:val="24"/>
        </w:rPr>
      </w:pPr>
    </w:p>
    <w:p w14:paraId="308CE840" w14:textId="77777777" w:rsidR="00405239" w:rsidRDefault="00405239" w:rsidP="00FE2636">
      <w:pPr>
        <w:rPr>
          <w:color w:val="000000" w:themeColor="text1"/>
          <w:sz w:val="24"/>
          <w:szCs w:val="24"/>
        </w:rPr>
      </w:pPr>
    </w:p>
    <w:p w14:paraId="051B36B4" w14:textId="77777777" w:rsidR="00405239" w:rsidRDefault="00405239" w:rsidP="00FE2636">
      <w:pPr>
        <w:rPr>
          <w:color w:val="000000" w:themeColor="text1"/>
          <w:sz w:val="24"/>
          <w:szCs w:val="24"/>
        </w:rPr>
      </w:pPr>
    </w:p>
    <w:p w14:paraId="3FAB74B3" w14:textId="54A277CD" w:rsidR="00405239" w:rsidRDefault="00405239" w:rsidP="00FE2636">
      <w:pPr>
        <w:rPr>
          <w:color w:val="000000" w:themeColor="text1"/>
          <w:sz w:val="24"/>
          <w:szCs w:val="24"/>
        </w:rPr>
      </w:pPr>
    </w:p>
    <w:p w14:paraId="77DAD5B3" w14:textId="21453941" w:rsidR="00405239" w:rsidRDefault="00405239" w:rsidP="00FE2636">
      <w:pPr>
        <w:rPr>
          <w:color w:val="000000" w:themeColor="text1"/>
          <w:sz w:val="24"/>
          <w:szCs w:val="24"/>
        </w:rPr>
      </w:pPr>
    </w:p>
    <w:p w14:paraId="77B22496" w14:textId="0832949E" w:rsidR="00405239" w:rsidRDefault="00405239" w:rsidP="00FE2636">
      <w:pPr>
        <w:rPr>
          <w:color w:val="000000" w:themeColor="text1"/>
          <w:sz w:val="24"/>
          <w:szCs w:val="24"/>
        </w:rPr>
      </w:pPr>
    </w:p>
    <w:p w14:paraId="177C2A46" w14:textId="77777777" w:rsidR="00405239" w:rsidRDefault="00405239" w:rsidP="00FE2636">
      <w:pPr>
        <w:rPr>
          <w:color w:val="000000" w:themeColor="text1"/>
          <w:sz w:val="24"/>
          <w:szCs w:val="24"/>
        </w:rPr>
      </w:pPr>
    </w:p>
    <w:p w14:paraId="7A44F53F" w14:textId="77777777" w:rsidR="00405239" w:rsidRDefault="00405239" w:rsidP="00FE2636">
      <w:pPr>
        <w:rPr>
          <w:color w:val="000000" w:themeColor="text1"/>
          <w:sz w:val="24"/>
          <w:szCs w:val="24"/>
        </w:rPr>
      </w:pPr>
    </w:p>
    <w:p w14:paraId="1FFDEF54" w14:textId="77777777" w:rsidR="00405239" w:rsidRDefault="00405239" w:rsidP="00FE2636">
      <w:pPr>
        <w:rPr>
          <w:color w:val="000000" w:themeColor="text1"/>
          <w:sz w:val="24"/>
          <w:szCs w:val="24"/>
        </w:rPr>
      </w:pPr>
    </w:p>
    <w:p w14:paraId="6F8C2DE9" w14:textId="6F1737CE" w:rsidR="00FC2B42" w:rsidRDefault="00FC2B42" w:rsidP="00FC2B42">
      <w:pPr>
        <w:jc w:val="both"/>
        <w:rPr>
          <w:sz w:val="24"/>
          <w:szCs w:val="24"/>
        </w:rPr>
      </w:pPr>
    </w:p>
    <w:p w14:paraId="5CA509C3" w14:textId="77777777" w:rsidR="00FC2B42" w:rsidRDefault="00FC2B42" w:rsidP="00FC2B42">
      <w:pPr>
        <w:jc w:val="both"/>
        <w:rPr>
          <w:sz w:val="24"/>
          <w:szCs w:val="24"/>
        </w:rPr>
      </w:pPr>
    </w:p>
    <w:p w14:paraId="67720FA8" w14:textId="5A5DCB3B" w:rsidR="00B71079" w:rsidRDefault="00B71079" w:rsidP="00FC2B42">
      <w:pPr>
        <w:jc w:val="both"/>
        <w:rPr>
          <w:sz w:val="24"/>
          <w:szCs w:val="24"/>
        </w:rPr>
      </w:pPr>
    </w:p>
    <w:p w14:paraId="205018AD" w14:textId="77777777" w:rsidR="00FC2B42" w:rsidRDefault="00FC2B42" w:rsidP="00FC2B42">
      <w:pPr>
        <w:jc w:val="both"/>
        <w:rPr>
          <w:sz w:val="24"/>
          <w:szCs w:val="24"/>
        </w:rPr>
      </w:pPr>
    </w:p>
    <w:p w14:paraId="6538F9EA" w14:textId="77777777" w:rsidR="00FC2B42" w:rsidRDefault="00FC2B42" w:rsidP="00FC2B42">
      <w:pPr>
        <w:jc w:val="both"/>
        <w:rPr>
          <w:sz w:val="24"/>
          <w:szCs w:val="24"/>
        </w:rPr>
      </w:pPr>
    </w:p>
    <w:p w14:paraId="79A028AC" w14:textId="77777777" w:rsidR="00FC2B42" w:rsidRDefault="00FC2B42" w:rsidP="00FC2B42">
      <w:pPr>
        <w:jc w:val="both"/>
        <w:rPr>
          <w:sz w:val="24"/>
          <w:szCs w:val="24"/>
        </w:rPr>
      </w:pPr>
    </w:p>
    <w:p w14:paraId="10453ECE" w14:textId="77777777" w:rsidR="00FC2B42" w:rsidRDefault="00FC2B42" w:rsidP="00FC2B42">
      <w:pPr>
        <w:jc w:val="both"/>
        <w:rPr>
          <w:sz w:val="24"/>
          <w:szCs w:val="24"/>
        </w:rPr>
      </w:pPr>
    </w:p>
    <w:p w14:paraId="4B87231A" w14:textId="77777777" w:rsidR="00FC2B42" w:rsidRDefault="00FC2B42" w:rsidP="00FC2B42">
      <w:pPr>
        <w:jc w:val="both"/>
        <w:rPr>
          <w:sz w:val="24"/>
          <w:szCs w:val="24"/>
        </w:rPr>
      </w:pPr>
    </w:p>
    <w:p w14:paraId="33CECBCE" w14:textId="77777777" w:rsidR="00FC2B42" w:rsidRDefault="00FC2B42" w:rsidP="00FC2B42">
      <w:pPr>
        <w:jc w:val="both"/>
        <w:rPr>
          <w:sz w:val="24"/>
          <w:szCs w:val="24"/>
        </w:rPr>
      </w:pPr>
    </w:p>
    <w:p w14:paraId="1F6D6924" w14:textId="77777777" w:rsidR="00FC2B42" w:rsidRDefault="00FC2B42" w:rsidP="00FC2B42">
      <w:pPr>
        <w:jc w:val="both"/>
        <w:rPr>
          <w:sz w:val="24"/>
          <w:szCs w:val="24"/>
        </w:rPr>
      </w:pPr>
    </w:p>
    <w:p w14:paraId="4367529C" w14:textId="77777777" w:rsidR="00FC2B42" w:rsidRDefault="00FC2B42" w:rsidP="00FC2B42">
      <w:pPr>
        <w:jc w:val="both"/>
        <w:rPr>
          <w:sz w:val="24"/>
          <w:szCs w:val="24"/>
        </w:rPr>
      </w:pPr>
    </w:p>
    <w:p w14:paraId="6DD8FDEA" w14:textId="77777777" w:rsidR="00FC2B42" w:rsidRDefault="00FC2B42" w:rsidP="00FC2B42">
      <w:pPr>
        <w:jc w:val="both"/>
        <w:rPr>
          <w:sz w:val="24"/>
          <w:szCs w:val="24"/>
        </w:rPr>
      </w:pPr>
    </w:p>
    <w:p w14:paraId="3891F2A5" w14:textId="77777777" w:rsidR="00FC2B42" w:rsidRDefault="00FC2B42" w:rsidP="00FC2B42">
      <w:pPr>
        <w:jc w:val="both"/>
        <w:rPr>
          <w:sz w:val="24"/>
          <w:szCs w:val="24"/>
        </w:rPr>
      </w:pPr>
    </w:p>
    <w:p w14:paraId="52166880" w14:textId="77777777" w:rsidR="00FC2B42" w:rsidRDefault="00FC2B42" w:rsidP="00FC2B42">
      <w:pPr>
        <w:jc w:val="both"/>
        <w:rPr>
          <w:sz w:val="24"/>
          <w:szCs w:val="24"/>
        </w:rPr>
      </w:pPr>
    </w:p>
    <w:p w14:paraId="40B3D80F" w14:textId="77777777" w:rsidR="00FC2B42" w:rsidRDefault="00FC2B42" w:rsidP="00FC2B42">
      <w:pPr>
        <w:jc w:val="both"/>
        <w:rPr>
          <w:sz w:val="24"/>
          <w:szCs w:val="24"/>
        </w:rPr>
      </w:pPr>
    </w:p>
    <w:p w14:paraId="4E747DF5" w14:textId="77777777" w:rsidR="00FC2B42" w:rsidRDefault="00FC2B42" w:rsidP="00FC2B42">
      <w:pPr>
        <w:jc w:val="both"/>
        <w:rPr>
          <w:sz w:val="24"/>
          <w:szCs w:val="24"/>
        </w:rPr>
      </w:pPr>
    </w:p>
    <w:p w14:paraId="3BCE54C9" w14:textId="77777777" w:rsidR="00FC2B42" w:rsidRDefault="00FC2B42" w:rsidP="00FC2B42">
      <w:pPr>
        <w:jc w:val="both"/>
        <w:rPr>
          <w:sz w:val="24"/>
          <w:szCs w:val="24"/>
        </w:rPr>
      </w:pPr>
    </w:p>
    <w:p w14:paraId="75976CF9" w14:textId="77777777" w:rsidR="00FC2B42" w:rsidRDefault="00FC2B42" w:rsidP="00FC2B42">
      <w:pPr>
        <w:jc w:val="both"/>
        <w:rPr>
          <w:sz w:val="24"/>
          <w:szCs w:val="24"/>
        </w:rPr>
      </w:pPr>
    </w:p>
    <w:p w14:paraId="4D731CFC" w14:textId="77777777" w:rsidR="00FC2B42" w:rsidRDefault="00FC2B42" w:rsidP="00FC2B42">
      <w:pPr>
        <w:jc w:val="both"/>
        <w:rPr>
          <w:sz w:val="24"/>
          <w:szCs w:val="24"/>
        </w:rPr>
      </w:pPr>
    </w:p>
    <w:p w14:paraId="542BBED2" w14:textId="77777777" w:rsidR="00FC2B42" w:rsidRDefault="00FC2B42" w:rsidP="00FC2B42">
      <w:pPr>
        <w:jc w:val="both"/>
        <w:rPr>
          <w:sz w:val="24"/>
          <w:szCs w:val="24"/>
        </w:rPr>
      </w:pPr>
    </w:p>
    <w:p w14:paraId="42902F65" w14:textId="77777777" w:rsidR="00FC2B42" w:rsidRPr="00FC2B42" w:rsidRDefault="00FC2B42" w:rsidP="00FC2B42">
      <w:pPr>
        <w:jc w:val="both"/>
        <w:rPr>
          <w:sz w:val="24"/>
          <w:szCs w:val="24"/>
          <w:lang w:val="en-US"/>
        </w:rPr>
      </w:pPr>
      <w:r w:rsidRPr="00FC2B42">
        <w:rPr>
          <w:sz w:val="24"/>
          <w:szCs w:val="24"/>
          <w:lang w:val="en-US"/>
        </w:rPr>
        <w:t>Figure 2. Representative UAS drone image of a humpback whale showing the morphometric measurements taken from each animal. The orange line corresponds to the total length (in meters) from the tip of the lower jaw to the caudal midpoint of the tail. The chord length of the fluke (in meters) is denoted by the red line running from the cranial insertion of the fluke onto the peduncle to the caudal midpoint of the tail. The green shaded region corresponds to the tail area (in m</w:t>
      </w:r>
      <w:r w:rsidRPr="00FC2B42">
        <w:rPr>
          <w:sz w:val="24"/>
          <w:szCs w:val="24"/>
          <w:vertAlign w:val="superscript"/>
          <w:lang w:val="en-US"/>
        </w:rPr>
        <w:t>2</w:t>
      </w:r>
      <w:r w:rsidRPr="00FC2B42">
        <w:rPr>
          <w:sz w:val="24"/>
          <w:szCs w:val="24"/>
          <w:lang w:val="en-US"/>
        </w:rPr>
        <w:t xml:space="preserve">) comprising the entirety of the flukes and the peduncle region caudal to the cranial fluke insertions. </w:t>
      </w:r>
    </w:p>
    <w:p w14:paraId="1DC7312F" w14:textId="77777777" w:rsidR="00FC2B42" w:rsidRDefault="00FC2B42" w:rsidP="00FC2B42">
      <w:pPr>
        <w:jc w:val="both"/>
        <w:rPr>
          <w:sz w:val="24"/>
          <w:szCs w:val="24"/>
        </w:rPr>
      </w:pPr>
    </w:p>
    <w:p w14:paraId="123E98E0" w14:textId="77777777" w:rsidR="00FC2B42" w:rsidRDefault="00FC2B42" w:rsidP="00FC2B42">
      <w:pPr>
        <w:jc w:val="both"/>
        <w:rPr>
          <w:sz w:val="24"/>
          <w:szCs w:val="24"/>
        </w:rPr>
      </w:pPr>
    </w:p>
    <w:p w14:paraId="067B7A3B" w14:textId="77777777" w:rsidR="00FC2B42" w:rsidRDefault="00FC2B42" w:rsidP="00FC2B42">
      <w:pPr>
        <w:jc w:val="both"/>
        <w:rPr>
          <w:sz w:val="24"/>
          <w:szCs w:val="24"/>
        </w:rPr>
      </w:pPr>
    </w:p>
    <w:p w14:paraId="493F4B33" w14:textId="77777777" w:rsidR="00FC2B42" w:rsidRDefault="00FC2B42" w:rsidP="00FC2B42">
      <w:pPr>
        <w:jc w:val="both"/>
        <w:rPr>
          <w:sz w:val="24"/>
          <w:szCs w:val="24"/>
        </w:rPr>
      </w:pPr>
    </w:p>
    <w:p w14:paraId="1C34ACF6" w14:textId="77777777" w:rsidR="00FC2B42" w:rsidRDefault="00FC2B42" w:rsidP="00FC2B42">
      <w:pPr>
        <w:jc w:val="both"/>
        <w:rPr>
          <w:sz w:val="24"/>
          <w:szCs w:val="24"/>
        </w:rPr>
      </w:pPr>
    </w:p>
    <w:p w14:paraId="2BDC0D25" w14:textId="77777777" w:rsidR="00FC2B42" w:rsidRDefault="00FC2B42" w:rsidP="00FC2B42">
      <w:pPr>
        <w:jc w:val="both"/>
        <w:rPr>
          <w:sz w:val="24"/>
          <w:szCs w:val="24"/>
        </w:rPr>
      </w:pPr>
    </w:p>
    <w:p w14:paraId="33F10BA0" w14:textId="77777777" w:rsidR="00FC2B42" w:rsidRDefault="00FC2B42" w:rsidP="00FC2B42">
      <w:pPr>
        <w:jc w:val="both"/>
        <w:rPr>
          <w:sz w:val="24"/>
          <w:szCs w:val="24"/>
        </w:rPr>
      </w:pPr>
    </w:p>
    <w:p w14:paraId="4157C208" w14:textId="77777777" w:rsidR="00FC2B42" w:rsidRDefault="00FC2B42" w:rsidP="00FC2B42">
      <w:pPr>
        <w:jc w:val="both"/>
        <w:rPr>
          <w:sz w:val="24"/>
          <w:szCs w:val="24"/>
        </w:rPr>
      </w:pPr>
    </w:p>
    <w:p w14:paraId="5EBB7CA1" w14:textId="77777777" w:rsidR="00FC2B42" w:rsidRDefault="00FC2B42" w:rsidP="00FC2B42">
      <w:pPr>
        <w:jc w:val="both"/>
        <w:rPr>
          <w:sz w:val="24"/>
          <w:szCs w:val="24"/>
        </w:rPr>
      </w:pPr>
    </w:p>
    <w:p w14:paraId="59A91084" w14:textId="77777777" w:rsidR="00FC2B42" w:rsidRDefault="00FC2B42" w:rsidP="00FC2B42">
      <w:pPr>
        <w:jc w:val="both"/>
        <w:rPr>
          <w:sz w:val="24"/>
          <w:szCs w:val="24"/>
        </w:rPr>
      </w:pPr>
    </w:p>
    <w:p w14:paraId="45EB8499" w14:textId="77777777" w:rsidR="00FC2B42" w:rsidRDefault="00FC2B42" w:rsidP="00FC2B42">
      <w:pPr>
        <w:jc w:val="both"/>
        <w:rPr>
          <w:sz w:val="24"/>
          <w:szCs w:val="24"/>
        </w:rPr>
      </w:pPr>
    </w:p>
    <w:p w14:paraId="774AC9F4" w14:textId="77777777" w:rsidR="00FC2B42" w:rsidRDefault="00FC2B42" w:rsidP="00FC2B42">
      <w:pPr>
        <w:jc w:val="both"/>
        <w:rPr>
          <w:sz w:val="24"/>
          <w:szCs w:val="24"/>
        </w:rPr>
      </w:pPr>
    </w:p>
    <w:p w14:paraId="58FD6B5A" w14:textId="77777777" w:rsidR="00FC2B42" w:rsidRDefault="00FC2B42" w:rsidP="00FC2B42">
      <w:pPr>
        <w:jc w:val="both"/>
        <w:rPr>
          <w:sz w:val="24"/>
          <w:szCs w:val="24"/>
        </w:rPr>
      </w:pPr>
    </w:p>
    <w:p w14:paraId="0D0C49C5" w14:textId="77777777" w:rsidR="00FC2B42" w:rsidRDefault="00FC2B42" w:rsidP="00FC2B42">
      <w:pPr>
        <w:jc w:val="both"/>
        <w:rPr>
          <w:sz w:val="24"/>
          <w:szCs w:val="24"/>
        </w:rPr>
      </w:pPr>
    </w:p>
    <w:p w14:paraId="63C569B9" w14:textId="7EA1955A" w:rsidR="00FC2B42" w:rsidRDefault="00825D89" w:rsidP="00FC2B42">
      <w:pPr>
        <w:jc w:val="both"/>
      </w:pPr>
      <w:r>
        <w:rPr>
          <w:noProof/>
        </w:rPr>
        <w:object w:dxaOrig="8520" w:dyaOrig="8520" w14:anchorId="5CDF0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6pt;height:426pt;mso-width-percent:0;mso-height-percent:0;mso-width-percent:0;mso-height-percent:0" o:ole="">
            <v:imagedata r:id="rId8" o:title=""/>
          </v:shape>
          <o:OLEObject Type="Embed" ProgID="AcroExch.Document.DC" ShapeID="_x0000_i1025" DrawAspect="Content" ObjectID="_1651517132" r:id="rId9"/>
        </w:object>
      </w:r>
    </w:p>
    <w:p w14:paraId="603B9C88" w14:textId="77777777" w:rsidR="00FC2B42" w:rsidRPr="00FC2B42" w:rsidRDefault="00FC2B42" w:rsidP="00FC2B42">
      <w:pPr>
        <w:jc w:val="both"/>
        <w:rPr>
          <w:sz w:val="24"/>
          <w:szCs w:val="24"/>
          <w:lang w:val="en-US"/>
        </w:rPr>
      </w:pPr>
      <w:r w:rsidRPr="00FC2B42">
        <w:rPr>
          <w:sz w:val="24"/>
          <w:szCs w:val="24"/>
          <w:lang w:val="en-US"/>
        </w:rPr>
        <w:t>Figure 3. Linear regression of mass-specific thrust (N kg</w:t>
      </w:r>
      <w:r w:rsidRPr="00FC2B42">
        <w:rPr>
          <w:sz w:val="24"/>
          <w:szCs w:val="24"/>
          <w:vertAlign w:val="superscript"/>
          <w:lang w:val="en-US"/>
        </w:rPr>
        <w:t>-1</w:t>
      </w:r>
      <w:r w:rsidRPr="00FC2B42">
        <w:rPr>
          <w:sz w:val="24"/>
          <w:szCs w:val="24"/>
          <w:lang w:val="en-US"/>
        </w:rPr>
        <w:t>) versus swimming speed (m s</w:t>
      </w:r>
      <w:r w:rsidRPr="00FC2B42">
        <w:rPr>
          <w:sz w:val="24"/>
          <w:szCs w:val="24"/>
          <w:vertAlign w:val="superscript"/>
          <w:lang w:val="en-US"/>
        </w:rPr>
        <w:t>-1</w:t>
      </w:r>
      <w:r w:rsidRPr="00FC2B42">
        <w:rPr>
          <w:sz w:val="24"/>
          <w:szCs w:val="24"/>
          <w:lang w:val="en-US"/>
        </w:rPr>
        <w:t>). Each point corresponds to the averaged value for a single individual whale. Green points are minke whales, orange points are humpback whales, and blue points are blue whales.</w:t>
      </w:r>
    </w:p>
    <w:p w14:paraId="1C1288E6" w14:textId="77777777" w:rsidR="00FC2B42" w:rsidRDefault="00FC2B42" w:rsidP="00FC2B42">
      <w:pPr>
        <w:jc w:val="both"/>
        <w:rPr>
          <w:sz w:val="24"/>
          <w:szCs w:val="24"/>
        </w:rPr>
      </w:pPr>
    </w:p>
    <w:p w14:paraId="75B173F8" w14:textId="77777777" w:rsidR="00FC2B42" w:rsidRDefault="00FC2B42" w:rsidP="00FC2B42">
      <w:pPr>
        <w:jc w:val="both"/>
        <w:rPr>
          <w:sz w:val="24"/>
          <w:szCs w:val="24"/>
        </w:rPr>
      </w:pPr>
    </w:p>
    <w:p w14:paraId="33BAE442" w14:textId="77777777" w:rsidR="00FC2B42" w:rsidRDefault="00FC2B42" w:rsidP="00FC2B42">
      <w:pPr>
        <w:jc w:val="both"/>
        <w:rPr>
          <w:sz w:val="24"/>
          <w:szCs w:val="24"/>
        </w:rPr>
      </w:pPr>
    </w:p>
    <w:p w14:paraId="77A3877A" w14:textId="77777777" w:rsidR="00FC2B42" w:rsidRDefault="00FC2B42" w:rsidP="00FC2B42">
      <w:pPr>
        <w:jc w:val="both"/>
        <w:rPr>
          <w:sz w:val="24"/>
          <w:szCs w:val="24"/>
        </w:rPr>
      </w:pPr>
    </w:p>
    <w:p w14:paraId="579156BE" w14:textId="77777777" w:rsidR="00FC2B42" w:rsidRDefault="00FC2B42" w:rsidP="00FC2B42">
      <w:pPr>
        <w:jc w:val="both"/>
        <w:rPr>
          <w:sz w:val="24"/>
          <w:szCs w:val="24"/>
        </w:rPr>
      </w:pPr>
    </w:p>
    <w:p w14:paraId="08449CEA" w14:textId="77777777" w:rsidR="00FC2B42" w:rsidRDefault="00FC2B42" w:rsidP="00FC2B42">
      <w:pPr>
        <w:jc w:val="both"/>
        <w:rPr>
          <w:sz w:val="24"/>
          <w:szCs w:val="24"/>
        </w:rPr>
      </w:pPr>
    </w:p>
    <w:p w14:paraId="4B4469D1" w14:textId="77777777" w:rsidR="00FC2B42" w:rsidRDefault="00FC2B42" w:rsidP="00FC2B42">
      <w:pPr>
        <w:jc w:val="both"/>
        <w:rPr>
          <w:sz w:val="24"/>
          <w:szCs w:val="24"/>
        </w:rPr>
      </w:pPr>
    </w:p>
    <w:p w14:paraId="1A9C423B" w14:textId="77777777" w:rsidR="00FC2B42" w:rsidRDefault="00FC2B42" w:rsidP="00FC2B42">
      <w:pPr>
        <w:jc w:val="both"/>
        <w:rPr>
          <w:sz w:val="24"/>
          <w:szCs w:val="24"/>
        </w:rPr>
      </w:pPr>
    </w:p>
    <w:p w14:paraId="3B38D8C8" w14:textId="470C987B" w:rsidR="00FC2B42" w:rsidRDefault="00825D89" w:rsidP="00FC2B42">
      <w:pPr>
        <w:jc w:val="both"/>
      </w:pPr>
      <w:r>
        <w:rPr>
          <w:noProof/>
        </w:rPr>
        <w:object w:dxaOrig="8520" w:dyaOrig="8520" w14:anchorId="65815E35">
          <v:shape id="_x0000_i1026" type="#_x0000_t75" alt="" style="width:426pt;height:426pt;mso-width-percent:0;mso-height-percent:0;mso-width-percent:0;mso-height-percent:0" o:ole="">
            <v:imagedata r:id="rId10" o:title=""/>
          </v:shape>
          <o:OLEObject Type="Embed" ProgID="AcroExch.Document.DC" ShapeID="_x0000_i1026" DrawAspect="Content" ObjectID="_1651517133" r:id="rId11"/>
        </w:object>
      </w:r>
    </w:p>
    <w:p w14:paraId="58BD88B7" w14:textId="71E20561" w:rsidR="00FC2B42" w:rsidRPr="00FC2B42" w:rsidRDefault="00FC2B42" w:rsidP="00FC2B42">
      <w:pPr>
        <w:jc w:val="both"/>
        <w:rPr>
          <w:sz w:val="24"/>
          <w:szCs w:val="24"/>
          <w:lang w:val="en-US"/>
        </w:rPr>
      </w:pPr>
      <w:r w:rsidRPr="00FC2B42">
        <w:rPr>
          <w:sz w:val="24"/>
          <w:szCs w:val="24"/>
          <w:lang w:val="en-US"/>
        </w:rPr>
        <w:t>Figure 4. Linear regressions of mass-specific thrust (N kg</w:t>
      </w:r>
      <w:r w:rsidRPr="00FC2B42">
        <w:rPr>
          <w:sz w:val="24"/>
          <w:szCs w:val="24"/>
          <w:vertAlign w:val="superscript"/>
          <w:lang w:val="en-US"/>
        </w:rPr>
        <w:t>-1</w:t>
      </w:r>
      <w:r w:rsidRPr="00FC2B42">
        <w:rPr>
          <w:sz w:val="24"/>
          <w:szCs w:val="24"/>
          <w:lang w:val="en-US"/>
        </w:rPr>
        <w:t xml:space="preserve">) versus total body length (m) for both </w:t>
      </w:r>
      <w:del w:id="1449" w:author="Frank Fish" w:date="2020-05-12T20:20:00Z">
        <w:r w:rsidRPr="00FC2B42" w:rsidDel="00763C6D">
          <w:rPr>
            <w:sz w:val="24"/>
            <w:szCs w:val="24"/>
            <w:lang w:val="en-US"/>
          </w:rPr>
          <w:delText>normal</w:delText>
        </w:r>
      </w:del>
      <w:ins w:id="1450" w:author="Frank Fish" w:date="2020-05-12T20:20:00Z">
        <w:r w:rsidR="00763C6D">
          <w:rPr>
            <w:sz w:val="24"/>
            <w:szCs w:val="24"/>
            <w:lang w:val="en-US"/>
          </w:rPr>
          <w:t>routine</w:t>
        </w:r>
      </w:ins>
      <w:r w:rsidRPr="00FC2B42">
        <w:rPr>
          <w:sz w:val="24"/>
          <w:szCs w:val="24"/>
          <w:lang w:val="en-US"/>
        </w:rPr>
        <w:t xml:space="preserve"> effort swimming (solid points and solid line) and maximum effort swimming (open crossed points and dotted line). Green, orange, and blue points correspond to minke, humpback, and blue whales.</w:t>
      </w:r>
    </w:p>
    <w:p w14:paraId="6FF701F7" w14:textId="77777777" w:rsidR="00FC2B42" w:rsidRDefault="00FC2B42" w:rsidP="00FC2B42">
      <w:pPr>
        <w:jc w:val="both"/>
        <w:rPr>
          <w:sz w:val="24"/>
          <w:szCs w:val="24"/>
        </w:rPr>
      </w:pPr>
    </w:p>
    <w:p w14:paraId="41DD5E4C" w14:textId="77777777" w:rsidR="00FC2B42" w:rsidRDefault="00FC2B42" w:rsidP="00FC2B42">
      <w:pPr>
        <w:jc w:val="both"/>
        <w:rPr>
          <w:sz w:val="24"/>
          <w:szCs w:val="24"/>
        </w:rPr>
      </w:pPr>
    </w:p>
    <w:p w14:paraId="0F360C2E" w14:textId="77777777" w:rsidR="00FC2B42" w:rsidRDefault="00FC2B42" w:rsidP="00FC2B42">
      <w:pPr>
        <w:jc w:val="both"/>
        <w:rPr>
          <w:sz w:val="24"/>
          <w:szCs w:val="24"/>
        </w:rPr>
      </w:pPr>
    </w:p>
    <w:p w14:paraId="277E0CB1" w14:textId="77777777" w:rsidR="00FC2B42" w:rsidRDefault="00FC2B42" w:rsidP="00FC2B42">
      <w:pPr>
        <w:jc w:val="both"/>
        <w:rPr>
          <w:sz w:val="24"/>
          <w:szCs w:val="24"/>
        </w:rPr>
      </w:pPr>
    </w:p>
    <w:p w14:paraId="5F78E7AD" w14:textId="77777777" w:rsidR="00FC2B42" w:rsidRDefault="00FC2B42" w:rsidP="00FC2B42">
      <w:pPr>
        <w:jc w:val="both"/>
        <w:rPr>
          <w:sz w:val="24"/>
          <w:szCs w:val="24"/>
        </w:rPr>
      </w:pPr>
    </w:p>
    <w:p w14:paraId="3C5CBE33" w14:textId="77777777" w:rsidR="00FC2B42" w:rsidRDefault="00FC2B42" w:rsidP="00FC2B42">
      <w:pPr>
        <w:jc w:val="both"/>
        <w:rPr>
          <w:sz w:val="24"/>
          <w:szCs w:val="24"/>
        </w:rPr>
      </w:pPr>
    </w:p>
    <w:p w14:paraId="0DAE264B" w14:textId="77777777" w:rsidR="00FC2B42" w:rsidRDefault="00FC2B42" w:rsidP="00FC2B42">
      <w:pPr>
        <w:jc w:val="both"/>
        <w:rPr>
          <w:sz w:val="24"/>
          <w:szCs w:val="24"/>
        </w:rPr>
      </w:pPr>
    </w:p>
    <w:p w14:paraId="4175FCF6" w14:textId="77777777" w:rsidR="00FC2B42" w:rsidRDefault="00FC2B42" w:rsidP="00FC2B42">
      <w:pPr>
        <w:jc w:val="both"/>
        <w:rPr>
          <w:sz w:val="24"/>
          <w:szCs w:val="24"/>
        </w:rPr>
      </w:pPr>
    </w:p>
    <w:p w14:paraId="74888B2D" w14:textId="77777777" w:rsidR="00FC2B42" w:rsidRDefault="00FC2B42" w:rsidP="00FC2B42">
      <w:pPr>
        <w:jc w:val="both"/>
        <w:rPr>
          <w:sz w:val="24"/>
          <w:szCs w:val="24"/>
        </w:rPr>
      </w:pPr>
    </w:p>
    <w:p w14:paraId="658BFF35" w14:textId="30C65D30" w:rsidR="00FC2B42" w:rsidRDefault="00825D89" w:rsidP="00FC2B42">
      <w:pPr>
        <w:jc w:val="both"/>
      </w:pPr>
      <w:r>
        <w:rPr>
          <w:noProof/>
        </w:rPr>
        <w:object w:dxaOrig="8520" w:dyaOrig="8520" w14:anchorId="29CC3402">
          <v:shape id="_x0000_i1027" type="#_x0000_t75" alt="" style="width:426pt;height:426pt;mso-width-percent:0;mso-height-percent:0;mso-width-percent:0;mso-height-percent:0" o:ole="">
            <v:imagedata r:id="rId12" o:title=""/>
          </v:shape>
          <o:OLEObject Type="Embed" ProgID="AcroExch.Document.DC" ShapeID="_x0000_i1027" DrawAspect="Content" ObjectID="_1651517134" r:id="rId13"/>
        </w:object>
      </w:r>
    </w:p>
    <w:p w14:paraId="5776B189" w14:textId="77777777" w:rsidR="00FC2B42" w:rsidRPr="00FC2B42" w:rsidRDefault="00FC2B42" w:rsidP="00FC2B42">
      <w:pPr>
        <w:jc w:val="both"/>
        <w:rPr>
          <w:sz w:val="24"/>
          <w:szCs w:val="24"/>
          <w:lang w:val="en-US"/>
        </w:rPr>
      </w:pPr>
      <w:r w:rsidRPr="00FC2B42">
        <w:rPr>
          <w:sz w:val="24"/>
          <w:szCs w:val="24"/>
          <w:lang w:val="en-US"/>
        </w:rPr>
        <w:t>Figure 5. Linear regression of mass-specific thrust (N kg</w:t>
      </w:r>
      <w:r w:rsidRPr="00FC2B42">
        <w:rPr>
          <w:sz w:val="24"/>
          <w:szCs w:val="24"/>
          <w:vertAlign w:val="superscript"/>
          <w:lang w:val="en-US"/>
        </w:rPr>
        <w:t>-1</w:t>
      </w:r>
      <w:r w:rsidRPr="00FC2B42">
        <w:rPr>
          <w:sz w:val="24"/>
          <w:szCs w:val="24"/>
          <w:lang w:val="en-US"/>
        </w:rPr>
        <w:t xml:space="preserve">) versus the ratio of fluke area over total body length. Green, orange, and blue points correspond to minke, humpback, and blue whales. </w:t>
      </w:r>
    </w:p>
    <w:p w14:paraId="01D847FF" w14:textId="77777777" w:rsidR="00FC2B42" w:rsidRDefault="00FC2B42" w:rsidP="00FC2B42">
      <w:pPr>
        <w:jc w:val="both"/>
        <w:rPr>
          <w:sz w:val="24"/>
          <w:szCs w:val="24"/>
        </w:rPr>
      </w:pPr>
    </w:p>
    <w:p w14:paraId="5A4CFCE1" w14:textId="77777777" w:rsidR="00FC2B42" w:rsidRDefault="00FC2B42" w:rsidP="00FC2B42">
      <w:pPr>
        <w:jc w:val="both"/>
        <w:rPr>
          <w:sz w:val="24"/>
          <w:szCs w:val="24"/>
        </w:rPr>
      </w:pPr>
    </w:p>
    <w:p w14:paraId="568E2212" w14:textId="77777777" w:rsidR="00FC2B42" w:rsidRDefault="00FC2B42" w:rsidP="00FC2B42">
      <w:pPr>
        <w:jc w:val="both"/>
        <w:rPr>
          <w:sz w:val="24"/>
          <w:szCs w:val="24"/>
        </w:rPr>
      </w:pPr>
    </w:p>
    <w:p w14:paraId="25BE00AE" w14:textId="77777777" w:rsidR="00FC2B42" w:rsidRDefault="00FC2B42" w:rsidP="00FC2B42">
      <w:pPr>
        <w:jc w:val="both"/>
        <w:rPr>
          <w:sz w:val="24"/>
          <w:szCs w:val="24"/>
        </w:rPr>
      </w:pPr>
    </w:p>
    <w:p w14:paraId="6A827CD4" w14:textId="77777777" w:rsidR="00FC2B42" w:rsidRDefault="00FC2B42" w:rsidP="00FC2B42">
      <w:pPr>
        <w:jc w:val="both"/>
        <w:rPr>
          <w:sz w:val="24"/>
          <w:szCs w:val="24"/>
        </w:rPr>
      </w:pPr>
    </w:p>
    <w:p w14:paraId="2AFBB6FF" w14:textId="77777777" w:rsidR="00FC2B42" w:rsidRDefault="00FC2B42" w:rsidP="00FC2B42">
      <w:pPr>
        <w:jc w:val="both"/>
        <w:rPr>
          <w:sz w:val="24"/>
          <w:szCs w:val="24"/>
        </w:rPr>
      </w:pPr>
    </w:p>
    <w:p w14:paraId="15A81048" w14:textId="77777777" w:rsidR="00FC2B42" w:rsidRDefault="00FC2B42" w:rsidP="00FC2B42">
      <w:pPr>
        <w:jc w:val="both"/>
        <w:rPr>
          <w:sz w:val="24"/>
          <w:szCs w:val="24"/>
        </w:rPr>
      </w:pPr>
    </w:p>
    <w:p w14:paraId="6B85641C" w14:textId="77777777" w:rsidR="00FC2B42" w:rsidRDefault="00FC2B42" w:rsidP="00FC2B42">
      <w:pPr>
        <w:jc w:val="both"/>
        <w:rPr>
          <w:sz w:val="24"/>
          <w:szCs w:val="24"/>
        </w:rPr>
      </w:pPr>
    </w:p>
    <w:p w14:paraId="775E6AB9" w14:textId="77777777" w:rsidR="00FC2B42" w:rsidRDefault="00FC2B42" w:rsidP="00FC2B42">
      <w:pPr>
        <w:jc w:val="both"/>
        <w:rPr>
          <w:sz w:val="24"/>
          <w:szCs w:val="24"/>
        </w:rPr>
      </w:pPr>
    </w:p>
    <w:p w14:paraId="4536C8AF" w14:textId="77777777" w:rsidR="00FC2B42" w:rsidRDefault="00FC2B42" w:rsidP="00FC2B42">
      <w:pPr>
        <w:jc w:val="both"/>
        <w:rPr>
          <w:sz w:val="24"/>
          <w:szCs w:val="24"/>
        </w:rPr>
      </w:pPr>
    </w:p>
    <w:p w14:paraId="77C10A10" w14:textId="4906E4B0" w:rsidR="00FC2B42" w:rsidRDefault="00825D89" w:rsidP="00FC2B42">
      <w:pPr>
        <w:jc w:val="both"/>
      </w:pPr>
      <w:r>
        <w:rPr>
          <w:noProof/>
        </w:rPr>
        <w:object w:dxaOrig="8520" w:dyaOrig="8520" w14:anchorId="4D760CB3">
          <v:shape id="_x0000_i1028" type="#_x0000_t75" alt="" style="width:426pt;height:426pt;mso-width-percent:0;mso-height-percent:0;mso-width-percent:0;mso-height-percent:0" o:ole="">
            <v:imagedata r:id="rId14" o:title=""/>
          </v:shape>
          <o:OLEObject Type="Embed" ProgID="AcroExch.Document.DC" ShapeID="_x0000_i1028" DrawAspect="Content" ObjectID="_1651517135" r:id="rId15"/>
        </w:object>
      </w:r>
    </w:p>
    <w:p w14:paraId="28D4D710" w14:textId="77777777" w:rsidR="00FC2B42" w:rsidRPr="00FC2B42" w:rsidRDefault="00FC2B42" w:rsidP="00FC2B42">
      <w:pPr>
        <w:jc w:val="both"/>
        <w:rPr>
          <w:sz w:val="24"/>
          <w:szCs w:val="24"/>
          <w:lang w:val="en-US"/>
        </w:rPr>
      </w:pPr>
      <w:r w:rsidRPr="00FC2B42">
        <w:rPr>
          <w:sz w:val="24"/>
          <w:szCs w:val="24"/>
          <w:lang w:val="en-US"/>
        </w:rPr>
        <w:t xml:space="preserve">Figure 6. Linear regressions of drag coefficient versus Reynolds number for empirically-derived tag data (points and solid line) and a simple rigid-body model comparison using equations derived from Hoerner (1962) (dotted line). Green, orange, and blue points correspond to minke, humpback, and blue whales. </w:t>
      </w:r>
    </w:p>
    <w:p w14:paraId="62EF0FC6" w14:textId="77777777" w:rsidR="00FC2B42" w:rsidRDefault="00FC2B42" w:rsidP="00FC2B42">
      <w:pPr>
        <w:jc w:val="both"/>
        <w:rPr>
          <w:sz w:val="24"/>
          <w:szCs w:val="24"/>
        </w:rPr>
      </w:pPr>
    </w:p>
    <w:p w14:paraId="6889B5C1" w14:textId="77777777" w:rsidR="00FC2B42" w:rsidRDefault="00FC2B42" w:rsidP="00FC2B42">
      <w:pPr>
        <w:jc w:val="both"/>
        <w:rPr>
          <w:sz w:val="24"/>
          <w:szCs w:val="24"/>
        </w:rPr>
      </w:pPr>
    </w:p>
    <w:p w14:paraId="060EAD65" w14:textId="77777777" w:rsidR="00FC2B42" w:rsidRDefault="00FC2B42" w:rsidP="00FC2B42">
      <w:pPr>
        <w:jc w:val="both"/>
        <w:rPr>
          <w:sz w:val="24"/>
          <w:szCs w:val="24"/>
        </w:rPr>
      </w:pPr>
    </w:p>
    <w:p w14:paraId="5A967FC1" w14:textId="77777777" w:rsidR="00FC2B42" w:rsidRDefault="00FC2B42" w:rsidP="00FC2B42">
      <w:pPr>
        <w:jc w:val="both"/>
        <w:rPr>
          <w:sz w:val="24"/>
          <w:szCs w:val="24"/>
        </w:rPr>
      </w:pPr>
    </w:p>
    <w:p w14:paraId="5AAFE61B" w14:textId="77777777" w:rsidR="00FC2B42" w:rsidRDefault="00FC2B42" w:rsidP="00FC2B42">
      <w:pPr>
        <w:jc w:val="both"/>
        <w:rPr>
          <w:sz w:val="24"/>
          <w:szCs w:val="24"/>
        </w:rPr>
      </w:pPr>
    </w:p>
    <w:p w14:paraId="291B6F3B" w14:textId="77777777" w:rsidR="00FC2B42" w:rsidRDefault="00FC2B42" w:rsidP="00FC2B42">
      <w:pPr>
        <w:jc w:val="both"/>
        <w:rPr>
          <w:sz w:val="24"/>
          <w:szCs w:val="24"/>
        </w:rPr>
      </w:pPr>
    </w:p>
    <w:p w14:paraId="1C86E09C" w14:textId="77777777" w:rsidR="00FC2B42" w:rsidRDefault="00FC2B42" w:rsidP="00FC2B42">
      <w:pPr>
        <w:jc w:val="both"/>
        <w:rPr>
          <w:sz w:val="24"/>
          <w:szCs w:val="24"/>
        </w:rPr>
      </w:pPr>
    </w:p>
    <w:p w14:paraId="7D6380A8" w14:textId="77777777" w:rsidR="00FC2B42" w:rsidRDefault="00FC2B42" w:rsidP="00FC2B42">
      <w:pPr>
        <w:jc w:val="both"/>
        <w:rPr>
          <w:sz w:val="24"/>
          <w:szCs w:val="24"/>
        </w:rPr>
      </w:pPr>
    </w:p>
    <w:p w14:paraId="0440325F" w14:textId="77777777" w:rsidR="00FC2B42" w:rsidRDefault="00FC2B42" w:rsidP="00FC2B42">
      <w:pPr>
        <w:jc w:val="both"/>
        <w:rPr>
          <w:sz w:val="24"/>
          <w:szCs w:val="24"/>
        </w:rPr>
      </w:pPr>
    </w:p>
    <w:p w14:paraId="0EC3F374" w14:textId="565A2F17" w:rsidR="00FC2B42" w:rsidRDefault="00825D89" w:rsidP="00FC2B42">
      <w:pPr>
        <w:jc w:val="both"/>
      </w:pPr>
      <w:r>
        <w:rPr>
          <w:noProof/>
        </w:rPr>
        <w:object w:dxaOrig="12800" w:dyaOrig="6400" w14:anchorId="24CEDBA3">
          <v:shape id="_x0000_i1029" type="#_x0000_t75" alt="" style="width:454.8pt;height:228pt;mso-width-percent:0;mso-height-percent:0;mso-width-percent:0;mso-height-percent:0" o:ole="">
            <v:imagedata r:id="rId16" o:title=""/>
          </v:shape>
          <o:OLEObject Type="Embed" ProgID="AcroExch.Document.DC" ShapeID="_x0000_i1029" DrawAspect="Content" ObjectID="_1651517136" r:id="rId17"/>
        </w:object>
      </w:r>
    </w:p>
    <w:p w14:paraId="52DE3CC2" w14:textId="77777777" w:rsidR="00FC2B42" w:rsidRPr="00FC2B42" w:rsidRDefault="00FC2B42" w:rsidP="00FC2B42">
      <w:pPr>
        <w:jc w:val="both"/>
        <w:rPr>
          <w:sz w:val="24"/>
          <w:szCs w:val="24"/>
          <w:lang w:val="en-US"/>
        </w:rPr>
      </w:pPr>
      <w:r w:rsidRPr="00FC2B42">
        <w:rPr>
          <w:sz w:val="24"/>
          <w:szCs w:val="24"/>
          <w:lang w:val="en-US"/>
        </w:rPr>
        <w:t>Figure 7. Linear regressions of propulsive efficiency versus swimming speed (m s</w:t>
      </w:r>
      <w:r w:rsidRPr="00FC2B42">
        <w:rPr>
          <w:sz w:val="24"/>
          <w:szCs w:val="24"/>
          <w:vertAlign w:val="superscript"/>
          <w:lang w:val="en-US"/>
        </w:rPr>
        <w:t>-1</w:t>
      </w:r>
      <w:r w:rsidRPr="00FC2B42">
        <w:rPr>
          <w:sz w:val="24"/>
          <w:szCs w:val="24"/>
          <w:lang w:val="en-US"/>
        </w:rPr>
        <w:t>) (left) and total body length (m) (right). Green, orange, and blue points correspond to minke, humpback, and blue whales.</w:t>
      </w:r>
    </w:p>
    <w:p w14:paraId="3C103E50" w14:textId="77777777" w:rsidR="00FC2B42" w:rsidRDefault="00FC2B42" w:rsidP="00FC2B42">
      <w:pPr>
        <w:jc w:val="both"/>
        <w:rPr>
          <w:sz w:val="24"/>
          <w:szCs w:val="24"/>
        </w:rPr>
      </w:pPr>
    </w:p>
    <w:p w14:paraId="02E0BA62" w14:textId="77777777" w:rsidR="00FC2B42" w:rsidRDefault="00FC2B42" w:rsidP="00FC2B42">
      <w:pPr>
        <w:jc w:val="both"/>
        <w:rPr>
          <w:sz w:val="24"/>
          <w:szCs w:val="24"/>
        </w:rPr>
      </w:pPr>
    </w:p>
    <w:p w14:paraId="025AF6BB" w14:textId="77777777" w:rsidR="00FC2B42" w:rsidRDefault="00FC2B42" w:rsidP="00FC2B42">
      <w:pPr>
        <w:jc w:val="both"/>
        <w:rPr>
          <w:sz w:val="24"/>
          <w:szCs w:val="24"/>
        </w:rPr>
      </w:pPr>
    </w:p>
    <w:p w14:paraId="76B80F17" w14:textId="77777777" w:rsidR="00FC2B42" w:rsidRDefault="00FC2B42" w:rsidP="00FC2B42">
      <w:pPr>
        <w:jc w:val="both"/>
        <w:rPr>
          <w:sz w:val="24"/>
          <w:szCs w:val="24"/>
        </w:rPr>
      </w:pPr>
    </w:p>
    <w:p w14:paraId="5B4D9E92" w14:textId="77777777" w:rsidR="00FC2B42" w:rsidRDefault="00FC2B42" w:rsidP="00FC2B42">
      <w:pPr>
        <w:jc w:val="both"/>
        <w:rPr>
          <w:sz w:val="24"/>
          <w:szCs w:val="24"/>
        </w:rPr>
      </w:pPr>
    </w:p>
    <w:p w14:paraId="4BC92B11" w14:textId="77777777" w:rsidR="00FC2B42" w:rsidRDefault="00FC2B42" w:rsidP="00FC2B42">
      <w:pPr>
        <w:jc w:val="both"/>
        <w:rPr>
          <w:sz w:val="24"/>
          <w:szCs w:val="24"/>
        </w:rPr>
      </w:pPr>
    </w:p>
    <w:p w14:paraId="7F8617D1" w14:textId="77777777" w:rsidR="00FC2B42" w:rsidRDefault="00FC2B42" w:rsidP="00FC2B42">
      <w:pPr>
        <w:jc w:val="both"/>
        <w:rPr>
          <w:sz w:val="24"/>
          <w:szCs w:val="24"/>
        </w:rPr>
      </w:pPr>
    </w:p>
    <w:p w14:paraId="564CBBAA" w14:textId="77777777" w:rsidR="00FC2B42" w:rsidRDefault="00FC2B42" w:rsidP="00FC2B42">
      <w:pPr>
        <w:jc w:val="both"/>
        <w:rPr>
          <w:sz w:val="24"/>
          <w:szCs w:val="24"/>
        </w:rPr>
      </w:pPr>
    </w:p>
    <w:p w14:paraId="0EA64600" w14:textId="77777777" w:rsidR="00FC2B42" w:rsidRDefault="00FC2B42" w:rsidP="00FC2B42">
      <w:pPr>
        <w:jc w:val="both"/>
        <w:rPr>
          <w:sz w:val="24"/>
          <w:szCs w:val="24"/>
        </w:rPr>
      </w:pPr>
    </w:p>
    <w:p w14:paraId="1BD838B5" w14:textId="77777777" w:rsidR="00FC2B42" w:rsidRDefault="00FC2B42" w:rsidP="00FC2B42">
      <w:pPr>
        <w:jc w:val="both"/>
        <w:rPr>
          <w:sz w:val="24"/>
          <w:szCs w:val="24"/>
        </w:rPr>
      </w:pPr>
    </w:p>
    <w:p w14:paraId="51042EE7" w14:textId="77777777" w:rsidR="00FC2B42" w:rsidRDefault="00FC2B42" w:rsidP="00FC2B42">
      <w:pPr>
        <w:jc w:val="both"/>
        <w:rPr>
          <w:sz w:val="24"/>
          <w:szCs w:val="24"/>
        </w:rPr>
      </w:pPr>
    </w:p>
    <w:p w14:paraId="53EF0071" w14:textId="77777777" w:rsidR="00FC2B42" w:rsidRDefault="00FC2B42" w:rsidP="00FC2B42">
      <w:pPr>
        <w:jc w:val="both"/>
        <w:rPr>
          <w:sz w:val="24"/>
          <w:szCs w:val="24"/>
        </w:rPr>
      </w:pPr>
    </w:p>
    <w:p w14:paraId="12F0C8BE" w14:textId="77777777" w:rsidR="00FC2B42" w:rsidRDefault="00FC2B42" w:rsidP="00FC2B42">
      <w:pPr>
        <w:jc w:val="both"/>
        <w:rPr>
          <w:sz w:val="24"/>
          <w:szCs w:val="24"/>
        </w:rPr>
      </w:pPr>
    </w:p>
    <w:p w14:paraId="3DB1A63E" w14:textId="77777777" w:rsidR="00FC2B42" w:rsidRDefault="00FC2B42" w:rsidP="00FC2B42">
      <w:pPr>
        <w:jc w:val="both"/>
        <w:rPr>
          <w:sz w:val="24"/>
          <w:szCs w:val="24"/>
        </w:rPr>
      </w:pPr>
    </w:p>
    <w:p w14:paraId="63437429" w14:textId="77777777" w:rsidR="00FC2B42" w:rsidRDefault="00FC2B42" w:rsidP="00FC2B42">
      <w:pPr>
        <w:jc w:val="both"/>
        <w:rPr>
          <w:sz w:val="24"/>
          <w:szCs w:val="24"/>
        </w:rPr>
      </w:pPr>
    </w:p>
    <w:p w14:paraId="2DCC285B" w14:textId="77777777" w:rsidR="00FC2B42" w:rsidRDefault="00FC2B42" w:rsidP="00FC2B42">
      <w:pPr>
        <w:jc w:val="both"/>
        <w:rPr>
          <w:sz w:val="24"/>
          <w:szCs w:val="24"/>
        </w:rPr>
      </w:pPr>
    </w:p>
    <w:p w14:paraId="0C34EE46" w14:textId="77777777" w:rsidR="00FC2B42" w:rsidRDefault="00FC2B42" w:rsidP="00FC2B42">
      <w:pPr>
        <w:jc w:val="both"/>
        <w:rPr>
          <w:sz w:val="24"/>
          <w:szCs w:val="24"/>
        </w:rPr>
      </w:pPr>
    </w:p>
    <w:p w14:paraId="01609FE4" w14:textId="77777777" w:rsidR="00FC2B42" w:rsidRDefault="00FC2B42" w:rsidP="00FC2B42">
      <w:pPr>
        <w:jc w:val="both"/>
        <w:rPr>
          <w:sz w:val="24"/>
          <w:szCs w:val="24"/>
        </w:rPr>
      </w:pPr>
    </w:p>
    <w:p w14:paraId="72E2929D" w14:textId="77777777" w:rsidR="00FC2B42" w:rsidRDefault="00FC2B42" w:rsidP="00FC2B42">
      <w:pPr>
        <w:jc w:val="both"/>
        <w:rPr>
          <w:sz w:val="24"/>
          <w:szCs w:val="24"/>
        </w:rPr>
      </w:pPr>
    </w:p>
    <w:p w14:paraId="546203D4" w14:textId="77777777" w:rsidR="00FC2B42" w:rsidRDefault="00FC2B42" w:rsidP="00FC2B42">
      <w:pPr>
        <w:jc w:val="both"/>
        <w:rPr>
          <w:sz w:val="24"/>
          <w:szCs w:val="24"/>
        </w:rPr>
      </w:pPr>
    </w:p>
    <w:p w14:paraId="7FF16D95" w14:textId="77777777" w:rsidR="00FC2B42" w:rsidRDefault="00FC2B42" w:rsidP="00FC2B42">
      <w:pPr>
        <w:jc w:val="both"/>
        <w:rPr>
          <w:sz w:val="24"/>
          <w:szCs w:val="24"/>
        </w:rPr>
      </w:pPr>
    </w:p>
    <w:p w14:paraId="6C05DA13" w14:textId="77777777" w:rsidR="00FC2B42" w:rsidRDefault="00FC2B42" w:rsidP="00FC2B42">
      <w:pPr>
        <w:jc w:val="both"/>
        <w:rPr>
          <w:sz w:val="24"/>
          <w:szCs w:val="24"/>
        </w:rPr>
      </w:pPr>
    </w:p>
    <w:p w14:paraId="3A80C105" w14:textId="77777777" w:rsidR="00FC2B42" w:rsidRDefault="00FC2B42" w:rsidP="00FC2B42">
      <w:pPr>
        <w:jc w:val="both"/>
        <w:rPr>
          <w:sz w:val="24"/>
          <w:szCs w:val="24"/>
        </w:rPr>
      </w:pPr>
    </w:p>
    <w:p w14:paraId="7A4BA527" w14:textId="7AFF1556" w:rsidR="00FC2B42" w:rsidRDefault="00FC2B42" w:rsidP="00FC2B42">
      <w:pPr>
        <w:jc w:val="both"/>
        <w:rPr>
          <w:sz w:val="24"/>
          <w:szCs w:val="24"/>
        </w:rPr>
      </w:pPr>
    </w:p>
    <w:p w14:paraId="2E494E9B" w14:textId="783F831E" w:rsidR="00FC2B42" w:rsidRDefault="00FC2B42" w:rsidP="00FC2B42">
      <w:pPr>
        <w:jc w:val="both"/>
        <w:rPr>
          <w:sz w:val="24"/>
          <w:szCs w:val="24"/>
        </w:rPr>
      </w:pPr>
    </w:p>
    <w:p w14:paraId="59FC4A4E" w14:textId="26E280B3" w:rsidR="00FC2B42" w:rsidRPr="00FC2B42" w:rsidRDefault="00FC2B42" w:rsidP="00FC2B42">
      <w:pPr>
        <w:rPr>
          <w:sz w:val="24"/>
          <w:szCs w:val="24"/>
        </w:rPr>
      </w:pPr>
      <w:r w:rsidRPr="00FC2B42">
        <w:rPr>
          <w:noProof/>
          <w:sz w:val="24"/>
          <w:szCs w:val="24"/>
          <w:lang w:val="en-US"/>
        </w:rPr>
        <mc:AlternateContent>
          <mc:Choice Requires="wpg">
            <w:drawing>
              <wp:anchor distT="0" distB="0" distL="114300" distR="114300" simplePos="0" relativeHeight="251661312" behindDoc="0" locked="0" layoutInCell="1" allowOverlap="1" wp14:anchorId="4DD27A75" wp14:editId="4910BA33">
                <wp:simplePos x="0" y="0"/>
                <wp:positionH relativeFrom="column">
                  <wp:posOffset>178435</wp:posOffset>
                </wp:positionH>
                <wp:positionV relativeFrom="paragraph">
                  <wp:posOffset>82389</wp:posOffset>
                </wp:positionV>
                <wp:extent cx="5549900" cy="4622800"/>
                <wp:effectExtent l="0" t="0" r="0" b="0"/>
                <wp:wrapNone/>
                <wp:docPr id="23" name="Group 3"/>
                <wp:cNvGraphicFramePr/>
                <a:graphic xmlns:a="http://schemas.openxmlformats.org/drawingml/2006/main">
                  <a:graphicData uri="http://schemas.microsoft.com/office/word/2010/wordprocessingGroup">
                    <wpg:wgp>
                      <wpg:cNvGrpSpPr/>
                      <wpg:grpSpPr>
                        <a:xfrm>
                          <a:off x="0" y="0"/>
                          <a:ext cx="5549900" cy="4622800"/>
                          <a:chOff x="0" y="0"/>
                          <a:chExt cx="7040461" cy="6674114"/>
                        </a:xfrm>
                      </wpg:grpSpPr>
                      <pic:pic xmlns:pic="http://schemas.openxmlformats.org/drawingml/2006/picture">
                        <pic:nvPicPr>
                          <pic:cNvPr id="24" name="Picture 24"/>
                          <pic:cNvPicPr/>
                        </pic:nvPicPr>
                        <pic:blipFill>
                          <a:blip r:embed="rId18"/>
                          <a:stretch>
                            <a:fillRect/>
                          </a:stretch>
                        </pic:blipFill>
                        <pic:spPr>
                          <a:xfrm>
                            <a:off x="0" y="0"/>
                            <a:ext cx="6674114" cy="6674114"/>
                          </a:xfrm>
                          <a:prstGeom prst="rect">
                            <a:avLst/>
                          </a:prstGeom>
                        </pic:spPr>
                      </pic:pic>
                      <pic:pic xmlns:pic="http://schemas.openxmlformats.org/drawingml/2006/picture">
                        <pic:nvPicPr>
                          <pic:cNvPr id="25" name="Picture 25"/>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759329" y="2352440"/>
                            <a:ext cx="1186972" cy="428299"/>
                          </a:xfrm>
                          <a:prstGeom prst="rect">
                            <a:avLst/>
                          </a:prstGeom>
                        </pic:spPr>
                      </pic:pic>
                      <pic:pic xmlns:pic="http://schemas.openxmlformats.org/drawingml/2006/picture">
                        <pic:nvPicPr>
                          <pic:cNvPr id="26" name="Picture 2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1734580" y="1601413"/>
                            <a:ext cx="1105982" cy="711976"/>
                          </a:xfrm>
                          <a:prstGeom prst="rect">
                            <a:avLst/>
                          </a:prstGeom>
                        </pic:spPr>
                      </pic:pic>
                      <pic:pic xmlns:pic="http://schemas.openxmlformats.org/drawingml/2006/picture">
                        <pic:nvPicPr>
                          <pic:cNvPr id="27" name="Picture 27"/>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1872511" y="887851"/>
                            <a:ext cx="1487654" cy="592737"/>
                          </a:xfrm>
                          <a:prstGeom prst="rect">
                            <a:avLst/>
                          </a:prstGeom>
                        </pic:spPr>
                      </pic:pic>
                      <pic:pic xmlns:pic="http://schemas.openxmlformats.org/drawingml/2006/picture">
                        <pic:nvPicPr>
                          <pic:cNvPr id="28" name="Picture 28"/>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4689957" y="1169480"/>
                            <a:ext cx="1623274" cy="558406"/>
                          </a:xfrm>
                          <a:prstGeom prst="rect">
                            <a:avLst/>
                          </a:prstGeom>
                        </pic:spPr>
                      </pic:pic>
                      <pic:pic xmlns:pic="http://schemas.openxmlformats.org/drawingml/2006/picture">
                        <pic:nvPicPr>
                          <pic:cNvPr id="29" name="Picture 29"/>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893454" y="3344081"/>
                            <a:ext cx="1095352" cy="575059"/>
                          </a:xfrm>
                          <a:prstGeom prst="rect">
                            <a:avLst/>
                          </a:prstGeom>
                        </pic:spPr>
                      </pic:pic>
                      <pic:pic xmlns:pic="http://schemas.openxmlformats.org/drawingml/2006/picture">
                        <pic:nvPicPr>
                          <pic:cNvPr id="30" name="Picture 30"/>
                          <pic:cNvPicPr>
                            <a:picLocks noChangeAspect="1"/>
                          </pic:cNvPicPr>
                        </pic:nvPicPr>
                        <pic:blipFill rotWithShape="1">
                          <a:blip r:embed="rId24" cstate="print">
                            <a:extLst>
                              <a:ext uri="{28A0092B-C50C-407E-A947-70E740481C1C}">
                                <a14:useLocalDpi xmlns:a14="http://schemas.microsoft.com/office/drawing/2010/main" val="0"/>
                              </a:ext>
                            </a:extLst>
                          </a:blip>
                          <a:srcRect l="8859" r="7380"/>
                          <a:stretch/>
                        </pic:blipFill>
                        <pic:spPr>
                          <a:xfrm>
                            <a:off x="1116600" y="4286900"/>
                            <a:ext cx="1254746" cy="459350"/>
                          </a:xfrm>
                          <a:prstGeom prst="rect">
                            <a:avLst/>
                          </a:prstGeom>
                        </pic:spPr>
                      </pic:pic>
                      <wps:wsp>
                        <wps:cNvPr id="31" name="TextBox 14"/>
                        <wps:cNvSpPr txBox="1"/>
                        <wps:spPr>
                          <a:xfrm>
                            <a:off x="4321391" y="4286730"/>
                            <a:ext cx="2719070" cy="1727200"/>
                          </a:xfrm>
                          <a:prstGeom prst="rect">
                            <a:avLst/>
                          </a:prstGeom>
                          <a:noFill/>
                        </wps:spPr>
                        <wps:txbx>
                          <w:txbxContent>
                            <w:p w14:paraId="6E0EE45E" w14:textId="77777777" w:rsidR="008A266F" w:rsidRDefault="008A266F" w:rsidP="00FC2B42">
                              <w:pPr>
                                <w:pStyle w:val="ListParagraph"/>
                                <w:numPr>
                                  <w:ilvl w:val="0"/>
                                  <w:numId w:val="3"/>
                                </w:numPr>
                                <w:rPr>
                                  <w:rFonts w:eastAsia="Times New Roman"/>
                                  <w:sz w:val="32"/>
                                </w:rPr>
                              </w:pPr>
                              <w:r>
                                <w:rPr>
                                  <w:rFonts w:ascii="Arial" w:hAnsi="Arial" w:cs="Arial"/>
                                  <w:color w:val="53B400"/>
                                  <w:kern w:val="24"/>
                                  <w:sz w:val="32"/>
                                  <w:szCs w:val="32"/>
                                </w:rPr>
                                <w:t>Mysticete Cetaceans</w:t>
                              </w:r>
                            </w:p>
                            <w:p w14:paraId="4C5BDFDC" w14:textId="77777777" w:rsidR="008A266F" w:rsidRDefault="008A266F" w:rsidP="00FC2B42">
                              <w:pPr>
                                <w:pStyle w:val="ListParagraph"/>
                                <w:numPr>
                                  <w:ilvl w:val="0"/>
                                  <w:numId w:val="3"/>
                                </w:numPr>
                                <w:rPr>
                                  <w:rFonts w:eastAsia="Times New Roman"/>
                                  <w:sz w:val="32"/>
                                </w:rPr>
                              </w:pPr>
                              <w:r>
                                <w:rPr>
                                  <w:rFonts w:ascii="Arial" w:hAnsi="Arial" w:cs="Arial"/>
                                  <w:color w:val="00C094"/>
                                  <w:kern w:val="24"/>
                                  <w:sz w:val="32"/>
                                  <w:szCs w:val="32"/>
                                </w:rPr>
                                <w:t>Odontocete Cetaceans</w:t>
                              </w:r>
                            </w:p>
                            <w:p w14:paraId="7BA7E28B" w14:textId="77777777" w:rsidR="008A266F" w:rsidRDefault="008A266F" w:rsidP="00FC2B42">
                              <w:pPr>
                                <w:pStyle w:val="ListParagraph"/>
                                <w:numPr>
                                  <w:ilvl w:val="0"/>
                                  <w:numId w:val="3"/>
                                </w:numPr>
                                <w:rPr>
                                  <w:rFonts w:eastAsia="Times New Roman"/>
                                  <w:sz w:val="32"/>
                                </w:rPr>
                              </w:pPr>
                              <w:r>
                                <w:rPr>
                                  <w:rFonts w:ascii="Arial" w:hAnsi="Arial" w:cs="Arial"/>
                                  <w:color w:val="00B6EB"/>
                                  <w:kern w:val="24"/>
                                  <w:sz w:val="32"/>
                                  <w:szCs w:val="32"/>
                                </w:rPr>
                                <w:t>Pinnipeds</w:t>
                              </w:r>
                            </w:p>
                            <w:p w14:paraId="72AAF6B7" w14:textId="77777777" w:rsidR="008A266F" w:rsidRDefault="008A266F" w:rsidP="00FC2B42">
                              <w:pPr>
                                <w:pStyle w:val="ListParagraph"/>
                                <w:numPr>
                                  <w:ilvl w:val="0"/>
                                  <w:numId w:val="3"/>
                                </w:numPr>
                                <w:rPr>
                                  <w:rFonts w:eastAsia="Times New Roman"/>
                                  <w:sz w:val="32"/>
                                </w:rPr>
                              </w:pPr>
                              <w:r>
                                <w:rPr>
                                  <w:rFonts w:ascii="Arial" w:hAnsi="Arial" w:cs="Arial"/>
                                  <w:color w:val="FB61D7"/>
                                  <w:kern w:val="24"/>
                                  <w:sz w:val="32"/>
                                  <w:szCs w:val="32"/>
                                </w:rPr>
                                <w:t>Sirenians (Manatee)</w:t>
                              </w:r>
                            </w:p>
                            <w:p w14:paraId="23C7AD03" w14:textId="77777777" w:rsidR="008A266F" w:rsidRDefault="008A266F" w:rsidP="00FC2B42">
                              <w:pPr>
                                <w:pStyle w:val="ListParagraph"/>
                                <w:numPr>
                                  <w:ilvl w:val="0"/>
                                  <w:numId w:val="3"/>
                                </w:numPr>
                                <w:rPr>
                                  <w:rFonts w:eastAsia="Times New Roman"/>
                                  <w:sz w:val="32"/>
                                </w:rPr>
                              </w:pPr>
                              <w:r>
                                <w:rPr>
                                  <w:rFonts w:ascii="Arial" w:hAnsi="Arial" w:cs="Arial"/>
                                  <w:color w:val="F8766D"/>
                                  <w:kern w:val="24"/>
                                  <w:sz w:val="32"/>
                                  <w:szCs w:val="32"/>
                                </w:rPr>
                                <w:t>Fish</w:t>
                              </w:r>
                            </w:p>
                            <w:p w14:paraId="3E452089" w14:textId="77777777" w:rsidR="008A266F" w:rsidRDefault="008A266F" w:rsidP="00FC2B42">
                              <w:pPr>
                                <w:pStyle w:val="ListParagraph"/>
                                <w:numPr>
                                  <w:ilvl w:val="0"/>
                                  <w:numId w:val="3"/>
                                </w:numPr>
                                <w:rPr>
                                  <w:rFonts w:eastAsia="Times New Roman"/>
                                  <w:sz w:val="32"/>
                                </w:rPr>
                              </w:pPr>
                              <w:r>
                                <w:rPr>
                                  <w:rFonts w:ascii="Arial" w:hAnsi="Arial" w:cs="Arial"/>
                                  <w:color w:val="A58AFF"/>
                                  <w:kern w:val="24"/>
                                  <w:sz w:val="32"/>
                                  <w:szCs w:val="32"/>
                                </w:rPr>
                                <w:t>Rodents (Muskrat)</w:t>
                              </w:r>
                            </w:p>
                            <w:p w14:paraId="7CFDF671" w14:textId="77777777" w:rsidR="008A266F" w:rsidRDefault="008A266F" w:rsidP="00FC2B42">
                              <w:pPr>
                                <w:pStyle w:val="ListParagraph"/>
                                <w:numPr>
                                  <w:ilvl w:val="0"/>
                                  <w:numId w:val="3"/>
                                </w:numPr>
                                <w:rPr>
                                  <w:rFonts w:eastAsia="Times New Roman"/>
                                  <w:sz w:val="32"/>
                                </w:rPr>
                              </w:pPr>
                              <w:r>
                                <w:rPr>
                                  <w:rFonts w:ascii="Arial" w:hAnsi="Arial" w:cs="Arial"/>
                                  <w:color w:val="C49A00"/>
                                  <w:kern w:val="24"/>
                                  <w:sz w:val="32"/>
                                  <w:szCs w:val="32"/>
                                </w:rPr>
                                <w:t>Humans</w:t>
                              </w:r>
                            </w:p>
                          </w:txbxContent>
                        </wps:txbx>
                        <wps:bodyPr wrap="square" rtlCol="0">
                          <a:noAutofit/>
                        </wps:bodyPr>
                      </wps:wsp>
                      <wpg:grpSp>
                        <wpg:cNvPr id="32" name="Group 32"/>
                        <wpg:cNvGrpSpPr/>
                        <wpg:grpSpPr>
                          <a:xfrm>
                            <a:off x="4317654" y="3455766"/>
                            <a:ext cx="2616835" cy="792480"/>
                            <a:chOff x="4317654" y="3455766"/>
                            <a:chExt cx="2616835" cy="792480"/>
                          </a:xfrm>
                        </wpg:grpSpPr>
                        <wps:wsp>
                          <wps:cNvPr id="33" name="TextBox 16"/>
                          <wps:cNvSpPr txBox="1"/>
                          <wps:spPr>
                            <a:xfrm>
                              <a:off x="4317654" y="3455766"/>
                              <a:ext cx="2616835" cy="792480"/>
                            </a:xfrm>
                            <a:prstGeom prst="rect">
                              <a:avLst/>
                            </a:prstGeom>
                            <a:noFill/>
                          </wps:spPr>
                          <wps:txbx>
                            <w:txbxContent>
                              <w:p w14:paraId="10DC5ABA" w14:textId="77777777" w:rsidR="008A266F" w:rsidRDefault="008A266F" w:rsidP="00FC2B42">
                                <w:pPr>
                                  <w:pStyle w:val="ListParagraph"/>
                                  <w:numPr>
                                    <w:ilvl w:val="0"/>
                                    <w:numId w:val="4"/>
                                  </w:numPr>
                                  <w:rPr>
                                    <w:rFonts w:eastAsia="Times New Roman"/>
                                    <w:sz w:val="32"/>
                                  </w:rPr>
                                </w:pPr>
                                <w:r>
                                  <w:rPr>
                                    <w:rFonts w:ascii="Arial" w:hAnsi="Arial" w:cs="Arial"/>
                                    <w:color w:val="595959" w:themeColor="text1" w:themeTint="A6"/>
                                    <w:kern w:val="24"/>
                                    <w:sz w:val="32"/>
                                    <w:szCs w:val="32"/>
                                  </w:rPr>
                                  <w:t>Oscillatory Swimming</w:t>
                                </w:r>
                              </w:p>
                              <w:p w14:paraId="7091554E" w14:textId="77777777" w:rsidR="008A266F" w:rsidRDefault="008A266F" w:rsidP="00FC2B42">
                                <w:pPr>
                                  <w:pStyle w:val="ListParagraph"/>
                                  <w:numPr>
                                    <w:ilvl w:val="0"/>
                                    <w:numId w:val="4"/>
                                  </w:numPr>
                                  <w:rPr>
                                    <w:rFonts w:eastAsia="Times New Roman"/>
                                    <w:sz w:val="32"/>
                                  </w:rPr>
                                </w:pPr>
                                <w:r>
                                  <w:rPr>
                                    <w:rFonts w:ascii="Arial" w:hAnsi="Arial" w:cs="Arial"/>
                                    <w:color w:val="595959" w:themeColor="text1" w:themeTint="A6"/>
                                    <w:kern w:val="24"/>
                                    <w:sz w:val="32"/>
                                    <w:szCs w:val="32"/>
                                  </w:rPr>
                                  <w:t>Undulatory Swimming</w:t>
                                </w:r>
                              </w:p>
                              <w:p w14:paraId="128272F8" w14:textId="77777777" w:rsidR="008A266F" w:rsidRDefault="008A266F" w:rsidP="00FC2B42">
                                <w:pPr>
                                  <w:pStyle w:val="ListParagraph"/>
                                  <w:numPr>
                                    <w:ilvl w:val="0"/>
                                    <w:numId w:val="4"/>
                                  </w:numPr>
                                  <w:rPr>
                                    <w:rFonts w:eastAsia="Times New Roman"/>
                                    <w:sz w:val="32"/>
                                  </w:rPr>
                                </w:pPr>
                                <w:r>
                                  <w:rPr>
                                    <w:rFonts w:ascii="Arial" w:hAnsi="Arial" w:cs="Arial"/>
                                    <w:color w:val="595959" w:themeColor="text1" w:themeTint="A6"/>
                                    <w:kern w:val="24"/>
                                    <w:sz w:val="32"/>
                                    <w:szCs w:val="32"/>
                                  </w:rPr>
                                  <w:t>Drag-Based Paddling</w:t>
                                </w:r>
                              </w:p>
                            </w:txbxContent>
                          </wps:txbx>
                          <wps:bodyPr wrap="square" rtlCol="0">
                            <a:noAutofit/>
                          </wps:bodyPr>
                        </wps:wsp>
                        <wps:wsp>
                          <wps:cNvPr id="34" name="Isosceles Triangle 18"/>
                          <wps:cNvSpPr/>
                          <wps:spPr>
                            <a:xfrm>
                              <a:off x="4392280" y="3817432"/>
                              <a:ext cx="105130" cy="90630"/>
                            </a:xfrm>
                            <a:prstGeom prst="triangle">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Rectangle 35"/>
                          <wps:cNvSpPr/>
                          <wps:spPr>
                            <a:xfrm>
                              <a:off x="4392280" y="3572874"/>
                              <a:ext cx="110169" cy="110169"/>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Oval 36"/>
                          <wps:cNvSpPr/>
                          <wps:spPr>
                            <a:xfrm>
                              <a:off x="4392280" y="4064768"/>
                              <a:ext cx="105130" cy="105130"/>
                            </a:xfrm>
                            <a:prstGeom prst="ellipse">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pic:pic xmlns:pic="http://schemas.openxmlformats.org/drawingml/2006/picture">
                        <pic:nvPicPr>
                          <pic:cNvPr id="37" name="Picture 37"/>
                          <pic:cNvPicPr>
                            <a:picLocks noChangeAspect="1"/>
                          </pic:cNvPicPr>
                        </pic:nvPicPr>
                        <pic:blipFill rotWithShape="1">
                          <a:blip r:embed="rId25" cstate="print">
                            <a:extLst>
                              <a:ext uri="{28A0092B-C50C-407E-A947-70E740481C1C}">
                                <a14:useLocalDpi xmlns:a14="http://schemas.microsoft.com/office/drawing/2010/main" val="0"/>
                              </a:ext>
                            </a:extLst>
                          </a:blip>
                          <a:srcRect l="8346" t="24755" r="9087" b="23935"/>
                          <a:stretch/>
                        </pic:blipFill>
                        <pic:spPr>
                          <a:xfrm>
                            <a:off x="881404" y="143916"/>
                            <a:ext cx="1124411" cy="69874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DD27A75" id="Group 3" o:spid="_x0000_s1026" style="position:absolute;margin-left:14.05pt;margin-top:6.5pt;width:437pt;height:364pt;z-index:251661312;mso-width-relative:margin;mso-height-relative:margin" coordsize="70404,66741"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">
                <v:shape id="Picture 24" o:spid="_x0000_s1027" type="#_x0000_t75" style="position:absolute;width:66741;height:66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">
                  <v:imagedata r:id="rId26" o:title=""/>
                </v:shape>
                <v:shape id="Picture 25" o:spid="_x0000_s1028" type="#_x0000_t75" style="position:absolute;left:7593;top:23524;width:11870;height:4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">
                  <v:imagedata r:id="rId27" o:title=""/>
                  <v:path arrowok="t"/>
                </v:shape>
                <v:shape id="Picture 26" o:spid="_x0000_s1029" type="#_x0000_t75" style="position:absolute;left:17345;top:16014;width:11060;height:7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">
                  <v:imagedata r:id="rId28" o:title=""/>
                  <v:path arrowok="t"/>
                </v:shape>
                <v:shape id="Picture 27" o:spid="_x0000_s1030" type="#_x0000_t75" style="position:absolute;left:18725;top:8878;width:14876;height:5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">
                  <v:imagedata r:id="rId29" o:title=""/>
                  <v:path arrowok="t"/>
                </v:shape>
                <v:shape id="Picture 28" o:spid="_x0000_s1031" type="#_x0000_t75" style="position:absolute;left:46899;top:11694;width:16233;height:5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">
                  <v:imagedata r:id="rId30" o:title=""/>
                  <v:path arrowok="t"/>
                </v:shape>
                <v:shape id="Picture 29" o:spid="_x0000_s1032" type="#_x0000_t75" style="position:absolute;left:8934;top:33440;width:10954;height:5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">
                  <v:imagedata r:id="rId31" o:title=""/>
                  <v:path arrowok="t"/>
                </v:shape>
                <v:shape id="Picture 30" o:spid="_x0000_s1033" type="#_x0000_t75" style="position:absolute;left:11166;top:42869;width:12547;height:45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">
                  <v:imagedata r:id="rId32" o:title="" cropleft="5806f" cropright="4837f"/>
                  <v:path arrowok="t"/>
                </v:shape>
                <v:shapetype id="_x0000_t202" coordsize="21600,21600" o:spt="202" path="m,l,21600r21600,l21600,xe">
                  <v:stroke joinstyle="miter"/>
                  <v:path gradientshapeok="t" o:connecttype="rect"/>
                </v:shapetype>
                <v:shape id="TextBox 14" o:spid="_x0000_s1034" type="#_x0000_t202" style="position:absolute;left:43213;top:42867;width:27191;height:17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6E0EE45E" w14:textId="77777777" w:rsidR="008A266F" w:rsidRDefault="008A266F" w:rsidP="00FC2B42">
                        <w:pPr>
                          <w:pStyle w:val="ListParagraph"/>
                          <w:numPr>
                            <w:ilvl w:val="0"/>
                            <w:numId w:val="3"/>
                          </w:numPr>
                          <w:rPr>
                            <w:rFonts w:eastAsia="Times New Roman"/>
                            <w:sz w:val="32"/>
                          </w:rPr>
                        </w:pPr>
                        <w:r>
                          <w:rPr>
                            <w:rFonts w:ascii="Arial" w:hAnsi="Arial" w:cs="Arial"/>
                            <w:color w:val="53B400"/>
                            <w:kern w:val="24"/>
                            <w:sz w:val="32"/>
                            <w:szCs w:val="32"/>
                          </w:rPr>
                          <w:t>Mysticete Cetaceans</w:t>
                        </w:r>
                      </w:p>
                      <w:p w14:paraId="4C5BDFDC" w14:textId="77777777" w:rsidR="008A266F" w:rsidRDefault="008A266F" w:rsidP="00FC2B42">
                        <w:pPr>
                          <w:pStyle w:val="ListParagraph"/>
                          <w:numPr>
                            <w:ilvl w:val="0"/>
                            <w:numId w:val="3"/>
                          </w:numPr>
                          <w:rPr>
                            <w:rFonts w:eastAsia="Times New Roman"/>
                            <w:sz w:val="32"/>
                          </w:rPr>
                        </w:pPr>
                        <w:r>
                          <w:rPr>
                            <w:rFonts w:ascii="Arial" w:hAnsi="Arial" w:cs="Arial"/>
                            <w:color w:val="00C094"/>
                            <w:kern w:val="24"/>
                            <w:sz w:val="32"/>
                            <w:szCs w:val="32"/>
                          </w:rPr>
                          <w:t>Odontocete Cetaceans</w:t>
                        </w:r>
                      </w:p>
                      <w:p w14:paraId="7BA7E28B" w14:textId="77777777" w:rsidR="008A266F" w:rsidRDefault="008A266F" w:rsidP="00FC2B42">
                        <w:pPr>
                          <w:pStyle w:val="ListParagraph"/>
                          <w:numPr>
                            <w:ilvl w:val="0"/>
                            <w:numId w:val="3"/>
                          </w:numPr>
                          <w:rPr>
                            <w:rFonts w:eastAsia="Times New Roman"/>
                            <w:sz w:val="32"/>
                          </w:rPr>
                        </w:pPr>
                        <w:r>
                          <w:rPr>
                            <w:rFonts w:ascii="Arial" w:hAnsi="Arial" w:cs="Arial"/>
                            <w:color w:val="00B6EB"/>
                            <w:kern w:val="24"/>
                            <w:sz w:val="32"/>
                            <w:szCs w:val="32"/>
                          </w:rPr>
                          <w:t>Pinnipeds</w:t>
                        </w:r>
                      </w:p>
                      <w:p w14:paraId="72AAF6B7" w14:textId="77777777" w:rsidR="008A266F" w:rsidRDefault="008A266F" w:rsidP="00FC2B42">
                        <w:pPr>
                          <w:pStyle w:val="ListParagraph"/>
                          <w:numPr>
                            <w:ilvl w:val="0"/>
                            <w:numId w:val="3"/>
                          </w:numPr>
                          <w:rPr>
                            <w:rFonts w:eastAsia="Times New Roman"/>
                            <w:sz w:val="32"/>
                          </w:rPr>
                        </w:pPr>
                        <w:r>
                          <w:rPr>
                            <w:rFonts w:ascii="Arial" w:hAnsi="Arial" w:cs="Arial"/>
                            <w:color w:val="FB61D7"/>
                            <w:kern w:val="24"/>
                            <w:sz w:val="32"/>
                            <w:szCs w:val="32"/>
                          </w:rPr>
                          <w:t>Sirenians (Manatee)</w:t>
                        </w:r>
                      </w:p>
                      <w:p w14:paraId="23C7AD03" w14:textId="77777777" w:rsidR="008A266F" w:rsidRDefault="008A266F" w:rsidP="00FC2B42">
                        <w:pPr>
                          <w:pStyle w:val="ListParagraph"/>
                          <w:numPr>
                            <w:ilvl w:val="0"/>
                            <w:numId w:val="3"/>
                          </w:numPr>
                          <w:rPr>
                            <w:rFonts w:eastAsia="Times New Roman"/>
                            <w:sz w:val="32"/>
                          </w:rPr>
                        </w:pPr>
                        <w:r>
                          <w:rPr>
                            <w:rFonts w:ascii="Arial" w:hAnsi="Arial" w:cs="Arial"/>
                            <w:color w:val="F8766D"/>
                            <w:kern w:val="24"/>
                            <w:sz w:val="32"/>
                            <w:szCs w:val="32"/>
                          </w:rPr>
                          <w:t>Fish</w:t>
                        </w:r>
                      </w:p>
                      <w:p w14:paraId="3E452089" w14:textId="77777777" w:rsidR="008A266F" w:rsidRDefault="008A266F" w:rsidP="00FC2B42">
                        <w:pPr>
                          <w:pStyle w:val="ListParagraph"/>
                          <w:numPr>
                            <w:ilvl w:val="0"/>
                            <w:numId w:val="3"/>
                          </w:numPr>
                          <w:rPr>
                            <w:rFonts w:eastAsia="Times New Roman"/>
                            <w:sz w:val="32"/>
                          </w:rPr>
                        </w:pPr>
                        <w:r>
                          <w:rPr>
                            <w:rFonts w:ascii="Arial" w:hAnsi="Arial" w:cs="Arial"/>
                            <w:color w:val="A58AFF"/>
                            <w:kern w:val="24"/>
                            <w:sz w:val="32"/>
                            <w:szCs w:val="32"/>
                          </w:rPr>
                          <w:t>Rodents (Muskrat)</w:t>
                        </w:r>
                      </w:p>
                      <w:p w14:paraId="7CFDF671" w14:textId="77777777" w:rsidR="008A266F" w:rsidRDefault="008A266F" w:rsidP="00FC2B42">
                        <w:pPr>
                          <w:pStyle w:val="ListParagraph"/>
                          <w:numPr>
                            <w:ilvl w:val="0"/>
                            <w:numId w:val="3"/>
                          </w:numPr>
                          <w:rPr>
                            <w:rFonts w:eastAsia="Times New Roman"/>
                            <w:sz w:val="32"/>
                          </w:rPr>
                        </w:pPr>
                        <w:r>
                          <w:rPr>
                            <w:rFonts w:ascii="Arial" w:hAnsi="Arial" w:cs="Arial"/>
                            <w:color w:val="C49A00"/>
                            <w:kern w:val="24"/>
                            <w:sz w:val="32"/>
                            <w:szCs w:val="32"/>
                          </w:rPr>
                          <w:t>Humans</w:t>
                        </w:r>
                      </w:p>
                    </w:txbxContent>
                  </v:textbox>
                </v:shape>
                <v:group id="Group 32" o:spid="_x0000_s1035" style="position:absolute;left:43176;top:34557;width:26168;height:7925" coordorigin="43176,34557" coordsize="26168,7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TextBox 16" o:spid="_x0000_s1036" type="#_x0000_t202" style="position:absolute;left:43176;top:34557;width:26168;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10DC5ABA" w14:textId="77777777" w:rsidR="008A266F" w:rsidRDefault="008A266F" w:rsidP="00FC2B42">
                          <w:pPr>
                            <w:pStyle w:val="ListParagraph"/>
                            <w:numPr>
                              <w:ilvl w:val="0"/>
                              <w:numId w:val="4"/>
                            </w:numPr>
                            <w:rPr>
                              <w:rFonts w:eastAsia="Times New Roman"/>
                              <w:sz w:val="32"/>
                            </w:rPr>
                          </w:pPr>
                          <w:r>
                            <w:rPr>
                              <w:rFonts w:ascii="Arial" w:hAnsi="Arial" w:cs="Arial"/>
                              <w:color w:val="595959" w:themeColor="text1" w:themeTint="A6"/>
                              <w:kern w:val="24"/>
                              <w:sz w:val="32"/>
                              <w:szCs w:val="32"/>
                            </w:rPr>
                            <w:t>Oscillatory Swimming</w:t>
                          </w:r>
                        </w:p>
                        <w:p w14:paraId="7091554E" w14:textId="77777777" w:rsidR="008A266F" w:rsidRDefault="008A266F" w:rsidP="00FC2B42">
                          <w:pPr>
                            <w:pStyle w:val="ListParagraph"/>
                            <w:numPr>
                              <w:ilvl w:val="0"/>
                              <w:numId w:val="4"/>
                            </w:numPr>
                            <w:rPr>
                              <w:rFonts w:eastAsia="Times New Roman"/>
                              <w:sz w:val="32"/>
                            </w:rPr>
                          </w:pPr>
                          <w:r>
                            <w:rPr>
                              <w:rFonts w:ascii="Arial" w:hAnsi="Arial" w:cs="Arial"/>
                              <w:color w:val="595959" w:themeColor="text1" w:themeTint="A6"/>
                              <w:kern w:val="24"/>
                              <w:sz w:val="32"/>
                              <w:szCs w:val="32"/>
                            </w:rPr>
                            <w:t>Undulatory Swimming</w:t>
                          </w:r>
                        </w:p>
                        <w:p w14:paraId="128272F8" w14:textId="77777777" w:rsidR="008A266F" w:rsidRDefault="008A266F" w:rsidP="00FC2B42">
                          <w:pPr>
                            <w:pStyle w:val="ListParagraph"/>
                            <w:numPr>
                              <w:ilvl w:val="0"/>
                              <w:numId w:val="4"/>
                            </w:numPr>
                            <w:rPr>
                              <w:rFonts w:eastAsia="Times New Roman"/>
                              <w:sz w:val="32"/>
                            </w:rPr>
                          </w:pPr>
                          <w:r>
                            <w:rPr>
                              <w:rFonts w:ascii="Arial" w:hAnsi="Arial" w:cs="Arial"/>
                              <w:color w:val="595959" w:themeColor="text1" w:themeTint="A6"/>
                              <w:kern w:val="24"/>
                              <w:sz w:val="32"/>
                              <w:szCs w:val="32"/>
                            </w:rPr>
                            <w:t>Drag-Based Paddling</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37" type="#_x0000_t5" style="position:absolute;left:43922;top:38174;width:1052;height: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" fillcolor="gray [1629]" strokecolor="gray [1629]" strokeweight="1pt"/>
                  <v:rect id="Rectangle 35" o:spid="_x0000_s1038" style="position:absolute;left:43922;top:35728;width:1102;height:1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zCFxAAAANsAAAAPAAAAZHJzL2Rvd25yZXYueG1sRI9Ba8JA&#10;FITvhf6H5RV6Ed1YqU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MQ3MIXEAAAA2wAAAA8A&#10;AAAAAAAAAAAAAAAABwIAAGRycy9kb3ducmV2LnhtbFBLBQYAAAAAAwADALcAAAD4AgAAAAA=&#10;" fillcolor="gray [1629]" stroked="f" strokeweight="1pt"/>
                  <v:oval id="Oval 36" o:spid="_x0000_s1039" style="position:absolute;left:43922;top:40647;width:1052;height:10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" fillcolor="gray [1629]" stroked="f" strokeweight="1pt">
                    <v:stroke joinstyle="miter"/>
                  </v:oval>
                </v:group>
                <v:shape id="Picture 37" o:spid="_x0000_s1040" type="#_x0000_t75" style="position:absolute;left:8814;top:1439;width:11244;height:6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">
                  <v:imagedata r:id="rId33" o:title="" croptop="16223f" cropbottom="15686f" cropleft="5470f" cropright="5955f"/>
                  <v:path arrowok="t"/>
                </v:shape>
              </v:group>
            </w:pict>
          </mc:Fallback>
        </mc:AlternateContent>
      </w:r>
    </w:p>
    <w:p w14:paraId="368B1385" w14:textId="77777777" w:rsidR="00FC2B42" w:rsidRPr="00FC2B42" w:rsidRDefault="00FC2B42" w:rsidP="00FC2B42">
      <w:pPr>
        <w:rPr>
          <w:sz w:val="24"/>
          <w:szCs w:val="24"/>
        </w:rPr>
      </w:pPr>
    </w:p>
    <w:p w14:paraId="022654B9" w14:textId="77777777" w:rsidR="00FC2B42" w:rsidRPr="00FC2B42" w:rsidRDefault="00FC2B42" w:rsidP="00FC2B42">
      <w:pPr>
        <w:rPr>
          <w:sz w:val="24"/>
          <w:szCs w:val="24"/>
        </w:rPr>
      </w:pPr>
    </w:p>
    <w:p w14:paraId="20BAFE19" w14:textId="77777777" w:rsidR="00FC2B42" w:rsidRPr="00FC2B42" w:rsidRDefault="00FC2B42" w:rsidP="00FC2B42">
      <w:pPr>
        <w:rPr>
          <w:sz w:val="24"/>
          <w:szCs w:val="24"/>
        </w:rPr>
      </w:pPr>
    </w:p>
    <w:p w14:paraId="23173ADB" w14:textId="77777777" w:rsidR="00FC2B42" w:rsidRPr="00FC2B42" w:rsidRDefault="00FC2B42" w:rsidP="00FC2B42">
      <w:pPr>
        <w:rPr>
          <w:sz w:val="24"/>
          <w:szCs w:val="24"/>
        </w:rPr>
      </w:pPr>
    </w:p>
    <w:p w14:paraId="3943B953" w14:textId="77777777" w:rsidR="00FC2B42" w:rsidRPr="00FC2B42" w:rsidRDefault="00FC2B42" w:rsidP="00FC2B42">
      <w:pPr>
        <w:rPr>
          <w:sz w:val="24"/>
          <w:szCs w:val="24"/>
        </w:rPr>
      </w:pPr>
    </w:p>
    <w:p w14:paraId="308F4CBB" w14:textId="77777777" w:rsidR="00FC2B42" w:rsidRPr="00FC2B42" w:rsidRDefault="00FC2B42" w:rsidP="00FC2B42">
      <w:pPr>
        <w:rPr>
          <w:sz w:val="24"/>
          <w:szCs w:val="24"/>
        </w:rPr>
      </w:pPr>
    </w:p>
    <w:p w14:paraId="29886EEE" w14:textId="77777777" w:rsidR="00FC2B42" w:rsidRPr="00FC2B42" w:rsidRDefault="00FC2B42" w:rsidP="00FC2B42">
      <w:pPr>
        <w:rPr>
          <w:sz w:val="24"/>
          <w:szCs w:val="24"/>
        </w:rPr>
      </w:pPr>
    </w:p>
    <w:p w14:paraId="1631B2D2" w14:textId="77777777" w:rsidR="00FC2B42" w:rsidRPr="00FC2B42" w:rsidRDefault="00FC2B42" w:rsidP="00FC2B42">
      <w:pPr>
        <w:rPr>
          <w:sz w:val="24"/>
          <w:szCs w:val="24"/>
        </w:rPr>
      </w:pPr>
    </w:p>
    <w:p w14:paraId="75AFFEBB" w14:textId="77777777" w:rsidR="00FC2B42" w:rsidRPr="00FC2B42" w:rsidRDefault="00FC2B42" w:rsidP="00FC2B42">
      <w:pPr>
        <w:rPr>
          <w:sz w:val="24"/>
          <w:szCs w:val="24"/>
        </w:rPr>
      </w:pPr>
    </w:p>
    <w:p w14:paraId="6815E683" w14:textId="77777777" w:rsidR="00FC2B42" w:rsidRPr="00FC2B42" w:rsidRDefault="00FC2B42" w:rsidP="00FC2B42">
      <w:pPr>
        <w:rPr>
          <w:sz w:val="24"/>
          <w:szCs w:val="24"/>
        </w:rPr>
      </w:pPr>
    </w:p>
    <w:p w14:paraId="477EC35F" w14:textId="77777777" w:rsidR="00FC2B42" w:rsidRPr="00FC2B42" w:rsidRDefault="00FC2B42" w:rsidP="00FC2B42">
      <w:pPr>
        <w:rPr>
          <w:sz w:val="24"/>
          <w:szCs w:val="24"/>
        </w:rPr>
      </w:pPr>
    </w:p>
    <w:p w14:paraId="307F52AD" w14:textId="77777777" w:rsidR="00FC2B42" w:rsidRPr="00FC2B42" w:rsidRDefault="00FC2B42" w:rsidP="00FC2B42">
      <w:pPr>
        <w:rPr>
          <w:sz w:val="24"/>
          <w:szCs w:val="24"/>
        </w:rPr>
      </w:pPr>
    </w:p>
    <w:p w14:paraId="79FD4ECC" w14:textId="77777777" w:rsidR="00FC2B42" w:rsidRPr="00FC2B42" w:rsidRDefault="00FC2B42" w:rsidP="00FC2B42">
      <w:pPr>
        <w:rPr>
          <w:sz w:val="24"/>
          <w:szCs w:val="24"/>
        </w:rPr>
      </w:pPr>
    </w:p>
    <w:p w14:paraId="6DC09A6E" w14:textId="77777777" w:rsidR="00FC2B42" w:rsidRPr="00FC2B42" w:rsidRDefault="00FC2B42" w:rsidP="00FC2B42">
      <w:pPr>
        <w:rPr>
          <w:sz w:val="24"/>
          <w:szCs w:val="24"/>
        </w:rPr>
      </w:pPr>
    </w:p>
    <w:p w14:paraId="1461E987" w14:textId="77777777" w:rsidR="00FC2B42" w:rsidRPr="00FC2B42" w:rsidRDefault="00FC2B42" w:rsidP="00FC2B42">
      <w:pPr>
        <w:rPr>
          <w:sz w:val="24"/>
          <w:szCs w:val="24"/>
        </w:rPr>
      </w:pPr>
    </w:p>
    <w:p w14:paraId="7DA020D5" w14:textId="77777777" w:rsidR="00FC2B42" w:rsidRPr="00FC2B42" w:rsidRDefault="00FC2B42" w:rsidP="00FC2B42">
      <w:pPr>
        <w:rPr>
          <w:sz w:val="24"/>
          <w:szCs w:val="24"/>
        </w:rPr>
      </w:pPr>
    </w:p>
    <w:p w14:paraId="61677103" w14:textId="77777777" w:rsidR="00FC2B42" w:rsidRPr="00FC2B42" w:rsidRDefault="00FC2B42" w:rsidP="00FC2B42">
      <w:pPr>
        <w:rPr>
          <w:sz w:val="24"/>
          <w:szCs w:val="24"/>
        </w:rPr>
      </w:pPr>
    </w:p>
    <w:p w14:paraId="131F638A" w14:textId="77777777" w:rsidR="00FC2B42" w:rsidRPr="00FC2B42" w:rsidRDefault="00FC2B42" w:rsidP="00FC2B42">
      <w:pPr>
        <w:rPr>
          <w:sz w:val="24"/>
          <w:szCs w:val="24"/>
        </w:rPr>
      </w:pPr>
    </w:p>
    <w:p w14:paraId="796B9310" w14:textId="77777777" w:rsidR="00FC2B42" w:rsidRPr="00FC2B42" w:rsidRDefault="00FC2B42" w:rsidP="00FC2B42">
      <w:pPr>
        <w:rPr>
          <w:sz w:val="24"/>
          <w:szCs w:val="24"/>
        </w:rPr>
      </w:pPr>
    </w:p>
    <w:p w14:paraId="24C73B39" w14:textId="77777777" w:rsidR="00FC2B42" w:rsidRPr="00FC2B42" w:rsidRDefault="00FC2B42" w:rsidP="00FC2B42">
      <w:pPr>
        <w:rPr>
          <w:sz w:val="24"/>
          <w:szCs w:val="24"/>
        </w:rPr>
      </w:pPr>
    </w:p>
    <w:p w14:paraId="16A8027B" w14:textId="77777777" w:rsidR="00FC2B42" w:rsidRPr="00FC2B42" w:rsidRDefault="00FC2B42" w:rsidP="00FC2B42">
      <w:pPr>
        <w:rPr>
          <w:sz w:val="24"/>
          <w:szCs w:val="24"/>
        </w:rPr>
      </w:pPr>
    </w:p>
    <w:p w14:paraId="65B803BA" w14:textId="77777777" w:rsidR="00FC2B42" w:rsidRPr="00FC2B42" w:rsidRDefault="00FC2B42" w:rsidP="00FC2B42">
      <w:pPr>
        <w:rPr>
          <w:sz w:val="24"/>
          <w:szCs w:val="24"/>
        </w:rPr>
      </w:pPr>
    </w:p>
    <w:p w14:paraId="5036CCB4" w14:textId="77777777" w:rsidR="00FC2B42" w:rsidRPr="00FC2B42" w:rsidRDefault="00FC2B42" w:rsidP="00FC2B42">
      <w:pPr>
        <w:rPr>
          <w:sz w:val="24"/>
          <w:szCs w:val="24"/>
        </w:rPr>
      </w:pPr>
    </w:p>
    <w:p w14:paraId="6AB5E72B" w14:textId="77777777" w:rsidR="00FC2B42" w:rsidRPr="00FC2B42" w:rsidRDefault="00FC2B42" w:rsidP="00FC2B42">
      <w:pPr>
        <w:rPr>
          <w:sz w:val="24"/>
          <w:szCs w:val="24"/>
          <w:lang w:val="en-US"/>
        </w:rPr>
      </w:pPr>
      <w:r w:rsidRPr="00FC2B42">
        <w:rPr>
          <w:sz w:val="24"/>
          <w:szCs w:val="24"/>
          <w:lang w:val="en-US"/>
        </w:rPr>
        <w:t>Figure 8. Propulsive efficiency versus total body length (m) for species from different morphological and taxonomic groups and which use different swimming modes. Three of the four mysticete cetaceans are the averaged species-level minke whale, humpback whale, and blue whale data from the present study. Silhouettes correspond to each group by rough position and color.</w:t>
      </w:r>
    </w:p>
    <w:p w14:paraId="7426E7A7" w14:textId="77777777" w:rsidR="00FC2B42" w:rsidRPr="00FC2B42" w:rsidRDefault="00FC2B42" w:rsidP="00FC2B42">
      <w:pPr>
        <w:jc w:val="both"/>
        <w:rPr>
          <w:sz w:val="24"/>
          <w:szCs w:val="24"/>
        </w:rPr>
      </w:pPr>
    </w:p>
    <w:sectPr w:rsidR="00FC2B42" w:rsidRPr="00FC2B4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6" w:author="Frank Fish" w:date="2020-05-12T18:33:00Z" w:initials="FF">
    <w:p w14:paraId="436929CB" w14:textId="5363C3E8" w:rsidR="008A266F" w:rsidRDefault="008A266F">
      <w:pPr>
        <w:pStyle w:val="CommentText"/>
      </w:pPr>
      <w:r>
        <w:rPr>
          <w:rStyle w:val="CommentReference"/>
        </w:rPr>
        <w:annotationRef/>
      </w:r>
      <w:r>
        <w:t>Why is the journal name given in the citation?</w:t>
      </w:r>
    </w:p>
  </w:comment>
  <w:comment w:id="194" w:author="Jeremy Arthur Goldbogen" w:date="2020-05-10T10:38:00Z" w:initials="JAG">
    <w:p w14:paraId="24E28040" w14:textId="784922AB" w:rsidR="008A266F" w:rsidRDefault="008A266F">
      <w:pPr>
        <w:pStyle w:val="CommentText"/>
      </w:pPr>
      <w:r>
        <w:rPr>
          <w:rStyle w:val="CommentReference"/>
        </w:rPr>
        <w:annotationRef/>
      </w:r>
      <w:r>
        <w:t>Deleted paragraph was great explanation of the 3 species, but I thought this derailed the narrative.</w:t>
      </w:r>
    </w:p>
  </w:comment>
  <w:comment w:id="195" w:author="Jeremy Arthur Goldbogen" w:date="2020-05-10T10:41:00Z" w:initials="JAG">
    <w:p w14:paraId="00E97DEF" w14:textId="77DD7279" w:rsidR="008A266F" w:rsidRDefault="008A266F">
      <w:pPr>
        <w:pStyle w:val="CommentText"/>
      </w:pPr>
      <w:r>
        <w:rPr>
          <w:rStyle w:val="CommentReference"/>
        </w:rPr>
        <w:annotationRef/>
      </w:r>
      <w:r>
        <w:t>This middle paragraph needs to be expanded to 3 paragraphs: 1st paragraph should briefly cover the history of cetacean swimming studies to date, 2</w:t>
      </w:r>
      <w:r w:rsidRPr="00F11CB9">
        <w:rPr>
          <w:vertAlign w:val="superscript"/>
        </w:rPr>
        <w:t>nd</w:t>
      </w:r>
      <w:r>
        <w:t xml:space="preserve"> paragraph should provide an overview of our current understanding of how swimming works in cetaceans, 3</w:t>
      </w:r>
      <w:r w:rsidRPr="00F11CB9">
        <w:rPr>
          <w:vertAlign w:val="superscript"/>
        </w:rPr>
        <w:t>rd</w:t>
      </w:r>
      <w:r>
        <w:t xml:space="preserve"> paragraph needs to hone in on the knowledge gap that is being addressed in this study (scale effects on locomotion might be a good narrative given that we are studying the biggest, yet have no data on the biggest until now).  </w:t>
      </w:r>
    </w:p>
  </w:comment>
  <w:comment w:id="410" w:author="Jeremy Arthur Goldbogen" w:date="2020-05-10T10:46:00Z" w:initials="JAG">
    <w:p w14:paraId="02EE745B" w14:textId="43B0C3F7" w:rsidR="008A266F" w:rsidRDefault="008A266F">
      <w:pPr>
        <w:pStyle w:val="CommentText"/>
      </w:pPr>
      <w:r>
        <w:rPr>
          <w:rStyle w:val="CommentReference"/>
        </w:rPr>
        <w:annotationRef/>
      </w:r>
      <w:r>
        <w:t>Seems a bit thin on details. I would refer to a JEB paper to get an idea of what level of detail is sufficient for a JEB style article… for example, Fish et al. 2014 J Exp Biol.</w:t>
      </w:r>
    </w:p>
  </w:comment>
  <w:comment w:id="459" w:author="Jeremy Arthur Goldbogen" w:date="2020-05-10T11:11:00Z" w:initials="JAG">
    <w:p w14:paraId="347F6C93" w14:textId="05AA5F91" w:rsidR="008A266F" w:rsidRDefault="008A266F">
      <w:pPr>
        <w:pStyle w:val="CommentText"/>
      </w:pPr>
      <w:r>
        <w:rPr>
          <w:rStyle w:val="CommentReference"/>
        </w:rPr>
        <w:annotationRef/>
      </w:r>
      <w:r>
        <w:t>Check out a recent JEB paper discussion to see how they section out different parts of the discussion in terms of formatting.</w:t>
      </w:r>
    </w:p>
  </w:comment>
  <w:comment w:id="522" w:author="Jeremy Arthur Goldbogen" w:date="2020-05-10T11:01:00Z" w:initials="JAG">
    <w:p w14:paraId="1921B51B" w14:textId="2C92771C" w:rsidR="008A266F" w:rsidRDefault="008A266F">
      <w:pPr>
        <w:pStyle w:val="CommentText"/>
      </w:pPr>
      <w:r>
        <w:rPr>
          <w:rStyle w:val="CommentReference"/>
        </w:rPr>
        <w:annotationRef/>
      </w:r>
      <w:r>
        <w:t>I don’t understand this sentence</w:t>
      </w:r>
    </w:p>
  </w:comment>
  <w:comment w:id="538" w:author="Jeremy Arthur Goldbogen" w:date="2020-05-10T11:02:00Z" w:initials="JAG">
    <w:p w14:paraId="7D569942" w14:textId="2AC65022" w:rsidR="008A266F" w:rsidRDefault="008A266F">
      <w:pPr>
        <w:pStyle w:val="CommentText"/>
      </w:pPr>
      <w:r>
        <w:rPr>
          <w:rStyle w:val="CommentReference"/>
        </w:rPr>
        <w:annotationRef/>
      </w:r>
      <w:r>
        <w:t>What about mass-specific power?</w:t>
      </w:r>
    </w:p>
  </w:comment>
  <w:comment w:id="546" w:author="Jeremy Arthur Goldbogen" w:date="2020-05-10T11:02:00Z" w:initials="JAG">
    <w:p w14:paraId="3DA8BC5B" w14:textId="6C802BC1" w:rsidR="008A266F" w:rsidRDefault="008A266F">
      <w:pPr>
        <w:pStyle w:val="CommentText"/>
      </w:pPr>
      <w:r>
        <w:rPr>
          <w:rStyle w:val="CommentReference"/>
        </w:rPr>
        <w:annotationRef/>
      </w:r>
      <w:r>
        <w:t>Lunge feeding may not be maximal, so max is a misnomer when used in this way. Max effort could be breaching… so you could cite Segre et al paper here in that content.</w:t>
      </w:r>
    </w:p>
  </w:comment>
  <w:comment w:id="577" w:author="Jeremy Arthur Goldbogen" w:date="2020-05-10T11:05:00Z" w:initials="JAG">
    <w:p w14:paraId="5237F7A2" w14:textId="703312B2" w:rsidR="008A266F" w:rsidRDefault="008A266F">
      <w:pPr>
        <w:pStyle w:val="CommentText"/>
      </w:pPr>
      <w:r>
        <w:rPr>
          <w:rStyle w:val="CommentReference"/>
        </w:rPr>
        <w:annotationRef/>
      </w:r>
      <w:r>
        <w:t>This assumes they lunge on momentum, and no one knows that yet except us, and we still need to show that empirically with a paper.</w:t>
      </w:r>
    </w:p>
  </w:comment>
  <w:comment w:id="595" w:author="Jeremy Arthur Goldbogen" w:date="2020-05-10T11:09:00Z" w:initials="JAG">
    <w:p w14:paraId="5270A65F" w14:textId="4EEB5096" w:rsidR="008A266F" w:rsidRDefault="008A266F">
      <w:pPr>
        <w:pStyle w:val="CommentText"/>
      </w:pPr>
      <w:r>
        <w:rPr>
          <w:rStyle w:val="CommentReference"/>
        </w:rPr>
        <w:annotationRef/>
      </w:r>
      <w:r>
        <w:t>We should also mention that this is only a 3-species comparison…. Why no fin whales…. Or seis, brydes? Should we pull Segre into this effort?</w:t>
      </w:r>
    </w:p>
  </w:comment>
  <w:comment w:id="774" w:author="Jeremy Arthur Goldbogen" w:date="2020-05-10T11:12:00Z" w:initials="JAG">
    <w:p w14:paraId="6AFED822" w14:textId="680B35E3" w:rsidR="008A266F" w:rsidRDefault="008A266F">
      <w:pPr>
        <w:pStyle w:val="CommentText"/>
      </w:pPr>
      <w:r>
        <w:rPr>
          <w:rStyle w:val="CommentReference"/>
        </w:rPr>
        <w:annotationRef/>
      </w:r>
      <w:r>
        <w:t>Did we measure fineness ratio? I don’t see the data…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6929CB" w15:done="0"/>
  <w15:commentEx w15:paraId="24E28040" w15:done="0"/>
  <w15:commentEx w15:paraId="00E97DEF" w15:done="0"/>
  <w15:commentEx w15:paraId="02EE745B" w15:done="0"/>
  <w15:commentEx w15:paraId="347F6C93" w15:done="0"/>
  <w15:commentEx w15:paraId="1921B51B" w15:done="0"/>
  <w15:commentEx w15:paraId="7D569942" w15:done="0"/>
  <w15:commentEx w15:paraId="3DA8BC5B" w15:done="0"/>
  <w15:commentEx w15:paraId="5237F7A2" w15:done="0"/>
  <w15:commentEx w15:paraId="5270A65F" w15:done="0"/>
  <w15:commentEx w15:paraId="6AFED82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E28040" w16cid:durableId="22625834"/>
  <w16cid:commentId w16cid:paraId="00E97DEF" w16cid:durableId="226258D5"/>
  <w16cid:commentId w16cid:paraId="02EE745B" w16cid:durableId="22625A03"/>
  <w16cid:commentId w16cid:paraId="347F6C93" w16cid:durableId="22625FCE"/>
  <w16cid:commentId w16cid:paraId="1921B51B" w16cid:durableId="22625D73"/>
  <w16cid:commentId w16cid:paraId="7D569942" w16cid:durableId="22625DC0"/>
  <w16cid:commentId w16cid:paraId="3DA8BC5B" w16cid:durableId="22625DE3"/>
  <w16cid:commentId w16cid:paraId="5237F7A2" w16cid:durableId="22625E75"/>
  <w16cid:commentId w16cid:paraId="5270A65F" w16cid:durableId="22625F71"/>
  <w16cid:commentId w16cid:paraId="6AFED822" w16cid:durableId="226260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0000000000000000000"/>
    <w:charset w:val="80"/>
    <w:family w:val="roman"/>
    <w:notTrueType/>
    <w:pitch w:val="default"/>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default"/>
  </w:font>
  <w:font w:name="Tahoma">
    <w:panose1 w:val="020B0604030504040204"/>
    <w:charset w:val="00"/>
    <w:family w:val="auto"/>
    <w:pitch w:val="variable"/>
    <w:sig w:usb0="E1002A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8318D"/>
    <w:multiLevelType w:val="hybridMultilevel"/>
    <w:tmpl w:val="7C62394E"/>
    <w:lvl w:ilvl="0" w:tplc="ED684672">
      <w:start w:val="1"/>
      <w:numFmt w:val="bullet"/>
      <w:lvlText w:val="•"/>
      <w:lvlJc w:val="left"/>
      <w:pPr>
        <w:tabs>
          <w:tab w:val="num" w:pos="720"/>
        </w:tabs>
        <w:ind w:left="720" w:hanging="360"/>
      </w:pPr>
      <w:rPr>
        <w:rFonts w:ascii="Arial" w:hAnsi="Arial" w:hint="default"/>
      </w:rPr>
    </w:lvl>
    <w:lvl w:ilvl="1" w:tplc="11C29426" w:tentative="1">
      <w:start w:val="1"/>
      <w:numFmt w:val="bullet"/>
      <w:lvlText w:val="•"/>
      <w:lvlJc w:val="left"/>
      <w:pPr>
        <w:tabs>
          <w:tab w:val="num" w:pos="1440"/>
        </w:tabs>
        <w:ind w:left="1440" w:hanging="360"/>
      </w:pPr>
      <w:rPr>
        <w:rFonts w:ascii="Arial" w:hAnsi="Arial" w:hint="default"/>
      </w:rPr>
    </w:lvl>
    <w:lvl w:ilvl="2" w:tplc="1040D00C" w:tentative="1">
      <w:start w:val="1"/>
      <w:numFmt w:val="bullet"/>
      <w:lvlText w:val="•"/>
      <w:lvlJc w:val="left"/>
      <w:pPr>
        <w:tabs>
          <w:tab w:val="num" w:pos="2160"/>
        </w:tabs>
        <w:ind w:left="2160" w:hanging="360"/>
      </w:pPr>
      <w:rPr>
        <w:rFonts w:ascii="Arial" w:hAnsi="Arial" w:hint="default"/>
      </w:rPr>
    </w:lvl>
    <w:lvl w:ilvl="3" w:tplc="E2209F12" w:tentative="1">
      <w:start w:val="1"/>
      <w:numFmt w:val="bullet"/>
      <w:lvlText w:val="•"/>
      <w:lvlJc w:val="left"/>
      <w:pPr>
        <w:tabs>
          <w:tab w:val="num" w:pos="2880"/>
        </w:tabs>
        <w:ind w:left="2880" w:hanging="360"/>
      </w:pPr>
      <w:rPr>
        <w:rFonts w:ascii="Arial" w:hAnsi="Arial" w:hint="default"/>
      </w:rPr>
    </w:lvl>
    <w:lvl w:ilvl="4" w:tplc="E01AF834" w:tentative="1">
      <w:start w:val="1"/>
      <w:numFmt w:val="bullet"/>
      <w:lvlText w:val="•"/>
      <w:lvlJc w:val="left"/>
      <w:pPr>
        <w:tabs>
          <w:tab w:val="num" w:pos="3600"/>
        </w:tabs>
        <w:ind w:left="3600" w:hanging="360"/>
      </w:pPr>
      <w:rPr>
        <w:rFonts w:ascii="Arial" w:hAnsi="Arial" w:hint="default"/>
      </w:rPr>
    </w:lvl>
    <w:lvl w:ilvl="5" w:tplc="78E426F2" w:tentative="1">
      <w:start w:val="1"/>
      <w:numFmt w:val="bullet"/>
      <w:lvlText w:val="•"/>
      <w:lvlJc w:val="left"/>
      <w:pPr>
        <w:tabs>
          <w:tab w:val="num" w:pos="4320"/>
        </w:tabs>
        <w:ind w:left="4320" w:hanging="360"/>
      </w:pPr>
      <w:rPr>
        <w:rFonts w:ascii="Arial" w:hAnsi="Arial" w:hint="default"/>
      </w:rPr>
    </w:lvl>
    <w:lvl w:ilvl="6" w:tplc="939C617E" w:tentative="1">
      <w:start w:val="1"/>
      <w:numFmt w:val="bullet"/>
      <w:lvlText w:val="•"/>
      <w:lvlJc w:val="left"/>
      <w:pPr>
        <w:tabs>
          <w:tab w:val="num" w:pos="5040"/>
        </w:tabs>
        <w:ind w:left="5040" w:hanging="360"/>
      </w:pPr>
      <w:rPr>
        <w:rFonts w:ascii="Arial" w:hAnsi="Arial" w:hint="default"/>
      </w:rPr>
    </w:lvl>
    <w:lvl w:ilvl="7" w:tplc="8F7AB98E" w:tentative="1">
      <w:start w:val="1"/>
      <w:numFmt w:val="bullet"/>
      <w:lvlText w:val="•"/>
      <w:lvlJc w:val="left"/>
      <w:pPr>
        <w:tabs>
          <w:tab w:val="num" w:pos="5760"/>
        </w:tabs>
        <w:ind w:left="5760" w:hanging="360"/>
      </w:pPr>
      <w:rPr>
        <w:rFonts w:ascii="Arial" w:hAnsi="Arial" w:hint="default"/>
      </w:rPr>
    </w:lvl>
    <w:lvl w:ilvl="8" w:tplc="0CC662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E47AB6"/>
    <w:multiLevelType w:val="multilevel"/>
    <w:tmpl w:val="CC42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30BCD"/>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666683"/>
    <w:multiLevelType w:val="hybridMultilevel"/>
    <w:tmpl w:val="CAFA8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67FEC"/>
    <w:multiLevelType w:val="hybridMultilevel"/>
    <w:tmpl w:val="41306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5E20A4"/>
    <w:multiLevelType w:val="hybridMultilevel"/>
    <w:tmpl w:val="F0045916"/>
    <w:lvl w:ilvl="0" w:tplc="2DD0D7EA">
      <w:start w:val="1"/>
      <w:numFmt w:val="bullet"/>
      <w:lvlText w:val="•"/>
      <w:lvlJc w:val="left"/>
      <w:pPr>
        <w:tabs>
          <w:tab w:val="num" w:pos="720"/>
        </w:tabs>
        <w:ind w:left="720" w:hanging="360"/>
      </w:pPr>
      <w:rPr>
        <w:rFonts w:ascii="Arial" w:hAnsi="Arial" w:hint="default"/>
      </w:rPr>
    </w:lvl>
    <w:lvl w:ilvl="1" w:tplc="A7ACF7DC" w:tentative="1">
      <w:start w:val="1"/>
      <w:numFmt w:val="bullet"/>
      <w:lvlText w:val="•"/>
      <w:lvlJc w:val="left"/>
      <w:pPr>
        <w:tabs>
          <w:tab w:val="num" w:pos="1440"/>
        </w:tabs>
        <w:ind w:left="1440" w:hanging="360"/>
      </w:pPr>
      <w:rPr>
        <w:rFonts w:ascii="Arial" w:hAnsi="Arial" w:hint="default"/>
      </w:rPr>
    </w:lvl>
    <w:lvl w:ilvl="2" w:tplc="72BAB28C" w:tentative="1">
      <w:start w:val="1"/>
      <w:numFmt w:val="bullet"/>
      <w:lvlText w:val="•"/>
      <w:lvlJc w:val="left"/>
      <w:pPr>
        <w:tabs>
          <w:tab w:val="num" w:pos="2160"/>
        </w:tabs>
        <w:ind w:left="2160" w:hanging="360"/>
      </w:pPr>
      <w:rPr>
        <w:rFonts w:ascii="Arial" w:hAnsi="Arial" w:hint="default"/>
      </w:rPr>
    </w:lvl>
    <w:lvl w:ilvl="3" w:tplc="4A3090D2" w:tentative="1">
      <w:start w:val="1"/>
      <w:numFmt w:val="bullet"/>
      <w:lvlText w:val="•"/>
      <w:lvlJc w:val="left"/>
      <w:pPr>
        <w:tabs>
          <w:tab w:val="num" w:pos="2880"/>
        </w:tabs>
        <w:ind w:left="2880" w:hanging="360"/>
      </w:pPr>
      <w:rPr>
        <w:rFonts w:ascii="Arial" w:hAnsi="Arial" w:hint="default"/>
      </w:rPr>
    </w:lvl>
    <w:lvl w:ilvl="4" w:tplc="55C4BC92" w:tentative="1">
      <w:start w:val="1"/>
      <w:numFmt w:val="bullet"/>
      <w:lvlText w:val="•"/>
      <w:lvlJc w:val="left"/>
      <w:pPr>
        <w:tabs>
          <w:tab w:val="num" w:pos="3600"/>
        </w:tabs>
        <w:ind w:left="3600" w:hanging="360"/>
      </w:pPr>
      <w:rPr>
        <w:rFonts w:ascii="Arial" w:hAnsi="Arial" w:hint="default"/>
      </w:rPr>
    </w:lvl>
    <w:lvl w:ilvl="5" w:tplc="CCA8FCBC" w:tentative="1">
      <w:start w:val="1"/>
      <w:numFmt w:val="bullet"/>
      <w:lvlText w:val="•"/>
      <w:lvlJc w:val="left"/>
      <w:pPr>
        <w:tabs>
          <w:tab w:val="num" w:pos="4320"/>
        </w:tabs>
        <w:ind w:left="4320" w:hanging="360"/>
      </w:pPr>
      <w:rPr>
        <w:rFonts w:ascii="Arial" w:hAnsi="Arial" w:hint="default"/>
      </w:rPr>
    </w:lvl>
    <w:lvl w:ilvl="6" w:tplc="444A2F52" w:tentative="1">
      <w:start w:val="1"/>
      <w:numFmt w:val="bullet"/>
      <w:lvlText w:val="•"/>
      <w:lvlJc w:val="left"/>
      <w:pPr>
        <w:tabs>
          <w:tab w:val="num" w:pos="5040"/>
        </w:tabs>
        <w:ind w:left="5040" w:hanging="360"/>
      </w:pPr>
      <w:rPr>
        <w:rFonts w:ascii="Arial" w:hAnsi="Arial" w:hint="default"/>
      </w:rPr>
    </w:lvl>
    <w:lvl w:ilvl="7" w:tplc="ADF6692C" w:tentative="1">
      <w:start w:val="1"/>
      <w:numFmt w:val="bullet"/>
      <w:lvlText w:val="•"/>
      <w:lvlJc w:val="left"/>
      <w:pPr>
        <w:tabs>
          <w:tab w:val="num" w:pos="5760"/>
        </w:tabs>
        <w:ind w:left="5760" w:hanging="360"/>
      </w:pPr>
      <w:rPr>
        <w:rFonts w:ascii="Arial" w:hAnsi="Arial" w:hint="default"/>
      </w:rPr>
    </w:lvl>
    <w:lvl w:ilvl="8" w:tplc="5B52E978"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 Taylor Gough">
    <w15:presenceInfo w15:providerId="None" w15:userId="Will Taylor Gough"/>
  </w15:person>
  <w15:person w15:author="Jeremy Arthur Goldbogen">
    <w15:presenceInfo w15:providerId="AD" w15:userId="S::jergold@stanford.edu::bafbfee8-7b68-4118-a1d1-1a9c66894011"/>
  </w15:person>
  <w15:person w15:author="Hayden Smith">
    <w15:presenceInfo w15:providerId="Windows Live" w15:userId="3954a154aae85b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636"/>
    <w:rsid w:val="0000438B"/>
    <w:rsid w:val="00021352"/>
    <w:rsid w:val="0004271D"/>
    <w:rsid w:val="00061DB1"/>
    <w:rsid w:val="000622B9"/>
    <w:rsid w:val="00073D69"/>
    <w:rsid w:val="000760D4"/>
    <w:rsid w:val="0009346F"/>
    <w:rsid w:val="00097C0D"/>
    <w:rsid w:val="000A506C"/>
    <w:rsid w:val="000B146F"/>
    <w:rsid w:val="000B61B3"/>
    <w:rsid w:val="000D0345"/>
    <w:rsid w:val="000D6B53"/>
    <w:rsid w:val="000F544F"/>
    <w:rsid w:val="00104EE6"/>
    <w:rsid w:val="00104FA1"/>
    <w:rsid w:val="00105049"/>
    <w:rsid w:val="00116463"/>
    <w:rsid w:val="001451E7"/>
    <w:rsid w:val="00145C8E"/>
    <w:rsid w:val="00146B31"/>
    <w:rsid w:val="00173BA1"/>
    <w:rsid w:val="001760FA"/>
    <w:rsid w:val="0018636A"/>
    <w:rsid w:val="00186876"/>
    <w:rsid w:val="001876E5"/>
    <w:rsid w:val="001B3301"/>
    <w:rsid w:val="001C6AD3"/>
    <w:rsid w:val="001C767F"/>
    <w:rsid w:val="001E45BE"/>
    <w:rsid w:val="001F112B"/>
    <w:rsid w:val="001F6946"/>
    <w:rsid w:val="00204A2C"/>
    <w:rsid w:val="00205107"/>
    <w:rsid w:val="00211B6C"/>
    <w:rsid w:val="00213F0B"/>
    <w:rsid w:val="00216A86"/>
    <w:rsid w:val="00230B4B"/>
    <w:rsid w:val="00240D04"/>
    <w:rsid w:val="00244396"/>
    <w:rsid w:val="00247326"/>
    <w:rsid w:val="00273F0D"/>
    <w:rsid w:val="00277C7F"/>
    <w:rsid w:val="002856B8"/>
    <w:rsid w:val="00291CCD"/>
    <w:rsid w:val="002969AE"/>
    <w:rsid w:val="00297D3B"/>
    <w:rsid w:val="002A0C6F"/>
    <w:rsid w:val="002B2AA9"/>
    <w:rsid w:val="002C4896"/>
    <w:rsid w:val="002F44C8"/>
    <w:rsid w:val="0030637B"/>
    <w:rsid w:val="003139B3"/>
    <w:rsid w:val="003217B9"/>
    <w:rsid w:val="003427F0"/>
    <w:rsid w:val="003454B9"/>
    <w:rsid w:val="00380BC8"/>
    <w:rsid w:val="00390F83"/>
    <w:rsid w:val="0039218B"/>
    <w:rsid w:val="003938C5"/>
    <w:rsid w:val="003A4E32"/>
    <w:rsid w:val="003C2BDA"/>
    <w:rsid w:val="004005DA"/>
    <w:rsid w:val="00405239"/>
    <w:rsid w:val="0040727A"/>
    <w:rsid w:val="004102EA"/>
    <w:rsid w:val="00410896"/>
    <w:rsid w:val="00422DBD"/>
    <w:rsid w:val="00430540"/>
    <w:rsid w:val="00430FF9"/>
    <w:rsid w:val="00436CF6"/>
    <w:rsid w:val="00470394"/>
    <w:rsid w:val="004724C1"/>
    <w:rsid w:val="00475804"/>
    <w:rsid w:val="00483D33"/>
    <w:rsid w:val="004849A8"/>
    <w:rsid w:val="004B53D5"/>
    <w:rsid w:val="004B55A9"/>
    <w:rsid w:val="004B7AA9"/>
    <w:rsid w:val="004D18CE"/>
    <w:rsid w:val="004D5443"/>
    <w:rsid w:val="00501FF4"/>
    <w:rsid w:val="00505977"/>
    <w:rsid w:val="00512696"/>
    <w:rsid w:val="005154A9"/>
    <w:rsid w:val="00574BBF"/>
    <w:rsid w:val="005B2B10"/>
    <w:rsid w:val="005B7CEB"/>
    <w:rsid w:val="005C0FF3"/>
    <w:rsid w:val="005C2CCB"/>
    <w:rsid w:val="005F5A81"/>
    <w:rsid w:val="005F7E03"/>
    <w:rsid w:val="0060292C"/>
    <w:rsid w:val="00616718"/>
    <w:rsid w:val="00627EC0"/>
    <w:rsid w:val="00630F76"/>
    <w:rsid w:val="0063707E"/>
    <w:rsid w:val="0064550A"/>
    <w:rsid w:val="00645BCC"/>
    <w:rsid w:val="0067004F"/>
    <w:rsid w:val="006702EE"/>
    <w:rsid w:val="006779A6"/>
    <w:rsid w:val="00677FF2"/>
    <w:rsid w:val="006B5D22"/>
    <w:rsid w:val="006D2CFE"/>
    <w:rsid w:val="006D3086"/>
    <w:rsid w:val="006D6131"/>
    <w:rsid w:val="006D7CB3"/>
    <w:rsid w:val="006E3852"/>
    <w:rsid w:val="006E793B"/>
    <w:rsid w:val="0070333B"/>
    <w:rsid w:val="00730CC1"/>
    <w:rsid w:val="00731D29"/>
    <w:rsid w:val="00731EC3"/>
    <w:rsid w:val="00741DE9"/>
    <w:rsid w:val="00742FCC"/>
    <w:rsid w:val="00745A72"/>
    <w:rsid w:val="007519FA"/>
    <w:rsid w:val="00753B39"/>
    <w:rsid w:val="00763C6D"/>
    <w:rsid w:val="00771E34"/>
    <w:rsid w:val="007972D0"/>
    <w:rsid w:val="007C2447"/>
    <w:rsid w:val="007C2F3B"/>
    <w:rsid w:val="007C7899"/>
    <w:rsid w:val="007D1E72"/>
    <w:rsid w:val="007E327D"/>
    <w:rsid w:val="00804FD4"/>
    <w:rsid w:val="00812206"/>
    <w:rsid w:val="00814C79"/>
    <w:rsid w:val="0081616B"/>
    <w:rsid w:val="00816A7B"/>
    <w:rsid w:val="008213AD"/>
    <w:rsid w:val="00825AE6"/>
    <w:rsid w:val="00825D89"/>
    <w:rsid w:val="00834203"/>
    <w:rsid w:val="008368BC"/>
    <w:rsid w:val="008660E1"/>
    <w:rsid w:val="008857BC"/>
    <w:rsid w:val="008A266F"/>
    <w:rsid w:val="008B00FD"/>
    <w:rsid w:val="008D0968"/>
    <w:rsid w:val="008D76CC"/>
    <w:rsid w:val="008E2852"/>
    <w:rsid w:val="00920B71"/>
    <w:rsid w:val="009238F6"/>
    <w:rsid w:val="00934BE1"/>
    <w:rsid w:val="009403FF"/>
    <w:rsid w:val="00954048"/>
    <w:rsid w:val="009562E5"/>
    <w:rsid w:val="00960F55"/>
    <w:rsid w:val="009724BF"/>
    <w:rsid w:val="00977A1B"/>
    <w:rsid w:val="00981342"/>
    <w:rsid w:val="00992A8E"/>
    <w:rsid w:val="00996BE5"/>
    <w:rsid w:val="009A19DF"/>
    <w:rsid w:val="009C4254"/>
    <w:rsid w:val="009C6B60"/>
    <w:rsid w:val="009D315D"/>
    <w:rsid w:val="009D6726"/>
    <w:rsid w:val="009E16C6"/>
    <w:rsid w:val="009E1E21"/>
    <w:rsid w:val="009E2ECB"/>
    <w:rsid w:val="009E7F17"/>
    <w:rsid w:val="009F3785"/>
    <w:rsid w:val="009F4528"/>
    <w:rsid w:val="009F5550"/>
    <w:rsid w:val="009F77C7"/>
    <w:rsid w:val="00A02E00"/>
    <w:rsid w:val="00A21F7A"/>
    <w:rsid w:val="00A43772"/>
    <w:rsid w:val="00A51FB2"/>
    <w:rsid w:val="00A6171A"/>
    <w:rsid w:val="00A646FE"/>
    <w:rsid w:val="00A90CAB"/>
    <w:rsid w:val="00A96169"/>
    <w:rsid w:val="00A9748F"/>
    <w:rsid w:val="00AB479E"/>
    <w:rsid w:val="00AE4E76"/>
    <w:rsid w:val="00B20F5E"/>
    <w:rsid w:val="00B27F43"/>
    <w:rsid w:val="00B32CE0"/>
    <w:rsid w:val="00B508C3"/>
    <w:rsid w:val="00B71079"/>
    <w:rsid w:val="00B73DED"/>
    <w:rsid w:val="00B76888"/>
    <w:rsid w:val="00B813B8"/>
    <w:rsid w:val="00B83EFD"/>
    <w:rsid w:val="00B85641"/>
    <w:rsid w:val="00B864B3"/>
    <w:rsid w:val="00B923A5"/>
    <w:rsid w:val="00B95772"/>
    <w:rsid w:val="00B97C6D"/>
    <w:rsid w:val="00BA64C6"/>
    <w:rsid w:val="00BA74E2"/>
    <w:rsid w:val="00BB727A"/>
    <w:rsid w:val="00BC1605"/>
    <w:rsid w:val="00BC33FB"/>
    <w:rsid w:val="00BC436D"/>
    <w:rsid w:val="00BD36E7"/>
    <w:rsid w:val="00BE391F"/>
    <w:rsid w:val="00BF19B2"/>
    <w:rsid w:val="00C04AFD"/>
    <w:rsid w:val="00C05495"/>
    <w:rsid w:val="00C12F69"/>
    <w:rsid w:val="00C3388D"/>
    <w:rsid w:val="00C37C18"/>
    <w:rsid w:val="00C37FAA"/>
    <w:rsid w:val="00C434D5"/>
    <w:rsid w:val="00C46334"/>
    <w:rsid w:val="00C55CA4"/>
    <w:rsid w:val="00C75A34"/>
    <w:rsid w:val="00C9142B"/>
    <w:rsid w:val="00C92040"/>
    <w:rsid w:val="00CA1616"/>
    <w:rsid w:val="00CA684E"/>
    <w:rsid w:val="00CB3F01"/>
    <w:rsid w:val="00CB770A"/>
    <w:rsid w:val="00CC6C4F"/>
    <w:rsid w:val="00CD0233"/>
    <w:rsid w:val="00CE403B"/>
    <w:rsid w:val="00D06A28"/>
    <w:rsid w:val="00D21429"/>
    <w:rsid w:val="00D26C73"/>
    <w:rsid w:val="00D31085"/>
    <w:rsid w:val="00D33871"/>
    <w:rsid w:val="00D409AA"/>
    <w:rsid w:val="00D600D7"/>
    <w:rsid w:val="00D747A7"/>
    <w:rsid w:val="00D841DF"/>
    <w:rsid w:val="00D93CBB"/>
    <w:rsid w:val="00D968AC"/>
    <w:rsid w:val="00DA1BED"/>
    <w:rsid w:val="00DA4CE0"/>
    <w:rsid w:val="00DA6380"/>
    <w:rsid w:val="00DA7E22"/>
    <w:rsid w:val="00DB317B"/>
    <w:rsid w:val="00DB3C53"/>
    <w:rsid w:val="00DB4158"/>
    <w:rsid w:val="00DC0237"/>
    <w:rsid w:val="00DC7278"/>
    <w:rsid w:val="00DC7747"/>
    <w:rsid w:val="00DC7A00"/>
    <w:rsid w:val="00E305D9"/>
    <w:rsid w:val="00E4040B"/>
    <w:rsid w:val="00E408E2"/>
    <w:rsid w:val="00E45C97"/>
    <w:rsid w:val="00E552E1"/>
    <w:rsid w:val="00E7217F"/>
    <w:rsid w:val="00E72560"/>
    <w:rsid w:val="00E84E63"/>
    <w:rsid w:val="00E90454"/>
    <w:rsid w:val="00E9491C"/>
    <w:rsid w:val="00E94FA5"/>
    <w:rsid w:val="00E9571C"/>
    <w:rsid w:val="00EA0AD2"/>
    <w:rsid w:val="00EA1B4B"/>
    <w:rsid w:val="00EC7444"/>
    <w:rsid w:val="00EC78F9"/>
    <w:rsid w:val="00EE324D"/>
    <w:rsid w:val="00EE7E23"/>
    <w:rsid w:val="00EF048D"/>
    <w:rsid w:val="00EF21F6"/>
    <w:rsid w:val="00EF3D3E"/>
    <w:rsid w:val="00EF422B"/>
    <w:rsid w:val="00EF66DD"/>
    <w:rsid w:val="00F01FAD"/>
    <w:rsid w:val="00F033B2"/>
    <w:rsid w:val="00F11CB9"/>
    <w:rsid w:val="00F224C8"/>
    <w:rsid w:val="00F616FF"/>
    <w:rsid w:val="00F823CE"/>
    <w:rsid w:val="00F83A7D"/>
    <w:rsid w:val="00F8749B"/>
    <w:rsid w:val="00F96D54"/>
    <w:rsid w:val="00FA01E4"/>
    <w:rsid w:val="00FC2B42"/>
    <w:rsid w:val="00FC52D5"/>
    <w:rsid w:val="00FE2636"/>
    <w:rsid w:val="00FF4D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1D7481"/>
  <w15:docId w15:val="{A357D5D4-67DE-43C6-AAE4-7F44980B1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63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FE2636"/>
    <w:pPr>
      <w:spacing w:line="240" w:lineRule="auto"/>
    </w:pPr>
    <w:rPr>
      <w:sz w:val="20"/>
      <w:szCs w:val="20"/>
    </w:rPr>
  </w:style>
  <w:style w:type="character" w:customStyle="1" w:styleId="CommentTextChar">
    <w:name w:val="Comment Text Char"/>
    <w:basedOn w:val="DefaultParagraphFont"/>
    <w:link w:val="CommentText"/>
    <w:uiPriority w:val="99"/>
    <w:rsid w:val="00FE26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FE2636"/>
    <w:rPr>
      <w:sz w:val="16"/>
      <w:szCs w:val="16"/>
    </w:rPr>
  </w:style>
  <w:style w:type="paragraph" w:styleId="Caption">
    <w:name w:val="caption"/>
    <w:basedOn w:val="Normal"/>
    <w:next w:val="Normal"/>
    <w:uiPriority w:val="35"/>
    <w:unhideWhenUsed/>
    <w:qFormat/>
    <w:rsid w:val="00FE2636"/>
    <w:pPr>
      <w:spacing w:after="200" w:line="240" w:lineRule="auto"/>
    </w:pPr>
    <w:rPr>
      <w:rFonts w:asciiTheme="minorHAnsi" w:eastAsiaTheme="minorHAnsi" w:hAnsiTheme="minorHAnsi" w:cstheme="minorBidi"/>
      <w:i/>
      <w:iCs/>
      <w:color w:val="44546A" w:themeColor="text2"/>
      <w:sz w:val="18"/>
      <w:szCs w:val="18"/>
      <w:lang w:val="en-US"/>
    </w:rPr>
  </w:style>
  <w:style w:type="paragraph" w:styleId="NormalWeb">
    <w:name w:val="Normal (Web)"/>
    <w:basedOn w:val="Normal"/>
    <w:uiPriority w:val="99"/>
    <w:unhideWhenUsed/>
    <w:rsid w:val="00FE263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E263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2636"/>
    <w:rPr>
      <w:rFonts w:ascii="Times New Roman" w:eastAsia="Arial" w:hAnsi="Times New Roman" w:cs="Times New Roman"/>
      <w:sz w:val="18"/>
      <w:szCs w:val="18"/>
      <w:lang w:val="en"/>
    </w:rPr>
  </w:style>
  <w:style w:type="character" w:styleId="PlaceholderText">
    <w:name w:val="Placeholder Text"/>
    <w:basedOn w:val="DefaultParagraphFont"/>
    <w:uiPriority w:val="99"/>
    <w:semiHidden/>
    <w:rsid w:val="009D6726"/>
    <w:rPr>
      <w:color w:val="808080"/>
    </w:rPr>
  </w:style>
  <w:style w:type="paragraph" w:styleId="CommentSubject">
    <w:name w:val="annotation subject"/>
    <w:basedOn w:val="CommentText"/>
    <w:next w:val="CommentText"/>
    <w:link w:val="CommentSubjectChar"/>
    <w:uiPriority w:val="99"/>
    <w:semiHidden/>
    <w:unhideWhenUsed/>
    <w:rsid w:val="008213AD"/>
    <w:rPr>
      <w:b/>
      <w:bCs/>
    </w:rPr>
  </w:style>
  <w:style w:type="character" w:customStyle="1" w:styleId="CommentSubjectChar">
    <w:name w:val="Comment Subject Char"/>
    <w:basedOn w:val="CommentTextChar"/>
    <w:link w:val="CommentSubject"/>
    <w:uiPriority w:val="99"/>
    <w:semiHidden/>
    <w:rsid w:val="008213AD"/>
    <w:rPr>
      <w:rFonts w:ascii="Arial" w:eastAsia="Arial" w:hAnsi="Arial" w:cs="Arial"/>
      <w:b/>
      <w:bCs/>
      <w:sz w:val="20"/>
      <w:szCs w:val="20"/>
      <w:lang w:val="en"/>
    </w:rPr>
  </w:style>
  <w:style w:type="paragraph" w:styleId="Revision">
    <w:name w:val="Revision"/>
    <w:hidden/>
    <w:uiPriority w:val="99"/>
    <w:semiHidden/>
    <w:rsid w:val="00247326"/>
    <w:rPr>
      <w:rFonts w:ascii="Arial" w:eastAsia="Arial" w:hAnsi="Arial" w:cs="Arial"/>
      <w:sz w:val="22"/>
      <w:szCs w:val="22"/>
      <w:lang w:val="en"/>
    </w:rPr>
  </w:style>
  <w:style w:type="paragraph" w:styleId="ListParagraph">
    <w:name w:val="List Paragraph"/>
    <w:basedOn w:val="Normal"/>
    <w:uiPriority w:val="34"/>
    <w:qFormat/>
    <w:rsid w:val="00A51FB2"/>
    <w:pPr>
      <w:spacing w:line="240" w:lineRule="auto"/>
      <w:ind w:left="720"/>
      <w:contextualSpacing/>
    </w:pPr>
    <w:rPr>
      <w:rFonts w:asciiTheme="minorHAnsi" w:eastAsiaTheme="minorHAnsi" w:hAnsiTheme="minorHAnsi" w:cstheme="minorBidi"/>
      <w:sz w:val="24"/>
      <w:szCs w:val="24"/>
      <w:lang w:val="en-US"/>
    </w:rPr>
  </w:style>
  <w:style w:type="character" w:customStyle="1" w:styleId="highwire-cite-metadata-date">
    <w:name w:val="highwire-cite-metadata-date"/>
    <w:basedOn w:val="DefaultParagraphFont"/>
    <w:rsid w:val="00E7217F"/>
  </w:style>
  <w:style w:type="character" w:customStyle="1" w:styleId="highwire-cite-metadata-volume">
    <w:name w:val="highwire-cite-metadata-volume"/>
    <w:basedOn w:val="DefaultParagraphFont"/>
    <w:rsid w:val="00E7217F"/>
  </w:style>
  <w:style w:type="character" w:customStyle="1" w:styleId="highwire-cite-metadata-pages">
    <w:name w:val="highwire-cite-metadata-pages"/>
    <w:basedOn w:val="DefaultParagraphFont"/>
    <w:rsid w:val="00E7217F"/>
  </w:style>
  <w:style w:type="character" w:styleId="Hyperlink">
    <w:name w:val="Hyperlink"/>
    <w:basedOn w:val="DefaultParagraphFont"/>
    <w:uiPriority w:val="99"/>
    <w:semiHidden/>
    <w:unhideWhenUsed/>
    <w:rsid w:val="004305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25061">
      <w:bodyDiv w:val="1"/>
      <w:marLeft w:val="0"/>
      <w:marRight w:val="0"/>
      <w:marTop w:val="0"/>
      <w:marBottom w:val="0"/>
      <w:divBdr>
        <w:top w:val="none" w:sz="0" w:space="0" w:color="auto"/>
        <w:left w:val="none" w:sz="0" w:space="0" w:color="auto"/>
        <w:bottom w:val="none" w:sz="0" w:space="0" w:color="auto"/>
        <w:right w:val="none" w:sz="0" w:space="0" w:color="auto"/>
      </w:divBdr>
    </w:div>
    <w:div w:id="240412559">
      <w:bodyDiv w:val="1"/>
      <w:marLeft w:val="0"/>
      <w:marRight w:val="0"/>
      <w:marTop w:val="0"/>
      <w:marBottom w:val="0"/>
      <w:divBdr>
        <w:top w:val="none" w:sz="0" w:space="0" w:color="auto"/>
        <w:left w:val="none" w:sz="0" w:space="0" w:color="auto"/>
        <w:bottom w:val="none" w:sz="0" w:space="0" w:color="auto"/>
        <w:right w:val="none" w:sz="0" w:space="0" w:color="auto"/>
      </w:divBdr>
    </w:div>
    <w:div w:id="365449904">
      <w:bodyDiv w:val="1"/>
      <w:marLeft w:val="0"/>
      <w:marRight w:val="0"/>
      <w:marTop w:val="0"/>
      <w:marBottom w:val="0"/>
      <w:divBdr>
        <w:top w:val="none" w:sz="0" w:space="0" w:color="auto"/>
        <w:left w:val="none" w:sz="0" w:space="0" w:color="auto"/>
        <w:bottom w:val="none" w:sz="0" w:space="0" w:color="auto"/>
        <w:right w:val="none" w:sz="0" w:space="0" w:color="auto"/>
      </w:divBdr>
    </w:div>
    <w:div w:id="387729054">
      <w:bodyDiv w:val="1"/>
      <w:marLeft w:val="0"/>
      <w:marRight w:val="0"/>
      <w:marTop w:val="0"/>
      <w:marBottom w:val="0"/>
      <w:divBdr>
        <w:top w:val="none" w:sz="0" w:space="0" w:color="auto"/>
        <w:left w:val="none" w:sz="0" w:space="0" w:color="auto"/>
        <w:bottom w:val="none" w:sz="0" w:space="0" w:color="auto"/>
        <w:right w:val="none" w:sz="0" w:space="0" w:color="auto"/>
      </w:divBdr>
    </w:div>
    <w:div w:id="416560404">
      <w:bodyDiv w:val="1"/>
      <w:marLeft w:val="0"/>
      <w:marRight w:val="0"/>
      <w:marTop w:val="0"/>
      <w:marBottom w:val="0"/>
      <w:divBdr>
        <w:top w:val="none" w:sz="0" w:space="0" w:color="auto"/>
        <w:left w:val="none" w:sz="0" w:space="0" w:color="auto"/>
        <w:bottom w:val="none" w:sz="0" w:space="0" w:color="auto"/>
        <w:right w:val="none" w:sz="0" w:space="0" w:color="auto"/>
      </w:divBdr>
    </w:div>
    <w:div w:id="454375394">
      <w:bodyDiv w:val="1"/>
      <w:marLeft w:val="0"/>
      <w:marRight w:val="0"/>
      <w:marTop w:val="0"/>
      <w:marBottom w:val="0"/>
      <w:divBdr>
        <w:top w:val="none" w:sz="0" w:space="0" w:color="auto"/>
        <w:left w:val="none" w:sz="0" w:space="0" w:color="auto"/>
        <w:bottom w:val="none" w:sz="0" w:space="0" w:color="auto"/>
        <w:right w:val="none" w:sz="0" w:space="0" w:color="auto"/>
      </w:divBdr>
    </w:div>
    <w:div w:id="503206247">
      <w:bodyDiv w:val="1"/>
      <w:marLeft w:val="0"/>
      <w:marRight w:val="0"/>
      <w:marTop w:val="0"/>
      <w:marBottom w:val="0"/>
      <w:divBdr>
        <w:top w:val="none" w:sz="0" w:space="0" w:color="auto"/>
        <w:left w:val="none" w:sz="0" w:space="0" w:color="auto"/>
        <w:bottom w:val="none" w:sz="0" w:space="0" w:color="auto"/>
        <w:right w:val="none" w:sz="0" w:space="0" w:color="auto"/>
      </w:divBdr>
    </w:div>
    <w:div w:id="514265871">
      <w:bodyDiv w:val="1"/>
      <w:marLeft w:val="0"/>
      <w:marRight w:val="0"/>
      <w:marTop w:val="0"/>
      <w:marBottom w:val="0"/>
      <w:divBdr>
        <w:top w:val="none" w:sz="0" w:space="0" w:color="auto"/>
        <w:left w:val="none" w:sz="0" w:space="0" w:color="auto"/>
        <w:bottom w:val="none" w:sz="0" w:space="0" w:color="auto"/>
        <w:right w:val="none" w:sz="0" w:space="0" w:color="auto"/>
      </w:divBdr>
    </w:div>
    <w:div w:id="689994465">
      <w:bodyDiv w:val="1"/>
      <w:marLeft w:val="0"/>
      <w:marRight w:val="0"/>
      <w:marTop w:val="0"/>
      <w:marBottom w:val="0"/>
      <w:divBdr>
        <w:top w:val="none" w:sz="0" w:space="0" w:color="auto"/>
        <w:left w:val="none" w:sz="0" w:space="0" w:color="auto"/>
        <w:bottom w:val="none" w:sz="0" w:space="0" w:color="auto"/>
        <w:right w:val="none" w:sz="0" w:space="0" w:color="auto"/>
      </w:divBdr>
    </w:div>
    <w:div w:id="855660375">
      <w:bodyDiv w:val="1"/>
      <w:marLeft w:val="0"/>
      <w:marRight w:val="0"/>
      <w:marTop w:val="0"/>
      <w:marBottom w:val="0"/>
      <w:divBdr>
        <w:top w:val="none" w:sz="0" w:space="0" w:color="auto"/>
        <w:left w:val="none" w:sz="0" w:space="0" w:color="auto"/>
        <w:bottom w:val="none" w:sz="0" w:space="0" w:color="auto"/>
        <w:right w:val="none" w:sz="0" w:space="0" w:color="auto"/>
      </w:divBdr>
    </w:div>
    <w:div w:id="860122514">
      <w:bodyDiv w:val="1"/>
      <w:marLeft w:val="0"/>
      <w:marRight w:val="0"/>
      <w:marTop w:val="0"/>
      <w:marBottom w:val="0"/>
      <w:divBdr>
        <w:top w:val="none" w:sz="0" w:space="0" w:color="auto"/>
        <w:left w:val="none" w:sz="0" w:space="0" w:color="auto"/>
        <w:bottom w:val="none" w:sz="0" w:space="0" w:color="auto"/>
        <w:right w:val="none" w:sz="0" w:space="0" w:color="auto"/>
      </w:divBdr>
    </w:div>
    <w:div w:id="875235963">
      <w:bodyDiv w:val="1"/>
      <w:marLeft w:val="0"/>
      <w:marRight w:val="0"/>
      <w:marTop w:val="0"/>
      <w:marBottom w:val="0"/>
      <w:divBdr>
        <w:top w:val="none" w:sz="0" w:space="0" w:color="auto"/>
        <w:left w:val="none" w:sz="0" w:space="0" w:color="auto"/>
        <w:bottom w:val="none" w:sz="0" w:space="0" w:color="auto"/>
        <w:right w:val="none" w:sz="0" w:space="0" w:color="auto"/>
      </w:divBdr>
    </w:div>
    <w:div w:id="941036406">
      <w:bodyDiv w:val="1"/>
      <w:marLeft w:val="0"/>
      <w:marRight w:val="0"/>
      <w:marTop w:val="0"/>
      <w:marBottom w:val="0"/>
      <w:divBdr>
        <w:top w:val="none" w:sz="0" w:space="0" w:color="auto"/>
        <w:left w:val="none" w:sz="0" w:space="0" w:color="auto"/>
        <w:bottom w:val="none" w:sz="0" w:space="0" w:color="auto"/>
        <w:right w:val="none" w:sz="0" w:space="0" w:color="auto"/>
      </w:divBdr>
    </w:div>
    <w:div w:id="1034228008">
      <w:bodyDiv w:val="1"/>
      <w:marLeft w:val="0"/>
      <w:marRight w:val="0"/>
      <w:marTop w:val="0"/>
      <w:marBottom w:val="0"/>
      <w:divBdr>
        <w:top w:val="none" w:sz="0" w:space="0" w:color="auto"/>
        <w:left w:val="none" w:sz="0" w:space="0" w:color="auto"/>
        <w:bottom w:val="none" w:sz="0" w:space="0" w:color="auto"/>
        <w:right w:val="none" w:sz="0" w:space="0" w:color="auto"/>
      </w:divBdr>
    </w:div>
    <w:div w:id="1055737468">
      <w:bodyDiv w:val="1"/>
      <w:marLeft w:val="0"/>
      <w:marRight w:val="0"/>
      <w:marTop w:val="0"/>
      <w:marBottom w:val="0"/>
      <w:divBdr>
        <w:top w:val="none" w:sz="0" w:space="0" w:color="auto"/>
        <w:left w:val="none" w:sz="0" w:space="0" w:color="auto"/>
        <w:bottom w:val="none" w:sz="0" w:space="0" w:color="auto"/>
        <w:right w:val="none" w:sz="0" w:space="0" w:color="auto"/>
      </w:divBdr>
    </w:div>
    <w:div w:id="1079054983">
      <w:bodyDiv w:val="1"/>
      <w:marLeft w:val="0"/>
      <w:marRight w:val="0"/>
      <w:marTop w:val="0"/>
      <w:marBottom w:val="0"/>
      <w:divBdr>
        <w:top w:val="none" w:sz="0" w:space="0" w:color="auto"/>
        <w:left w:val="none" w:sz="0" w:space="0" w:color="auto"/>
        <w:bottom w:val="none" w:sz="0" w:space="0" w:color="auto"/>
        <w:right w:val="none" w:sz="0" w:space="0" w:color="auto"/>
      </w:divBdr>
    </w:div>
    <w:div w:id="1087845528">
      <w:bodyDiv w:val="1"/>
      <w:marLeft w:val="0"/>
      <w:marRight w:val="0"/>
      <w:marTop w:val="0"/>
      <w:marBottom w:val="0"/>
      <w:divBdr>
        <w:top w:val="none" w:sz="0" w:space="0" w:color="auto"/>
        <w:left w:val="none" w:sz="0" w:space="0" w:color="auto"/>
        <w:bottom w:val="none" w:sz="0" w:space="0" w:color="auto"/>
        <w:right w:val="none" w:sz="0" w:space="0" w:color="auto"/>
      </w:divBdr>
    </w:div>
    <w:div w:id="1139421753">
      <w:bodyDiv w:val="1"/>
      <w:marLeft w:val="0"/>
      <w:marRight w:val="0"/>
      <w:marTop w:val="0"/>
      <w:marBottom w:val="0"/>
      <w:divBdr>
        <w:top w:val="none" w:sz="0" w:space="0" w:color="auto"/>
        <w:left w:val="none" w:sz="0" w:space="0" w:color="auto"/>
        <w:bottom w:val="none" w:sz="0" w:space="0" w:color="auto"/>
        <w:right w:val="none" w:sz="0" w:space="0" w:color="auto"/>
      </w:divBdr>
      <w:divsChild>
        <w:div w:id="532424844">
          <w:marLeft w:val="1740"/>
          <w:marRight w:val="0"/>
          <w:marTop w:val="0"/>
          <w:marBottom w:val="240"/>
          <w:divBdr>
            <w:top w:val="none" w:sz="0" w:space="0" w:color="auto"/>
            <w:left w:val="none" w:sz="0" w:space="0" w:color="auto"/>
            <w:bottom w:val="none" w:sz="0" w:space="0" w:color="auto"/>
            <w:right w:val="none" w:sz="0" w:space="0" w:color="auto"/>
          </w:divBdr>
        </w:div>
        <w:div w:id="344332729">
          <w:marLeft w:val="1740"/>
          <w:marRight w:val="0"/>
          <w:marTop w:val="0"/>
          <w:marBottom w:val="240"/>
          <w:divBdr>
            <w:top w:val="none" w:sz="0" w:space="0" w:color="auto"/>
            <w:left w:val="none" w:sz="0" w:space="0" w:color="auto"/>
            <w:bottom w:val="none" w:sz="0" w:space="0" w:color="auto"/>
            <w:right w:val="none" w:sz="0" w:space="0" w:color="auto"/>
          </w:divBdr>
        </w:div>
        <w:div w:id="1264149086">
          <w:marLeft w:val="1740"/>
          <w:marRight w:val="0"/>
          <w:marTop w:val="0"/>
          <w:marBottom w:val="240"/>
          <w:divBdr>
            <w:top w:val="none" w:sz="0" w:space="0" w:color="auto"/>
            <w:left w:val="none" w:sz="0" w:space="0" w:color="auto"/>
            <w:bottom w:val="none" w:sz="0" w:space="0" w:color="auto"/>
            <w:right w:val="none" w:sz="0" w:space="0" w:color="auto"/>
          </w:divBdr>
        </w:div>
      </w:divsChild>
    </w:div>
    <w:div w:id="1166045649">
      <w:bodyDiv w:val="1"/>
      <w:marLeft w:val="0"/>
      <w:marRight w:val="0"/>
      <w:marTop w:val="0"/>
      <w:marBottom w:val="0"/>
      <w:divBdr>
        <w:top w:val="none" w:sz="0" w:space="0" w:color="auto"/>
        <w:left w:val="none" w:sz="0" w:space="0" w:color="auto"/>
        <w:bottom w:val="none" w:sz="0" w:space="0" w:color="auto"/>
        <w:right w:val="none" w:sz="0" w:space="0" w:color="auto"/>
      </w:divBdr>
    </w:div>
    <w:div w:id="1209877812">
      <w:bodyDiv w:val="1"/>
      <w:marLeft w:val="0"/>
      <w:marRight w:val="0"/>
      <w:marTop w:val="0"/>
      <w:marBottom w:val="0"/>
      <w:divBdr>
        <w:top w:val="none" w:sz="0" w:space="0" w:color="auto"/>
        <w:left w:val="none" w:sz="0" w:space="0" w:color="auto"/>
        <w:bottom w:val="none" w:sz="0" w:space="0" w:color="auto"/>
        <w:right w:val="none" w:sz="0" w:space="0" w:color="auto"/>
      </w:divBdr>
      <w:divsChild>
        <w:div w:id="1012103215">
          <w:marLeft w:val="0"/>
          <w:marRight w:val="0"/>
          <w:marTop w:val="0"/>
          <w:marBottom w:val="0"/>
          <w:divBdr>
            <w:top w:val="none" w:sz="0" w:space="0" w:color="auto"/>
            <w:left w:val="none" w:sz="0" w:space="0" w:color="auto"/>
            <w:bottom w:val="none" w:sz="0" w:space="0" w:color="auto"/>
            <w:right w:val="none" w:sz="0" w:space="0" w:color="auto"/>
          </w:divBdr>
          <w:divsChild>
            <w:div w:id="505245895">
              <w:marLeft w:val="0"/>
              <w:marRight w:val="0"/>
              <w:marTop w:val="0"/>
              <w:marBottom w:val="0"/>
              <w:divBdr>
                <w:top w:val="none" w:sz="0" w:space="0" w:color="auto"/>
                <w:left w:val="none" w:sz="0" w:space="0" w:color="auto"/>
                <w:bottom w:val="none" w:sz="0" w:space="0" w:color="auto"/>
                <w:right w:val="none" w:sz="0" w:space="0" w:color="auto"/>
              </w:divBdr>
              <w:divsChild>
                <w:div w:id="1934321335">
                  <w:marLeft w:val="0"/>
                  <w:marRight w:val="0"/>
                  <w:marTop w:val="0"/>
                  <w:marBottom w:val="0"/>
                  <w:divBdr>
                    <w:top w:val="none" w:sz="0" w:space="0" w:color="auto"/>
                    <w:left w:val="none" w:sz="0" w:space="0" w:color="auto"/>
                    <w:bottom w:val="none" w:sz="0" w:space="0" w:color="auto"/>
                    <w:right w:val="none" w:sz="0" w:space="0" w:color="auto"/>
                  </w:divBdr>
                  <w:divsChild>
                    <w:div w:id="21138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51566">
      <w:bodyDiv w:val="1"/>
      <w:marLeft w:val="0"/>
      <w:marRight w:val="0"/>
      <w:marTop w:val="0"/>
      <w:marBottom w:val="0"/>
      <w:divBdr>
        <w:top w:val="none" w:sz="0" w:space="0" w:color="auto"/>
        <w:left w:val="none" w:sz="0" w:space="0" w:color="auto"/>
        <w:bottom w:val="none" w:sz="0" w:space="0" w:color="auto"/>
        <w:right w:val="none" w:sz="0" w:space="0" w:color="auto"/>
      </w:divBdr>
    </w:div>
    <w:div w:id="1328170164">
      <w:bodyDiv w:val="1"/>
      <w:marLeft w:val="0"/>
      <w:marRight w:val="0"/>
      <w:marTop w:val="0"/>
      <w:marBottom w:val="0"/>
      <w:divBdr>
        <w:top w:val="none" w:sz="0" w:space="0" w:color="auto"/>
        <w:left w:val="none" w:sz="0" w:space="0" w:color="auto"/>
        <w:bottom w:val="none" w:sz="0" w:space="0" w:color="auto"/>
        <w:right w:val="none" w:sz="0" w:space="0" w:color="auto"/>
      </w:divBdr>
    </w:div>
    <w:div w:id="1445150297">
      <w:bodyDiv w:val="1"/>
      <w:marLeft w:val="0"/>
      <w:marRight w:val="0"/>
      <w:marTop w:val="0"/>
      <w:marBottom w:val="0"/>
      <w:divBdr>
        <w:top w:val="none" w:sz="0" w:space="0" w:color="auto"/>
        <w:left w:val="none" w:sz="0" w:space="0" w:color="auto"/>
        <w:bottom w:val="none" w:sz="0" w:space="0" w:color="auto"/>
        <w:right w:val="none" w:sz="0" w:space="0" w:color="auto"/>
      </w:divBdr>
    </w:div>
    <w:div w:id="1650287877">
      <w:bodyDiv w:val="1"/>
      <w:marLeft w:val="0"/>
      <w:marRight w:val="0"/>
      <w:marTop w:val="0"/>
      <w:marBottom w:val="0"/>
      <w:divBdr>
        <w:top w:val="none" w:sz="0" w:space="0" w:color="auto"/>
        <w:left w:val="none" w:sz="0" w:space="0" w:color="auto"/>
        <w:bottom w:val="none" w:sz="0" w:space="0" w:color="auto"/>
        <w:right w:val="none" w:sz="0" w:space="0" w:color="auto"/>
      </w:divBdr>
    </w:div>
    <w:div w:id="1660234141">
      <w:bodyDiv w:val="1"/>
      <w:marLeft w:val="0"/>
      <w:marRight w:val="0"/>
      <w:marTop w:val="0"/>
      <w:marBottom w:val="0"/>
      <w:divBdr>
        <w:top w:val="none" w:sz="0" w:space="0" w:color="auto"/>
        <w:left w:val="none" w:sz="0" w:space="0" w:color="auto"/>
        <w:bottom w:val="none" w:sz="0" w:space="0" w:color="auto"/>
        <w:right w:val="none" w:sz="0" w:space="0" w:color="auto"/>
      </w:divBdr>
    </w:div>
    <w:div w:id="1726027022">
      <w:bodyDiv w:val="1"/>
      <w:marLeft w:val="0"/>
      <w:marRight w:val="0"/>
      <w:marTop w:val="0"/>
      <w:marBottom w:val="0"/>
      <w:divBdr>
        <w:top w:val="none" w:sz="0" w:space="0" w:color="auto"/>
        <w:left w:val="none" w:sz="0" w:space="0" w:color="auto"/>
        <w:bottom w:val="none" w:sz="0" w:space="0" w:color="auto"/>
        <w:right w:val="none" w:sz="0" w:space="0" w:color="auto"/>
      </w:divBdr>
    </w:div>
    <w:div w:id="1820924561">
      <w:bodyDiv w:val="1"/>
      <w:marLeft w:val="0"/>
      <w:marRight w:val="0"/>
      <w:marTop w:val="0"/>
      <w:marBottom w:val="0"/>
      <w:divBdr>
        <w:top w:val="none" w:sz="0" w:space="0" w:color="auto"/>
        <w:left w:val="none" w:sz="0" w:space="0" w:color="auto"/>
        <w:bottom w:val="none" w:sz="0" w:space="0" w:color="auto"/>
        <w:right w:val="none" w:sz="0" w:space="0" w:color="auto"/>
      </w:divBdr>
    </w:div>
    <w:div w:id="1843163742">
      <w:bodyDiv w:val="1"/>
      <w:marLeft w:val="0"/>
      <w:marRight w:val="0"/>
      <w:marTop w:val="0"/>
      <w:marBottom w:val="0"/>
      <w:divBdr>
        <w:top w:val="none" w:sz="0" w:space="0" w:color="auto"/>
        <w:left w:val="none" w:sz="0" w:space="0" w:color="auto"/>
        <w:bottom w:val="none" w:sz="0" w:space="0" w:color="auto"/>
        <w:right w:val="none" w:sz="0" w:space="0" w:color="auto"/>
      </w:divBdr>
    </w:div>
    <w:div w:id="1853177088">
      <w:bodyDiv w:val="1"/>
      <w:marLeft w:val="0"/>
      <w:marRight w:val="0"/>
      <w:marTop w:val="0"/>
      <w:marBottom w:val="0"/>
      <w:divBdr>
        <w:top w:val="none" w:sz="0" w:space="0" w:color="auto"/>
        <w:left w:val="none" w:sz="0" w:space="0" w:color="auto"/>
        <w:bottom w:val="none" w:sz="0" w:space="0" w:color="auto"/>
        <w:right w:val="none" w:sz="0" w:space="0" w:color="auto"/>
      </w:divBdr>
    </w:div>
    <w:div w:id="1865442195">
      <w:bodyDiv w:val="1"/>
      <w:marLeft w:val="0"/>
      <w:marRight w:val="0"/>
      <w:marTop w:val="0"/>
      <w:marBottom w:val="0"/>
      <w:divBdr>
        <w:top w:val="none" w:sz="0" w:space="0" w:color="auto"/>
        <w:left w:val="none" w:sz="0" w:space="0" w:color="auto"/>
        <w:bottom w:val="none" w:sz="0" w:space="0" w:color="auto"/>
        <w:right w:val="none" w:sz="0" w:space="0" w:color="auto"/>
      </w:divBdr>
    </w:div>
    <w:div w:id="1868520974">
      <w:bodyDiv w:val="1"/>
      <w:marLeft w:val="0"/>
      <w:marRight w:val="0"/>
      <w:marTop w:val="0"/>
      <w:marBottom w:val="0"/>
      <w:divBdr>
        <w:top w:val="none" w:sz="0" w:space="0" w:color="auto"/>
        <w:left w:val="none" w:sz="0" w:space="0" w:color="auto"/>
        <w:bottom w:val="none" w:sz="0" w:space="0" w:color="auto"/>
        <w:right w:val="none" w:sz="0" w:space="0" w:color="auto"/>
      </w:divBdr>
    </w:div>
    <w:div w:id="1902983618">
      <w:bodyDiv w:val="1"/>
      <w:marLeft w:val="0"/>
      <w:marRight w:val="0"/>
      <w:marTop w:val="0"/>
      <w:marBottom w:val="0"/>
      <w:divBdr>
        <w:top w:val="none" w:sz="0" w:space="0" w:color="auto"/>
        <w:left w:val="none" w:sz="0" w:space="0" w:color="auto"/>
        <w:bottom w:val="none" w:sz="0" w:space="0" w:color="auto"/>
        <w:right w:val="none" w:sz="0" w:space="0" w:color="auto"/>
      </w:divBdr>
      <w:divsChild>
        <w:div w:id="575747609">
          <w:marLeft w:val="0"/>
          <w:marRight w:val="0"/>
          <w:marTop w:val="0"/>
          <w:marBottom w:val="0"/>
          <w:divBdr>
            <w:top w:val="none" w:sz="0" w:space="0" w:color="auto"/>
            <w:left w:val="none" w:sz="0" w:space="0" w:color="auto"/>
            <w:bottom w:val="none" w:sz="0" w:space="0" w:color="auto"/>
            <w:right w:val="none" w:sz="0" w:space="0" w:color="auto"/>
          </w:divBdr>
          <w:divsChild>
            <w:div w:id="612327425">
              <w:marLeft w:val="0"/>
              <w:marRight w:val="0"/>
              <w:marTop w:val="0"/>
              <w:marBottom w:val="0"/>
              <w:divBdr>
                <w:top w:val="none" w:sz="0" w:space="0" w:color="auto"/>
                <w:left w:val="none" w:sz="0" w:space="0" w:color="auto"/>
                <w:bottom w:val="none" w:sz="0" w:space="0" w:color="auto"/>
                <w:right w:val="none" w:sz="0" w:space="0" w:color="auto"/>
              </w:divBdr>
              <w:divsChild>
                <w:div w:id="1895045640">
                  <w:marLeft w:val="0"/>
                  <w:marRight w:val="0"/>
                  <w:marTop w:val="0"/>
                  <w:marBottom w:val="0"/>
                  <w:divBdr>
                    <w:top w:val="none" w:sz="0" w:space="0" w:color="auto"/>
                    <w:left w:val="none" w:sz="0" w:space="0" w:color="auto"/>
                    <w:bottom w:val="none" w:sz="0" w:space="0" w:color="auto"/>
                    <w:right w:val="none" w:sz="0" w:space="0" w:color="auto"/>
                  </w:divBdr>
                  <w:divsChild>
                    <w:div w:id="11889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871165">
      <w:bodyDiv w:val="1"/>
      <w:marLeft w:val="0"/>
      <w:marRight w:val="0"/>
      <w:marTop w:val="0"/>
      <w:marBottom w:val="0"/>
      <w:divBdr>
        <w:top w:val="none" w:sz="0" w:space="0" w:color="auto"/>
        <w:left w:val="none" w:sz="0" w:space="0" w:color="auto"/>
        <w:bottom w:val="none" w:sz="0" w:space="0" w:color="auto"/>
        <w:right w:val="none" w:sz="0" w:space="0" w:color="auto"/>
      </w:divBdr>
    </w:div>
    <w:div w:id="1932354427">
      <w:bodyDiv w:val="1"/>
      <w:marLeft w:val="0"/>
      <w:marRight w:val="0"/>
      <w:marTop w:val="0"/>
      <w:marBottom w:val="0"/>
      <w:divBdr>
        <w:top w:val="none" w:sz="0" w:space="0" w:color="auto"/>
        <w:left w:val="none" w:sz="0" w:space="0" w:color="auto"/>
        <w:bottom w:val="none" w:sz="0" w:space="0" w:color="auto"/>
        <w:right w:val="none" w:sz="0" w:space="0" w:color="auto"/>
      </w:divBdr>
    </w:div>
    <w:div w:id="1995840006">
      <w:bodyDiv w:val="1"/>
      <w:marLeft w:val="0"/>
      <w:marRight w:val="0"/>
      <w:marTop w:val="0"/>
      <w:marBottom w:val="0"/>
      <w:divBdr>
        <w:top w:val="none" w:sz="0" w:space="0" w:color="auto"/>
        <w:left w:val="none" w:sz="0" w:space="0" w:color="auto"/>
        <w:bottom w:val="none" w:sz="0" w:space="0" w:color="auto"/>
        <w:right w:val="none" w:sz="0" w:space="0" w:color="auto"/>
      </w:divBdr>
    </w:div>
    <w:div w:id="2061203140">
      <w:bodyDiv w:val="1"/>
      <w:marLeft w:val="0"/>
      <w:marRight w:val="0"/>
      <w:marTop w:val="0"/>
      <w:marBottom w:val="0"/>
      <w:divBdr>
        <w:top w:val="none" w:sz="0" w:space="0" w:color="auto"/>
        <w:left w:val="none" w:sz="0" w:space="0" w:color="auto"/>
        <w:bottom w:val="none" w:sz="0" w:space="0" w:color="auto"/>
        <w:right w:val="none" w:sz="0" w:space="0" w:color="auto"/>
      </w:divBdr>
    </w:div>
    <w:div w:id="210733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oleObject" Target="embeddings/oleObject5.bin"/><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oleObject" Target="embeddings/oleObject2.bin"/><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microsoft.com/office/2011/relationships/people" Target="people.xml"/><Relationship Id="rId43"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E86FF-174E-4D16-A423-6F5ED8F75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31</Pages>
  <Words>8230</Words>
  <Characters>46911</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Smith</dc:creator>
  <cp:keywords/>
  <dc:description/>
  <cp:lastModifiedBy>Will Taylor Gough</cp:lastModifiedBy>
  <cp:revision>39</cp:revision>
  <dcterms:created xsi:type="dcterms:W3CDTF">2020-05-12T22:41:00Z</dcterms:created>
  <dcterms:modified xsi:type="dcterms:W3CDTF">2020-05-21T04:59:00Z</dcterms:modified>
</cp:coreProperties>
</file>